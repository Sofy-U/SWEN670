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04256" w14:textId="4E4818A0" w:rsidR="000318E9" w:rsidRPr="000B3D11" w:rsidRDefault="0013703F" w:rsidP="000318E9">
      <w:pPr>
        <w:jc w:val="center"/>
        <w:rPr>
          <w:rFonts w:cs="Times New Roman"/>
          <w:szCs w:val="24"/>
        </w:rPr>
      </w:pPr>
      <w:r>
        <w:rPr>
          <w:rFonts w:cs="Times New Roman"/>
          <w:szCs w:val="24"/>
        </w:rPr>
        <w:t>Project Plan</w:t>
      </w:r>
    </w:p>
    <w:p w14:paraId="42EDBE20" w14:textId="77777777" w:rsidR="000318E9" w:rsidRDefault="000318E9" w:rsidP="000318E9">
      <w:pPr>
        <w:jc w:val="center"/>
        <w:rPr>
          <w:rFonts w:cs="Times New Roman"/>
          <w:szCs w:val="24"/>
        </w:rPr>
      </w:pPr>
    </w:p>
    <w:p w14:paraId="797D38EE" w14:textId="77777777" w:rsidR="00DF5CC0" w:rsidRPr="000B3D11" w:rsidRDefault="00DF5CC0" w:rsidP="000318E9">
      <w:pPr>
        <w:jc w:val="center"/>
        <w:rPr>
          <w:rFonts w:cs="Times New Roman"/>
          <w:szCs w:val="24"/>
        </w:rPr>
      </w:pPr>
    </w:p>
    <w:p w14:paraId="35A3A625" w14:textId="3D61AA96" w:rsidR="000318E9" w:rsidRPr="00DF5CC0" w:rsidRDefault="00A21CDB" w:rsidP="000318E9">
      <w:pPr>
        <w:jc w:val="center"/>
        <w:rPr>
          <w:rFonts w:cs="Times New Roman"/>
          <w:sz w:val="28"/>
          <w:szCs w:val="28"/>
        </w:rPr>
      </w:pPr>
      <w:r w:rsidRPr="00DF5CC0">
        <w:rPr>
          <w:rFonts w:cs="Times New Roman"/>
          <w:sz w:val="28"/>
          <w:szCs w:val="28"/>
        </w:rPr>
        <w:t>Virtual Letter of Life</w:t>
      </w:r>
      <w:r w:rsidR="00BD78E8" w:rsidRPr="00DF5CC0">
        <w:rPr>
          <w:rFonts w:cs="Times New Roman"/>
          <w:sz w:val="28"/>
          <w:szCs w:val="28"/>
        </w:rPr>
        <w:t xml:space="preserve"> (VLOL)</w:t>
      </w:r>
      <w:r w:rsidRPr="00DF5CC0">
        <w:rPr>
          <w:rFonts w:cs="Times New Roman"/>
          <w:sz w:val="28"/>
          <w:szCs w:val="28"/>
        </w:rPr>
        <w:t xml:space="preserve"> Application Development</w:t>
      </w:r>
      <w:r w:rsidR="000318E9" w:rsidRPr="00DF5CC0">
        <w:rPr>
          <w:rFonts w:cs="Times New Roman"/>
          <w:sz w:val="28"/>
          <w:szCs w:val="28"/>
        </w:rPr>
        <w:t xml:space="preserve"> </w:t>
      </w:r>
      <w:r w:rsidR="00611932" w:rsidRPr="00DF5CC0">
        <w:rPr>
          <w:rFonts w:cs="Times New Roman"/>
          <w:sz w:val="28"/>
          <w:szCs w:val="28"/>
        </w:rPr>
        <w:t>for</w:t>
      </w:r>
      <w:r w:rsidR="000318E9" w:rsidRPr="00DF5CC0">
        <w:rPr>
          <w:rFonts w:cs="Times New Roman"/>
          <w:sz w:val="28"/>
          <w:szCs w:val="28"/>
        </w:rPr>
        <w:t xml:space="preserve"> </w:t>
      </w:r>
      <w:r w:rsidRPr="00DF5CC0">
        <w:rPr>
          <w:rFonts w:cs="Times New Roman"/>
          <w:sz w:val="28"/>
          <w:szCs w:val="28"/>
        </w:rPr>
        <w:t xml:space="preserve">City of </w:t>
      </w:r>
      <w:r w:rsidR="00EF6AB1" w:rsidRPr="00DF5CC0">
        <w:rPr>
          <w:rFonts w:cs="Times New Roman"/>
          <w:sz w:val="28"/>
          <w:szCs w:val="28"/>
        </w:rPr>
        <w:t>Salisbury Fire Department</w:t>
      </w:r>
    </w:p>
    <w:p w14:paraId="6E4FCADD" w14:textId="77777777" w:rsidR="00EF6AB1" w:rsidRDefault="00EF6AB1" w:rsidP="000318E9">
      <w:pPr>
        <w:jc w:val="center"/>
        <w:rPr>
          <w:rFonts w:cs="Times New Roman"/>
          <w:szCs w:val="24"/>
        </w:rPr>
      </w:pPr>
    </w:p>
    <w:p w14:paraId="53FDF121" w14:textId="77777777" w:rsidR="00DF5CC0" w:rsidRPr="000B3D11" w:rsidRDefault="00DF5CC0" w:rsidP="000318E9">
      <w:pPr>
        <w:jc w:val="center"/>
        <w:rPr>
          <w:rFonts w:cs="Times New Roman"/>
          <w:szCs w:val="24"/>
        </w:rPr>
      </w:pPr>
    </w:p>
    <w:p w14:paraId="187795CB" w14:textId="77777777" w:rsidR="000318E9" w:rsidRDefault="000318E9" w:rsidP="000318E9">
      <w:pPr>
        <w:jc w:val="center"/>
        <w:rPr>
          <w:rFonts w:cs="Times New Roman"/>
          <w:szCs w:val="24"/>
        </w:rPr>
      </w:pPr>
      <w:r w:rsidRPr="000B3D11">
        <w:rPr>
          <w:rFonts w:cs="Times New Roman"/>
          <w:szCs w:val="24"/>
        </w:rPr>
        <w:t>Sefanit Urgessa</w:t>
      </w:r>
    </w:p>
    <w:p w14:paraId="604D942B" w14:textId="1CFFD896" w:rsidR="00A21CDB" w:rsidRDefault="00A21CDB" w:rsidP="000318E9">
      <w:pPr>
        <w:jc w:val="center"/>
        <w:rPr>
          <w:rFonts w:cs="Times New Roman"/>
          <w:szCs w:val="24"/>
        </w:rPr>
      </w:pPr>
      <w:r>
        <w:rPr>
          <w:rFonts w:cs="Times New Roman"/>
          <w:szCs w:val="24"/>
        </w:rPr>
        <w:t>Mohammed Allibalogun</w:t>
      </w:r>
    </w:p>
    <w:p w14:paraId="1B3A0C8A" w14:textId="00058100" w:rsidR="00A21CDB" w:rsidRDefault="00A21CDB" w:rsidP="000318E9">
      <w:pPr>
        <w:jc w:val="center"/>
        <w:rPr>
          <w:rFonts w:cs="Times New Roman"/>
          <w:szCs w:val="24"/>
        </w:rPr>
      </w:pPr>
      <w:r>
        <w:rPr>
          <w:rFonts w:cs="Times New Roman"/>
          <w:szCs w:val="24"/>
        </w:rPr>
        <w:t>Robert Garcia</w:t>
      </w:r>
    </w:p>
    <w:p w14:paraId="1E24ACCA" w14:textId="4E81DA46" w:rsidR="00A21CDB" w:rsidRDefault="00A21CDB" w:rsidP="000318E9">
      <w:pPr>
        <w:jc w:val="center"/>
        <w:rPr>
          <w:rFonts w:cs="Times New Roman"/>
          <w:szCs w:val="24"/>
        </w:rPr>
      </w:pPr>
      <w:r>
        <w:rPr>
          <w:rFonts w:cs="Times New Roman"/>
          <w:szCs w:val="24"/>
        </w:rPr>
        <w:t xml:space="preserve">Meron </w:t>
      </w:r>
      <w:r w:rsidR="00582A16">
        <w:rPr>
          <w:rFonts w:cs="Times New Roman"/>
          <w:szCs w:val="24"/>
        </w:rPr>
        <w:t>Getachew Debela</w:t>
      </w:r>
    </w:p>
    <w:p w14:paraId="5133329B" w14:textId="0D3EA7BA" w:rsidR="00A21CDB" w:rsidRDefault="00A21CDB" w:rsidP="00A21CDB">
      <w:pPr>
        <w:jc w:val="center"/>
        <w:rPr>
          <w:rFonts w:cs="Times New Roman"/>
          <w:szCs w:val="24"/>
        </w:rPr>
      </w:pPr>
      <w:r>
        <w:rPr>
          <w:rFonts w:cs="Times New Roman"/>
          <w:szCs w:val="24"/>
        </w:rPr>
        <w:t>Charles Baisie</w:t>
      </w:r>
    </w:p>
    <w:p w14:paraId="2F5B914B" w14:textId="40451695" w:rsidR="00A21CDB" w:rsidRDefault="00A21CDB" w:rsidP="000318E9">
      <w:pPr>
        <w:jc w:val="center"/>
        <w:rPr>
          <w:rFonts w:cs="Times New Roman"/>
          <w:szCs w:val="24"/>
        </w:rPr>
      </w:pPr>
      <w:r>
        <w:rPr>
          <w:rFonts w:cs="Times New Roman"/>
          <w:szCs w:val="24"/>
        </w:rPr>
        <w:t>Augustin Mwamba</w:t>
      </w:r>
    </w:p>
    <w:p w14:paraId="37B545D7" w14:textId="358024ED" w:rsidR="00A21CDB" w:rsidRPr="000B3D11" w:rsidRDefault="00A21CDB" w:rsidP="000318E9">
      <w:pPr>
        <w:jc w:val="center"/>
        <w:rPr>
          <w:rFonts w:cs="Times New Roman"/>
          <w:szCs w:val="24"/>
        </w:rPr>
      </w:pPr>
      <w:r>
        <w:rPr>
          <w:rFonts w:cs="Times New Roman"/>
          <w:szCs w:val="24"/>
        </w:rPr>
        <w:t>Jamal Bourne</w:t>
      </w:r>
    </w:p>
    <w:p w14:paraId="3EBA51D5" w14:textId="77777777" w:rsidR="000318E9" w:rsidRDefault="000318E9" w:rsidP="000318E9">
      <w:pPr>
        <w:jc w:val="center"/>
        <w:rPr>
          <w:rFonts w:cs="Times New Roman"/>
          <w:szCs w:val="24"/>
        </w:rPr>
      </w:pPr>
    </w:p>
    <w:p w14:paraId="501863C4" w14:textId="77777777" w:rsidR="00DF5CC0" w:rsidRDefault="00DF5CC0" w:rsidP="000318E9">
      <w:pPr>
        <w:jc w:val="center"/>
        <w:rPr>
          <w:rFonts w:cs="Times New Roman"/>
          <w:szCs w:val="24"/>
        </w:rPr>
      </w:pPr>
    </w:p>
    <w:p w14:paraId="52B83BCE" w14:textId="77777777" w:rsidR="00DF5CC0" w:rsidRDefault="00DF5CC0" w:rsidP="000318E9">
      <w:pPr>
        <w:jc w:val="center"/>
        <w:rPr>
          <w:rFonts w:cs="Times New Roman"/>
          <w:szCs w:val="24"/>
        </w:rPr>
      </w:pPr>
    </w:p>
    <w:p w14:paraId="19184A3D" w14:textId="77777777" w:rsidR="00DE51DF" w:rsidRPr="000B3D11" w:rsidRDefault="00DE51DF" w:rsidP="000318E9">
      <w:pPr>
        <w:jc w:val="center"/>
        <w:rPr>
          <w:rFonts w:cs="Times New Roman"/>
          <w:szCs w:val="24"/>
        </w:rPr>
      </w:pPr>
    </w:p>
    <w:p w14:paraId="0CE21DFE" w14:textId="201A48DF" w:rsidR="000318E9" w:rsidRPr="000B3D11" w:rsidRDefault="00A21CDB" w:rsidP="000318E9">
      <w:pPr>
        <w:jc w:val="center"/>
        <w:rPr>
          <w:rFonts w:cs="Times New Roman"/>
          <w:szCs w:val="24"/>
        </w:rPr>
      </w:pPr>
      <w:r>
        <w:rPr>
          <w:rFonts w:cs="Times New Roman"/>
          <w:szCs w:val="24"/>
        </w:rPr>
        <w:t>SWEN 670 Software Engineering Project</w:t>
      </w:r>
    </w:p>
    <w:p w14:paraId="59A542EF" w14:textId="4518B7BD" w:rsidR="000318E9" w:rsidRPr="000B3D11" w:rsidRDefault="000318E9" w:rsidP="000318E9">
      <w:pPr>
        <w:jc w:val="center"/>
        <w:rPr>
          <w:rFonts w:eastAsia="Calibri" w:cs="Times New Roman"/>
          <w:bCs/>
          <w:szCs w:val="24"/>
        </w:rPr>
      </w:pPr>
      <w:r w:rsidRPr="000B3D11">
        <w:rPr>
          <w:rFonts w:eastAsia="Calibri" w:cs="Times New Roman"/>
          <w:bCs/>
          <w:szCs w:val="24"/>
        </w:rPr>
        <w:t xml:space="preserve">University of Maryland </w:t>
      </w:r>
      <w:r w:rsidR="00A21CDB">
        <w:rPr>
          <w:rFonts w:eastAsia="Calibri" w:cs="Times New Roman"/>
          <w:bCs/>
          <w:szCs w:val="24"/>
        </w:rPr>
        <w:t>Global</w:t>
      </w:r>
      <w:r w:rsidRPr="000B3D11">
        <w:rPr>
          <w:rFonts w:eastAsia="Calibri" w:cs="Times New Roman"/>
          <w:bCs/>
          <w:szCs w:val="24"/>
        </w:rPr>
        <w:t xml:space="preserve"> </w:t>
      </w:r>
      <w:r w:rsidR="00A21CDB">
        <w:rPr>
          <w:rFonts w:eastAsia="Calibri" w:cs="Times New Roman"/>
          <w:bCs/>
          <w:szCs w:val="24"/>
        </w:rPr>
        <w:t>Campus</w:t>
      </w:r>
    </w:p>
    <w:p w14:paraId="3405A45D" w14:textId="5DB3A2D0" w:rsidR="000318E9" w:rsidRPr="000B3D11" w:rsidRDefault="00A21CDB" w:rsidP="000318E9">
      <w:pPr>
        <w:jc w:val="center"/>
        <w:rPr>
          <w:rFonts w:eastAsia="Calibri" w:cs="Times New Roman"/>
          <w:bCs/>
          <w:szCs w:val="24"/>
        </w:rPr>
      </w:pPr>
      <w:r>
        <w:rPr>
          <w:rFonts w:eastAsia="Calibri" w:cs="Times New Roman"/>
          <w:bCs/>
          <w:szCs w:val="24"/>
        </w:rPr>
        <w:t>Date: 06/0</w:t>
      </w:r>
      <w:r w:rsidR="0039651A">
        <w:rPr>
          <w:rFonts w:eastAsia="Calibri" w:cs="Times New Roman"/>
          <w:bCs/>
          <w:szCs w:val="24"/>
        </w:rPr>
        <w:t>9</w:t>
      </w:r>
      <w:r w:rsidR="000318E9" w:rsidRPr="000B3D11">
        <w:rPr>
          <w:rFonts w:eastAsia="Calibri" w:cs="Times New Roman"/>
          <w:bCs/>
          <w:szCs w:val="24"/>
        </w:rPr>
        <w:t>/20</w:t>
      </w:r>
      <w:r>
        <w:rPr>
          <w:rFonts w:eastAsia="Calibri" w:cs="Times New Roman"/>
          <w:bCs/>
          <w:szCs w:val="24"/>
        </w:rPr>
        <w:t>20</w:t>
      </w:r>
    </w:p>
    <w:p w14:paraId="27045B1C" w14:textId="77777777" w:rsidR="004B5E97" w:rsidRDefault="000318E9" w:rsidP="00AC51EF">
      <w:pPr>
        <w:spacing w:after="160" w:line="259" w:lineRule="auto"/>
        <w:jc w:val="center"/>
        <w:rPr>
          <w:rFonts w:eastAsia="Calibri" w:cs="Times New Roman"/>
          <w:bCs/>
          <w:szCs w:val="24"/>
        </w:rPr>
      </w:pPr>
      <w:r w:rsidRPr="000B3D11">
        <w:rPr>
          <w:rFonts w:eastAsia="Calibri" w:cs="Times New Roman"/>
          <w:bCs/>
          <w:szCs w:val="24"/>
        </w:rPr>
        <w:br w:type="page"/>
      </w:r>
    </w:p>
    <w:p w14:paraId="35B27E7F" w14:textId="77777777" w:rsidR="004B5E97" w:rsidRDefault="004B5E97" w:rsidP="00AC51EF">
      <w:pPr>
        <w:spacing w:after="160" w:line="259" w:lineRule="auto"/>
        <w:jc w:val="center"/>
        <w:rPr>
          <w:rFonts w:eastAsia="Calibri" w:cs="Times New Roman"/>
          <w:bCs/>
          <w:szCs w:val="24"/>
        </w:rPr>
      </w:pPr>
    </w:p>
    <w:p w14:paraId="11E72E6D" w14:textId="6D2814CA" w:rsidR="00AC51EF" w:rsidRPr="00DE1781" w:rsidRDefault="00AC51EF" w:rsidP="00AC51EF">
      <w:pPr>
        <w:spacing w:after="160" w:line="259" w:lineRule="auto"/>
        <w:jc w:val="center"/>
        <w:rPr>
          <w:rFonts w:cs="Times New Roman"/>
          <w:b/>
        </w:rPr>
      </w:pPr>
      <w:r w:rsidRPr="00DE1781">
        <w:rPr>
          <w:rFonts w:cs="Times New Roman"/>
          <w:b/>
        </w:rPr>
        <w:t xml:space="preserve"> </w:t>
      </w:r>
      <w:r w:rsidR="004B5E97" w:rsidRPr="00DE1781">
        <w:rPr>
          <w:rFonts w:cs="Times New Roman"/>
          <w:b/>
        </w:rPr>
        <w:t>REVISION</w:t>
      </w:r>
      <w:r w:rsidRPr="00DE1781">
        <w:rPr>
          <w:rFonts w:cs="Times New Roman"/>
          <w:b/>
        </w:rPr>
        <w:t xml:space="preserve"> HISTORY</w:t>
      </w:r>
    </w:p>
    <w:p w14:paraId="255C96BC" w14:textId="2D5EC04F" w:rsidR="00993576" w:rsidRPr="00754D59" w:rsidRDefault="00993576" w:rsidP="00993576">
      <w:pPr>
        <w:pStyle w:val="Title"/>
        <w:rPr>
          <w:rFonts w:ascii="Times New Roman" w:hAnsi="Times New Roman"/>
          <w:sz w:val="24"/>
          <w:szCs w:val="24"/>
        </w:rPr>
      </w:pPr>
    </w:p>
    <w:tbl>
      <w:tblPr>
        <w:tblW w:w="98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260"/>
        <w:gridCol w:w="7130"/>
      </w:tblGrid>
      <w:tr w:rsidR="00993576" w:rsidRPr="00754D59" w14:paraId="46B143B0" w14:textId="77777777" w:rsidTr="00FE47E8">
        <w:trPr>
          <w:trHeight w:val="407"/>
        </w:trPr>
        <w:tc>
          <w:tcPr>
            <w:tcW w:w="1458" w:type="dxa"/>
          </w:tcPr>
          <w:p w14:paraId="6C0F6FC1" w14:textId="77777777" w:rsidR="00993576" w:rsidRPr="00754D59" w:rsidRDefault="00993576" w:rsidP="0081467F">
            <w:pPr>
              <w:pStyle w:val="Tabletext"/>
              <w:jc w:val="center"/>
              <w:rPr>
                <w:b/>
                <w:sz w:val="24"/>
                <w:szCs w:val="24"/>
              </w:rPr>
            </w:pPr>
            <w:r w:rsidRPr="00754D59">
              <w:rPr>
                <w:b/>
                <w:sz w:val="24"/>
                <w:szCs w:val="24"/>
              </w:rPr>
              <w:t>Date</w:t>
            </w:r>
          </w:p>
        </w:tc>
        <w:tc>
          <w:tcPr>
            <w:tcW w:w="1260" w:type="dxa"/>
          </w:tcPr>
          <w:p w14:paraId="273F2791" w14:textId="77777777" w:rsidR="00993576" w:rsidRPr="00754D59" w:rsidRDefault="00993576" w:rsidP="0081467F">
            <w:pPr>
              <w:pStyle w:val="Tabletext"/>
              <w:jc w:val="center"/>
              <w:rPr>
                <w:b/>
                <w:sz w:val="24"/>
                <w:szCs w:val="24"/>
              </w:rPr>
            </w:pPr>
            <w:r w:rsidRPr="00754D59">
              <w:rPr>
                <w:b/>
                <w:sz w:val="24"/>
                <w:szCs w:val="24"/>
              </w:rPr>
              <w:t>Version</w:t>
            </w:r>
          </w:p>
        </w:tc>
        <w:tc>
          <w:tcPr>
            <w:tcW w:w="7130" w:type="dxa"/>
          </w:tcPr>
          <w:p w14:paraId="3CDDA13F" w14:textId="77777777" w:rsidR="00993576" w:rsidRPr="00754D59" w:rsidRDefault="00993576" w:rsidP="0081467F">
            <w:pPr>
              <w:pStyle w:val="Tabletext"/>
              <w:jc w:val="center"/>
              <w:rPr>
                <w:b/>
                <w:sz w:val="24"/>
                <w:szCs w:val="24"/>
              </w:rPr>
            </w:pPr>
            <w:r w:rsidRPr="00754D59">
              <w:rPr>
                <w:b/>
                <w:sz w:val="24"/>
                <w:szCs w:val="24"/>
              </w:rPr>
              <w:t>Description</w:t>
            </w:r>
          </w:p>
        </w:tc>
      </w:tr>
      <w:tr w:rsidR="00993576" w:rsidRPr="00754D59" w14:paraId="377DBA60" w14:textId="77777777" w:rsidTr="00FE47E8">
        <w:trPr>
          <w:trHeight w:val="407"/>
        </w:trPr>
        <w:tc>
          <w:tcPr>
            <w:tcW w:w="1458" w:type="dxa"/>
          </w:tcPr>
          <w:p w14:paraId="197E8743" w14:textId="5890BD75" w:rsidR="00993576" w:rsidRPr="00754D59" w:rsidRDefault="00993576" w:rsidP="00993576">
            <w:pPr>
              <w:pStyle w:val="Tabletext"/>
              <w:rPr>
                <w:sz w:val="24"/>
                <w:szCs w:val="24"/>
              </w:rPr>
            </w:pPr>
            <w:r>
              <w:rPr>
                <w:sz w:val="24"/>
                <w:szCs w:val="24"/>
              </w:rPr>
              <w:t>0</w:t>
            </w:r>
            <w:r w:rsidRPr="00754D59">
              <w:rPr>
                <w:sz w:val="24"/>
                <w:szCs w:val="24"/>
              </w:rPr>
              <w:t>6/</w:t>
            </w:r>
            <w:r>
              <w:rPr>
                <w:sz w:val="24"/>
                <w:szCs w:val="24"/>
              </w:rPr>
              <w:t>09</w:t>
            </w:r>
            <w:r w:rsidRPr="00754D59">
              <w:rPr>
                <w:sz w:val="24"/>
                <w:szCs w:val="24"/>
              </w:rPr>
              <w:t>/2020</w:t>
            </w:r>
          </w:p>
        </w:tc>
        <w:tc>
          <w:tcPr>
            <w:tcW w:w="1260" w:type="dxa"/>
          </w:tcPr>
          <w:p w14:paraId="2617E464" w14:textId="77777777" w:rsidR="00993576" w:rsidRPr="00754D59" w:rsidRDefault="00993576" w:rsidP="0081467F">
            <w:pPr>
              <w:pStyle w:val="Tabletext"/>
              <w:rPr>
                <w:sz w:val="24"/>
                <w:szCs w:val="24"/>
              </w:rPr>
            </w:pPr>
            <w:commentRangeStart w:id="0"/>
            <w:r w:rsidRPr="00754D59">
              <w:rPr>
                <w:sz w:val="24"/>
                <w:szCs w:val="24"/>
              </w:rPr>
              <w:t>1.0</w:t>
            </w:r>
            <w:commentRangeEnd w:id="0"/>
            <w:r w:rsidR="00D473D1">
              <w:rPr>
                <w:rStyle w:val="CommentReference"/>
                <w:rFonts w:eastAsiaTheme="minorHAnsi" w:cstheme="minorBidi"/>
              </w:rPr>
              <w:commentReference w:id="0"/>
            </w:r>
          </w:p>
        </w:tc>
        <w:tc>
          <w:tcPr>
            <w:tcW w:w="7130" w:type="dxa"/>
          </w:tcPr>
          <w:p w14:paraId="4F79E0E6" w14:textId="77777777" w:rsidR="00993576" w:rsidRDefault="00993576" w:rsidP="00993576">
            <w:pPr>
              <w:pStyle w:val="Tabletext"/>
              <w:rPr>
                <w:sz w:val="24"/>
                <w:szCs w:val="24"/>
              </w:rPr>
            </w:pPr>
            <w:r w:rsidRPr="00754D59">
              <w:rPr>
                <w:sz w:val="24"/>
                <w:szCs w:val="24"/>
              </w:rPr>
              <w:t xml:space="preserve">Initial </w:t>
            </w:r>
            <w:r>
              <w:rPr>
                <w:sz w:val="24"/>
                <w:szCs w:val="24"/>
              </w:rPr>
              <w:t>Project Plan Release</w:t>
            </w:r>
          </w:p>
          <w:p w14:paraId="7DA19C01" w14:textId="1965ECEE" w:rsidR="00B724E5" w:rsidRPr="00754D59" w:rsidRDefault="00B724E5" w:rsidP="00993576">
            <w:pPr>
              <w:pStyle w:val="Tabletext"/>
              <w:rPr>
                <w:sz w:val="24"/>
                <w:szCs w:val="24"/>
              </w:rPr>
            </w:pPr>
            <w:r>
              <w:rPr>
                <w:noProof/>
              </w:rPr>
              <w:drawing>
                <wp:inline distT="0" distB="0" distL="0" distR="0" wp14:anchorId="48F2710A" wp14:editId="1C26E2C2">
                  <wp:extent cx="4379162" cy="15589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79162" cy="1558925"/>
                          </a:xfrm>
                          <a:prstGeom prst="rect">
                            <a:avLst/>
                          </a:prstGeom>
                        </pic:spPr>
                      </pic:pic>
                    </a:graphicData>
                  </a:graphic>
                </wp:inline>
              </w:drawing>
            </w:r>
          </w:p>
        </w:tc>
      </w:tr>
      <w:tr w:rsidR="00993576" w:rsidRPr="00754D59" w14:paraId="50506A43" w14:textId="77777777" w:rsidTr="00FE47E8">
        <w:trPr>
          <w:trHeight w:val="407"/>
        </w:trPr>
        <w:tc>
          <w:tcPr>
            <w:tcW w:w="1458" w:type="dxa"/>
          </w:tcPr>
          <w:p w14:paraId="6D63CFFC" w14:textId="77777777" w:rsidR="00993576" w:rsidRPr="00754D59" w:rsidRDefault="00993576" w:rsidP="0081467F">
            <w:pPr>
              <w:pStyle w:val="Tabletext"/>
              <w:rPr>
                <w:sz w:val="24"/>
                <w:szCs w:val="24"/>
              </w:rPr>
            </w:pPr>
          </w:p>
        </w:tc>
        <w:tc>
          <w:tcPr>
            <w:tcW w:w="1260" w:type="dxa"/>
          </w:tcPr>
          <w:p w14:paraId="292EF1F5" w14:textId="77777777" w:rsidR="00993576" w:rsidRPr="00754D59" w:rsidRDefault="00993576" w:rsidP="0081467F">
            <w:pPr>
              <w:pStyle w:val="Tabletext"/>
              <w:rPr>
                <w:sz w:val="24"/>
                <w:szCs w:val="24"/>
              </w:rPr>
            </w:pPr>
          </w:p>
        </w:tc>
        <w:tc>
          <w:tcPr>
            <w:tcW w:w="7130" w:type="dxa"/>
          </w:tcPr>
          <w:p w14:paraId="0904FDC7" w14:textId="77777777" w:rsidR="00993576" w:rsidRPr="00754D59" w:rsidRDefault="00993576" w:rsidP="0081467F">
            <w:pPr>
              <w:pStyle w:val="Tabletext"/>
              <w:rPr>
                <w:sz w:val="24"/>
                <w:szCs w:val="24"/>
              </w:rPr>
            </w:pPr>
          </w:p>
        </w:tc>
      </w:tr>
      <w:tr w:rsidR="00993576" w:rsidRPr="00754D59" w14:paraId="315C2D0A" w14:textId="77777777" w:rsidTr="00FE47E8">
        <w:trPr>
          <w:trHeight w:val="413"/>
        </w:trPr>
        <w:tc>
          <w:tcPr>
            <w:tcW w:w="1458" w:type="dxa"/>
          </w:tcPr>
          <w:p w14:paraId="38097A09" w14:textId="77777777" w:rsidR="00993576" w:rsidRPr="00754D59" w:rsidRDefault="00993576" w:rsidP="0081467F">
            <w:pPr>
              <w:pStyle w:val="Tabletext"/>
              <w:rPr>
                <w:sz w:val="24"/>
                <w:szCs w:val="24"/>
              </w:rPr>
            </w:pPr>
          </w:p>
        </w:tc>
        <w:tc>
          <w:tcPr>
            <w:tcW w:w="1260" w:type="dxa"/>
          </w:tcPr>
          <w:p w14:paraId="5E9B821C" w14:textId="77777777" w:rsidR="00993576" w:rsidRPr="00754D59" w:rsidRDefault="00993576" w:rsidP="0081467F">
            <w:pPr>
              <w:pStyle w:val="Tabletext"/>
              <w:rPr>
                <w:sz w:val="24"/>
                <w:szCs w:val="24"/>
              </w:rPr>
            </w:pPr>
          </w:p>
        </w:tc>
        <w:tc>
          <w:tcPr>
            <w:tcW w:w="7130" w:type="dxa"/>
          </w:tcPr>
          <w:p w14:paraId="0EDB5A05" w14:textId="77777777" w:rsidR="00993576" w:rsidRPr="00754D59" w:rsidRDefault="00993576" w:rsidP="0081467F">
            <w:pPr>
              <w:pStyle w:val="Tabletext"/>
              <w:rPr>
                <w:sz w:val="24"/>
                <w:szCs w:val="24"/>
              </w:rPr>
            </w:pPr>
          </w:p>
        </w:tc>
      </w:tr>
      <w:tr w:rsidR="00993576" w:rsidRPr="00754D59" w14:paraId="026412FF" w14:textId="77777777" w:rsidTr="00FE47E8">
        <w:trPr>
          <w:trHeight w:val="407"/>
        </w:trPr>
        <w:tc>
          <w:tcPr>
            <w:tcW w:w="1458" w:type="dxa"/>
          </w:tcPr>
          <w:p w14:paraId="383897CC" w14:textId="77777777" w:rsidR="00993576" w:rsidRPr="00754D59" w:rsidRDefault="00993576" w:rsidP="0081467F">
            <w:pPr>
              <w:pStyle w:val="Tabletext"/>
              <w:rPr>
                <w:sz w:val="24"/>
                <w:szCs w:val="24"/>
              </w:rPr>
            </w:pPr>
          </w:p>
        </w:tc>
        <w:tc>
          <w:tcPr>
            <w:tcW w:w="1260" w:type="dxa"/>
          </w:tcPr>
          <w:p w14:paraId="6E244BAB" w14:textId="77777777" w:rsidR="00993576" w:rsidRPr="00754D59" w:rsidRDefault="00993576" w:rsidP="0081467F">
            <w:pPr>
              <w:pStyle w:val="Tabletext"/>
              <w:rPr>
                <w:sz w:val="24"/>
                <w:szCs w:val="24"/>
              </w:rPr>
            </w:pPr>
          </w:p>
        </w:tc>
        <w:tc>
          <w:tcPr>
            <w:tcW w:w="7130" w:type="dxa"/>
          </w:tcPr>
          <w:p w14:paraId="0177C1CE" w14:textId="77777777" w:rsidR="00993576" w:rsidRPr="00754D59" w:rsidRDefault="00993576" w:rsidP="0081467F">
            <w:pPr>
              <w:pStyle w:val="Tabletext"/>
              <w:rPr>
                <w:sz w:val="24"/>
                <w:szCs w:val="24"/>
              </w:rPr>
            </w:pPr>
          </w:p>
        </w:tc>
      </w:tr>
    </w:tbl>
    <w:p w14:paraId="2E42422B" w14:textId="6CECC1EB" w:rsidR="00AC51EF" w:rsidRDefault="00AC51EF" w:rsidP="00AC51EF">
      <w:pPr>
        <w:spacing w:after="160" w:line="259" w:lineRule="auto"/>
        <w:rPr>
          <w:rFonts w:eastAsia="Calibri" w:cs="Times New Roman"/>
          <w:bCs/>
          <w:szCs w:val="24"/>
        </w:rPr>
      </w:pPr>
      <w:r>
        <w:rPr>
          <w:rFonts w:eastAsia="Calibri" w:cs="Times New Roman"/>
          <w:bCs/>
          <w:szCs w:val="24"/>
        </w:rPr>
        <w:br w:type="page"/>
      </w:r>
    </w:p>
    <w:sdt>
      <w:sdtPr>
        <w:rPr>
          <w:rFonts w:ascii="Times New Roman" w:eastAsiaTheme="minorHAnsi" w:hAnsi="Times New Roman" w:cs="Times New Roman"/>
          <w:b/>
          <w:color w:val="auto"/>
          <w:sz w:val="24"/>
          <w:szCs w:val="24"/>
        </w:rPr>
        <w:id w:val="-558784101"/>
        <w:docPartObj>
          <w:docPartGallery w:val="Table of Contents"/>
          <w:docPartUnique/>
        </w:docPartObj>
      </w:sdtPr>
      <w:sdtEndPr>
        <w:rPr>
          <w:bCs/>
          <w:noProof/>
          <w:szCs w:val="22"/>
        </w:rPr>
      </w:sdtEndPr>
      <w:sdtContent>
        <w:sdt>
          <w:sdtPr>
            <w:rPr>
              <w:rFonts w:ascii="Times New Roman" w:eastAsiaTheme="minorHAnsi" w:hAnsi="Times New Roman" w:cs="Times New Roman"/>
              <w:b/>
              <w:color w:val="auto"/>
              <w:sz w:val="24"/>
              <w:szCs w:val="24"/>
            </w:rPr>
            <w:id w:val="401646529"/>
            <w:docPartObj>
              <w:docPartGallery w:val="Table of Contents"/>
              <w:docPartUnique/>
            </w:docPartObj>
          </w:sdtPr>
          <w:sdtEndPr>
            <w:rPr>
              <w:bCs/>
              <w:noProof/>
              <w:szCs w:val="22"/>
            </w:rPr>
          </w:sdtEndPr>
          <w:sdtContent>
            <w:sdt>
              <w:sdtPr>
                <w:rPr>
                  <w:rFonts w:ascii="Times New Roman" w:eastAsiaTheme="minorHAnsi" w:hAnsi="Times New Roman" w:cs="Times New Roman"/>
                  <w:b/>
                  <w:color w:val="auto"/>
                  <w:sz w:val="24"/>
                  <w:szCs w:val="24"/>
                </w:rPr>
                <w:id w:val="-1821412819"/>
                <w:docPartObj>
                  <w:docPartGallery w:val="Table of Contents"/>
                  <w:docPartUnique/>
                </w:docPartObj>
              </w:sdtPr>
              <w:sdtEndPr>
                <w:rPr>
                  <w:bCs/>
                  <w:noProof/>
                  <w:szCs w:val="22"/>
                </w:rPr>
              </w:sdtEndPr>
              <w:sdtContent>
                <w:p w14:paraId="399334E8" w14:textId="6C66ED82" w:rsidR="00315821" w:rsidRPr="007F4B97" w:rsidRDefault="00315821" w:rsidP="00315821">
                  <w:pPr>
                    <w:pStyle w:val="TOCHeading"/>
                    <w:rPr>
                      <w:rFonts w:ascii="Times New Roman" w:hAnsi="Times New Roman" w:cs="Times New Roman"/>
                      <w:b/>
                      <w:color w:val="000000" w:themeColor="text1"/>
                      <w:sz w:val="24"/>
                      <w:szCs w:val="24"/>
                    </w:rPr>
                  </w:pPr>
                  <w:r>
                    <w:rPr>
                      <w:rFonts w:ascii="Times New Roman" w:eastAsiaTheme="minorHAnsi" w:hAnsi="Times New Roman" w:cs="Times New Roman"/>
                      <w:b/>
                      <w:color w:val="auto"/>
                      <w:sz w:val="24"/>
                      <w:szCs w:val="24"/>
                    </w:rPr>
                    <w:t xml:space="preserve">Table of </w:t>
                  </w:r>
                  <w:r w:rsidRPr="007F4B97">
                    <w:rPr>
                      <w:rFonts w:ascii="Times New Roman" w:hAnsi="Times New Roman" w:cs="Times New Roman"/>
                      <w:b/>
                      <w:color w:val="000000" w:themeColor="text1"/>
                      <w:sz w:val="24"/>
                      <w:szCs w:val="24"/>
                    </w:rPr>
                    <w:t>Contents</w:t>
                  </w:r>
                </w:p>
                <w:p w14:paraId="5F617B4D" w14:textId="77777777" w:rsidR="00315821" w:rsidRPr="000B3D11" w:rsidRDefault="00315821" w:rsidP="00315821">
                  <w:pPr>
                    <w:pStyle w:val="TOC1"/>
                    <w:tabs>
                      <w:tab w:val="right" w:leader="dot" w:pos="9350"/>
                    </w:tabs>
                    <w:spacing w:after="60"/>
                    <w:contextualSpacing/>
                    <w:rPr>
                      <w:rFonts w:eastAsiaTheme="minorEastAsia" w:cs="Times New Roman"/>
                      <w:noProof/>
                      <w:sz w:val="22"/>
                    </w:rPr>
                  </w:pPr>
                  <w:r w:rsidRPr="000B3D11">
                    <w:rPr>
                      <w:rFonts w:cs="Times New Roman"/>
                      <w:b/>
                      <w:bCs/>
                      <w:noProof/>
                    </w:rPr>
                    <w:fldChar w:fldCharType="begin"/>
                  </w:r>
                  <w:r w:rsidRPr="000B3D11">
                    <w:rPr>
                      <w:rFonts w:cs="Times New Roman"/>
                      <w:b/>
                      <w:bCs/>
                      <w:noProof/>
                    </w:rPr>
                    <w:instrText xml:space="preserve"> TOC \o "1-3" \h \z \u </w:instrText>
                  </w:r>
                  <w:r w:rsidRPr="000B3D11">
                    <w:rPr>
                      <w:rFonts w:cs="Times New Roman"/>
                      <w:b/>
                      <w:bCs/>
                      <w:noProof/>
                    </w:rPr>
                    <w:fldChar w:fldCharType="separate"/>
                  </w:r>
                  <w:hyperlink w:anchor="_Toc517588949" w:history="1">
                    <w:r w:rsidRPr="00D74908">
                      <w:rPr>
                        <w:rStyle w:val="Hyperlink"/>
                        <w:rFonts w:cs="Times New Roman"/>
                        <w:noProof/>
                      </w:rPr>
                      <w:t>City of Salisbury Fire Department Mission Statement</w:t>
                    </w:r>
                    <w:r w:rsidRPr="000B3D11">
                      <w:rPr>
                        <w:rFonts w:cs="Times New Roman"/>
                        <w:noProof/>
                        <w:webHidden/>
                      </w:rPr>
                      <w:tab/>
                    </w:r>
                    <w:r>
                      <w:rPr>
                        <w:rFonts w:cs="Times New Roman"/>
                        <w:noProof/>
                        <w:webHidden/>
                      </w:rPr>
                      <w:t>4</w:t>
                    </w:r>
                  </w:hyperlink>
                </w:p>
                <w:p w14:paraId="39C41CB4" w14:textId="77777777" w:rsidR="00315821" w:rsidRPr="000B3D11" w:rsidRDefault="00C95DC2" w:rsidP="00315821">
                  <w:pPr>
                    <w:pStyle w:val="TOC1"/>
                    <w:tabs>
                      <w:tab w:val="right" w:leader="dot" w:pos="9350"/>
                    </w:tabs>
                    <w:spacing w:after="60"/>
                    <w:contextualSpacing/>
                    <w:rPr>
                      <w:rFonts w:eastAsiaTheme="minorEastAsia" w:cs="Times New Roman"/>
                      <w:noProof/>
                      <w:sz w:val="22"/>
                    </w:rPr>
                  </w:pPr>
                  <w:hyperlink w:anchor="_Toc517588950" w:history="1">
                    <w:r w:rsidR="00315821">
                      <w:rPr>
                        <w:rStyle w:val="Hyperlink"/>
                        <w:rFonts w:cs="Times New Roman"/>
                        <w:noProof/>
                      </w:rPr>
                      <w:t>Statement of Need</w:t>
                    </w:r>
                    <w:r w:rsidR="00315821" w:rsidRPr="000B3D11">
                      <w:rPr>
                        <w:rFonts w:cs="Times New Roman"/>
                        <w:noProof/>
                        <w:webHidden/>
                      </w:rPr>
                      <w:tab/>
                    </w:r>
                    <w:r w:rsidR="00315821">
                      <w:rPr>
                        <w:rFonts w:cs="Times New Roman"/>
                        <w:noProof/>
                        <w:webHidden/>
                      </w:rPr>
                      <w:t>5</w:t>
                    </w:r>
                  </w:hyperlink>
                </w:p>
                <w:p w14:paraId="338DF62A" w14:textId="77777777" w:rsidR="00315821" w:rsidRPr="000B3D11" w:rsidRDefault="00C95DC2" w:rsidP="00315821">
                  <w:pPr>
                    <w:pStyle w:val="TOC1"/>
                    <w:tabs>
                      <w:tab w:val="right" w:leader="dot" w:pos="9350"/>
                    </w:tabs>
                    <w:spacing w:after="60"/>
                    <w:contextualSpacing/>
                    <w:rPr>
                      <w:rFonts w:eastAsiaTheme="minorEastAsia" w:cs="Times New Roman"/>
                      <w:noProof/>
                      <w:sz w:val="22"/>
                    </w:rPr>
                  </w:pPr>
                  <w:hyperlink w:anchor="_Toc517588950" w:history="1">
                    <w:r w:rsidR="00315821">
                      <w:rPr>
                        <w:rStyle w:val="Hyperlink"/>
                        <w:rFonts w:cs="Times New Roman"/>
                        <w:noProof/>
                      </w:rPr>
                      <w:t xml:space="preserve">Purpose </w:t>
                    </w:r>
                    <w:r w:rsidR="00315821" w:rsidRPr="0027030B">
                      <w:rPr>
                        <w:rStyle w:val="Hyperlink"/>
                        <w:rFonts w:cs="Times New Roman"/>
                        <w:noProof/>
                      </w:rPr>
                      <w:t xml:space="preserve">of </w:t>
                    </w:r>
                    <w:r w:rsidR="00315821">
                      <w:rPr>
                        <w:rStyle w:val="Hyperlink"/>
                        <w:rFonts w:cs="Times New Roman"/>
                        <w:noProof/>
                      </w:rPr>
                      <w:t xml:space="preserve">Project </w:t>
                    </w:r>
                    <w:r w:rsidR="00315821" w:rsidRPr="000B3D11">
                      <w:rPr>
                        <w:rStyle w:val="Hyperlink"/>
                        <w:rFonts w:cs="Times New Roman"/>
                        <w:noProof/>
                      </w:rPr>
                      <w:t>Plan</w:t>
                    </w:r>
                    <w:r w:rsidR="00315821" w:rsidRPr="000B3D11">
                      <w:rPr>
                        <w:rFonts w:cs="Times New Roman"/>
                        <w:noProof/>
                        <w:webHidden/>
                      </w:rPr>
                      <w:tab/>
                    </w:r>
                    <w:r w:rsidR="00315821">
                      <w:rPr>
                        <w:rFonts w:cs="Times New Roman"/>
                        <w:noProof/>
                        <w:webHidden/>
                      </w:rPr>
                      <w:t>6</w:t>
                    </w:r>
                  </w:hyperlink>
                </w:p>
                <w:p w14:paraId="68297BC0" w14:textId="77777777" w:rsidR="00315821" w:rsidRDefault="00315821" w:rsidP="00315821">
                  <w:pPr>
                    <w:pStyle w:val="TOC2"/>
                    <w:tabs>
                      <w:tab w:val="right" w:leader="dot" w:pos="9350"/>
                    </w:tabs>
                    <w:spacing w:after="60"/>
                    <w:ind w:left="0"/>
                    <w:contextualSpacing/>
                    <w:rPr>
                      <w:rFonts w:cs="Times New Roman"/>
                      <w:webHidden/>
                    </w:rPr>
                  </w:pPr>
                  <w:r w:rsidRPr="000B3D11">
                    <w:rPr>
                      <w:rFonts w:cs="Times New Roman"/>
                    </w:rPr>
                    <w:t xml:space="preserve">Project </w:t>
                  </w:r>
                  <w:r>
                    <w:rPr>
                      <w:rFonts w:cs="Times New Roman"/>
                    </w:rPr>
                    <w:t>Approach/Milestones</w:t>
                  </w:r>
                  <w:r w:rsidRPr="00AA4E08">
                    <w:rPr>
                      <w:rFonts w:cs="Times New Roman"/>
                      <w:webHidden/>
                    </w:rPr>
                    <w:tab/>
                  </w:r>
                  <w:r>
                    <w:rPr>
                      <w:rFonts w:cs="Times New Roman"/>
                      <w:webHidden/>
                    </w:rPr>
                    <w:t>6</w:t>
                  </w:r>
                </w:p>
                <w:p w14:paraId="1A7D746E" w14:textId="77777777" w:rsidR="00315821" w:rsidRDefault="00315821" w:rsidP="00315821">
                  <w:pPr>
                    <w:pStyle w:val="TOC2"/>
                    <w:tabs>
                      <w:tab w:val="right" w:leader="dot" w:pos="9350"/>
                    </w:tabs>
                    <w:spacing w:after="60"/>
                    <w:ind w:left="0"/>
                    <w:contextualSpacing/>
                    <w:rPr>
                      <w:rFonts w:cs="Times New Roman"/>
                      <w:webHidden/>
                    </w:rPr>
                  </w:pPr>
                  <w:r w:rsidRPr="00961D76">
                    <w:rPr>
                      <w:rFonts w:cs="Times New Roman"/>
                    </w:rPr>
                    <w:t>Definitions, Acronyms and Abbreviations</w:t>
                  </w:r>
                  <w:r w:rsidRPr="00AA4E08">
                    <w:rPr>
                      <w:rFonts w:cs="Times New Roman"/>
                      <w:webHidden/>
                    </w:rPr>
                    <w:tab/>
                  </w:r>
                  <w:r>
                    <w:rPr>
                      <w:rFonts w:cs="Times New Roman"/>
                      <w:webHidden/>
                    </w:rPr>
                    <w:t>6</w:t>
                  </w:r>
                </w:p>
                <w:p w14:paraId="59E86737" w14:textId="77777777" w:rsidR="00315821" w:rsidRPr="000B3D11" w:rsidRDefault="00C95DC2" w:rsidP="00315821">
                  <w:pPr>
                    <w:pStyle w:val="TOC2"/>
                    <w:tabs>
                      <w:tab w:val="right" w:leader="dot" w:pos="9350"/>
                    </w:tabs>
                    <w:spacing w:after="60"/>
                    <w:ind w:left="0"/>
                    <w:contextualSpacing/>
                    <w:rPr>
                      <w:rFonts w:eastAsiaTheme="minorEastAsia" w:cs="Times New Roman"/>
                      <w:noProof/>
                      <w:sz w:val="22"/>
                    </w:rPr>
                  </w:pPr>
                  <w:hyperlink w:anchor="_Toc517588951" w:history="1">
                    <w:r w:rsidR="00315821" w:rsidRPr="000B3D11">
                      <w:rPr>
                        <w:rStyle w:val="Hyperlink"/>
                        <w:rFonts w:cs="Times New Roman"/>
                        <w:noProof/>
                      </w:rPr>
                      <w:t>Scope Management Plan</w:t>
                    </w:r>
                    <w:r w:rsidR="00315821" w:rsidRPr="000B3D11">
                      <w:rPr>
                        <w:rFonts w:cs="Times New Roman"/>
                        <w:noProof/>
                        <w:webHidden/>
                      </w:rPr>
                      <w:tab/>
                    </w:r>
                    <w:r w:rsidR="00315821">
                      <w:rPr>
                        <w:rFonts w:cs="Times New Roman"/>
                        <w:noProof/>
                        <w:webHidden/>
                      </w:rPr>
                      <w:t>7</w:t>
                    </w:r>
                  </w:hyperlink>
                </w:p>
                <w:p w14:paraId="43CC9F38" w14:textId="77777777" w:rsidR="00315821" w:rsidRPr="000B3D11" w:rsidRDefault="00C95DC2" w:rsidP="00315821">
                  <w:pPr>
                    <w:pStyle w:val="TOC3"/>
                    <w:spacing w:after="60"/>
                    <w:rPr>
                      <w:rFonts w:cs="Times New Roman"/>
                      <w:noProof/>
                    </w:rPr>
                  </w:pPr>
                  <w:hyperlink w:anchor="_Toc517588952" w:history="1">
                    <w:r w:rsidR="00315821" w:rsidRPr="000B3D11">
                      <w:rPr>
                        <w:rStyle w:val="Hyperlink"/>
                        <w:rFonts w:cs="Times New Roman"/>
                        <w:noProof/>
                      </w:rPr>
                      <w:t>Scope Statement</w:t>
                    </w:r>
                    <w:r w:rsidR="00315821" w:rsidRPr="000B3D11">
                      <w:rPr>
                        <w:rFonts w:cs="Times New Roman"/>
                        <w:noProof/>
                        <w:webHidden/>
                      </w:rPr>
                      <w:tab/>
                    </w:r>
                    <w:r w:rsidR="00315821">
                      <w:rPr>
                        <w:rFonts w:cs="Times New Roman"/>
                        <w:noProof/>
                        <w:webHidden/>
                      </w:rPr>
                      <w:t>7</w:t>
                    </w:r>
                  </w:hyperlink>
                </w:p>
                <w:p w14:paraId="1C04F2F3" w14:textId="77777777" w:rsidR="00315821" w:rsidRDefault="00C95DC2" w:rsidP="00315821">
                  <w:pPr>
                    <w:pStyle w:val="TOC3"/>
                    <w:spacing w:after="60"/>
                  </w:pPr>
                  <w:hyperlink w:anchor="_Toc517588953" w:history="1">
                    <w:r w:rsidR="00315821">
                      <w:rPr>
                        <w:rStyle w:val="Hyperlink"/>
                        <w:rFonts w:cs="Times New Roman"/>
                        <w:noProof/>
                      </w:rPr>
                      <w:t>Product Scope Description</w:t>
                    </w:r>
                    <w:r w:rsidR="00315821" w:rsidRPr="000B3D11">
                      <w:rPr>
                        <w:rFonts w:cs="Times New Roman"/>
                        <w:noProof/>
                        <w:webHidden/>
                      </w:rPr>
                      <w:tab/>
                    </w:r>
                    <w:r w:rsidR="00315821">
                      <w:rPr>
                        <w:rFonts w:cs="Times New Roman"/>
                        <w:noProof/>
                        <w:webHidden/>
                      </w:rPr>
                      <w:t>7</w:t>
                    </w:r>
                  </w:hyperlink>
                </w:p>
                <w:p w14:paraId="04E91252" w14:textId="77777777" w:rsidR="00315821" w:rsidRDefault="00C95DC2" w:rsidP="00315821">
                  <w:pPr>
                    <w:pStyle w:val="TOC3"/>
                    <w:spacing w:after="60"/>
                  </w:pPr>
                  <w:hyperlink w:anchor="_Toc517588953" w:history="1">
                    <w:r w:rsidR="00315821" w:rsidRPr="00401830">
                      <w:rPr>
                        <w:rStyle w:val="Hyperlink"/>
                        <w:rFonts w:cs="Times New Roman"/>
                        <w:noProof/>
                      </w:rPr>
                      <w:t>Product Acceptance Criteria</w:t>
                    </w:r>
                    <w:r w:rsidR="00315821" w:rsidRPr="000B3D11">
                      <w:rPr>
                        <w:rFonts w:cs="Times New Roman"/>
                        <w:noProof/>
                        <w:webHidden/>
                      </w:rPr>
                      <w:tab/>
                    </w:r>
                    <w:r w:rsidR="00315821">
                      <w:rPr>
                        <w:rFonts w:cs="Times New Roman"/>
                        <w:noProof/>
                        <w:webHidden/>
                      </w:rPr>
                      <w:t>7</w:t>
                    </w:r>
                  </w:hyperlink>
                </w:p>
                <w:p w14:paraId="7C70968C" w14:textId="77777777" w:rsidR="00315821" w:rsidRDefault="00C95DC2" w:rsidP="00315821">
                  <w:pPr>
                    <w:pStyle w:val="TOC3"/>
                    <w:spacing w:after="60"/>
                  </w:pPr>
                  <w:hyperlink w:anchor="_Toc517588953" w:history="1">
                    <w:r w:rsidR="00315821">
                      <w:rPr>
                        <w:rStyle w:val="Hyperlink"/>
                        <w:rFonts w:cs="Times New Roman"/>
                        <w:noProof/>
                      </w:rPr>
                      <w:t>Project Deliverables</w:t>
                    </w:r>
                    <w:r w:rsidR="00315821" w:rsidRPr="000B3D11">
                      <w:rPr>
                        <w:rFonts w:cs="Times New Roman"/>
                        <w:noProof/>
                        <w:webHidden/>
                      </w:rPr>
                      <w:tab/>
                    </w:r>
                    <w:r w:rsidR="00315821">
                      <w:rPr>
                        <w:rFonts w:cs="Times New Roman"/>
                        <w:noProof/>
                        <w:webHidden/>
                      </w:rPr>
                      <w:t>7</w:t>
                    </w:r>
                  </w:hyperlink>
                </w:p>
                <w:p w14:paraId="064C72FF" w14:textId="77777777" w:rsidR="00315821" w:rsidRDefault="00C95DC2" w:rsidP="00315821">
                  <w:pPr>
                    <w:pStyle w:val="TOC3"/>
                    <w:spacing w:after="60"/>
                  </w:pPr>
                  <w:hyperlink w:anchor="_Toc517588953" w:history="1">
                    <w:r w:rsidR="00315821">
                      <w:rPr>
                        <w:rStyle w:val="Hyperlink"/>
                        <w:rFonts w:cs="Times New Roman"/>
                        <w:noProof/>
                      </w:rPr>
                      <w:t>Project Exclusions</w:t>
                    </w:r>
                    <w:r w:rsidR="00315821" w:rsidRPr="000B3D11">
                      <w:rPr>
                        <w:rFonts w:cs="Times New Roman"/>
                        <w:noProof/>
                        <w:webHidden/>
                      </w:rPr>
                      <w:tab/>
                    </w:r>
                    <w:r w:rsidR="00315821">
                      <w:rPr>
                        <w:rFonts w:cs="Times New Roman"/>
                        <w:noProof/>
                        <w:webHidden/>
                      </w:rPr>
                      <w:t>8</w:t>
                    </w:r>
                  </w:hyperlink>
                </w:p>
                <w:p w14:paraId="3DE4571C" w14:textId="77777777" w:rsidR="00315821" w:rsidRDefault="00C95DC2" w:rsidP="00315821">
                  <w:pPr>
                    <w:pStyle w:val="TOC3"/>
                    <w:spacing w:after="60"/>
                  </w:pPr>
                  <w:hyperlink w:anchor="_Toc517588953" w:history="1">
                    <w:r w:rsidR="00315821">
                      <w:rPr>
                        <w:rStyle w:val="Hyperlink"/>
                        <w:rFonts w:cs="Times New Roman"/>
                        <w:noProof/>
                      </w:rPr>
                      <w:t>Project Constraints</w:t>
                    </w:r>
                    <w:r w:rsidR="00315821" w:rsidRPr="000B3D11">
                      <w:rPr>
                        <w:rFonts w:cs="Times New Roman"/>
                        <w:noProof/>
                        <w:webHidden/>
                      </w:rPr>
                      <w:tab/>
                    </w:r>
                    <w:r w:rsidR="00315821">
                      <w:rPr>
                        <w:rFonts w:cs="Times New Roman"/>
                        <w:noProof/>
                        <w:webHidden/>
                      </w:rPr>
                      <w:t>8</w:t>
                    </w:r>
                  </w:hyperlink>
                </w:p>
                <w:p w14:paraId="7BEEA908" w14:textId="77777777" w:rsidR="00315821" w:rsidRPr="000B3D11" w:rsidRDefault="00C95DC2" w:rsidP="00315821">
                  <w:pPr>
                    <w:pStyle w:val="TOC3"/>
                    <w:spacing w:after="60"/>
                    <w:rPr>
                      <w:rFonts w:cs="Times New Roman"/>
                      <w:noProof/>
                    </w:rPr>
                  </w:pPr>
                  <w:hyperlink w:anchor="_Toc517588953" w:history="1">
                    <w:r w:rsidR="00315821">
                      <w:rPr>
                        <w:rStyle w:val="Hyperlink"/>
                        <w:rFonts w:cs="Times New Roman"/>
                        <w:noProof/>
                      </w:rPr>
                      <w:t>Project Assumptions</w:t>
                    </w:r>
                    <w:r w:rsidR="00315821" w:rsidRPr="000B3D11">
                      <w:rPr>
                        <w:rFonts w:cs="Times New Roman"/>
                        <w:noProof/>
                        <w:webHidden/>
                      </w:rPr>
                      <w:tab/>
                    </w:r>
                    <w:r w:rsidR="00315821">
                      <w:rPr>
                        <w:rFonts w:cs="Times New Roman"/>
                        <w:noProof/>
                        <w:webHidden/>
                      </w:rPr>
                      <w:t>8</w:t>
                    </w:r>
                  </w:hyperlink>
                </w:p>
                <w:p w14:paraId="0DD78C46" w14:textId="77777777" w:rsidR="00315821" w:rsidRPr="000B3D11" w:rsidRDefault="00C95DC2" w:rsidP="00315821">
                  <w:pPr>
                    <w:pStyle w:val="TOC3"/>
                    <w:spacing w:after="60"/>
                    <w:rPr>
                      <w:rFonts w:cs="Times New Roman"/>
                      <w:noProof/>
                    </w:rPr>
                  </w:pPr>
                  <w:hyperlink w:anchor="_Toc517588953" w:history="1">
                    <w:r w:rsidR="00315821" w:rsidRPr="00401830">
                      <w:rPr>
                        <w:rStyle w:val="Hyperlink"/>
                        <w:rFonts w:cs="Times New Roman"/>
                        <w:noProof/>
                      </w:rPr>
                      <w:t>Items Beyond Scope</w:t>
                    </w:r>
                    <w:r w:rsidR="00315821" w:rsidRPr="000B3D11">
                      <w:rPr>
                        <w:rFonts w:cs="Times New Roman"/>
                        <w:noProof/>
                        <w:webHidden/>
                      </w:rPr>
                      <w:tab/>
                    </w:r>
                    <w:r w:rsidR="00315821">
                      <w:rPr>
                        <w:rFonts w:cs="Times New Roman"/>
                        <w:noProof/>
                        <w:webHidden/>
                      </w:rPr>
                      <w:t>8</w:t>
                    </w:r>
                  </w:hyperlink>
                </w:p>
                <w:p w14:paraId="212D105B" w14:textId="77777777" w:rsidR="00315821" w:rsidRPr="000B3D11" w:rsidRDefault="00C95DC2" w:rsidP="00315821">
                  <w:pPr>
                    <w:pStyle w:val="TOC3"/>
                    <w:spacing w:after="60"/>
                    <w:rPr>
                      <w:rFonts w:cs="Times New Roman"/>
                      <w:noProof/>
                    </w:rPr>
                  </w:pPr>
                  <w:hyperlink w:anchor="_Toc517588953" w:history="1">
                    <w:r w:rsidR="00315821" w:rsidRPr="000B3D11">
                      <w:rPr>
                        <w:rStyle w:val="Hyperlink"/>
                        <w:rFonts w:cs="Times New Roman"/>
                        <w:noProof/>
                      </w:rPr>
                      <w:t>Scope Conclusion</w:t>
                    </w:r>
                    <w:r w:rsidR="00315821" w:rsidRPr="000B3D11">
                      <w:rPr>
                        <w:rFonts w:cs="Times New Roman"/>
                        <w:noProof/>
                        <w:webHidden/>
                      </w:rPr>
                      <w:tab/>
                    </w:r>
                    <w:r w:rsidR="00315821">
                      <w:rPr>
                        <w:rFonts w:cs="Times New Roman"/>
                        <w:noProof/>
                        <w:webHidden/>
                      </w:rPr>
                      <w:t>8</w:t>
                    </w:r>
                  </w:hyperlink>
                </w:p>
                <w:p w14:paraId="58D92C01" w14:textId="77777777" w:rsidR="00315821" w:rsidRPr="000B3D11" w:rsidRDefault="00C95DC2" w:rsidP="00315821">
                  <w:pPr>
                    <w:pStyle w:val="TOC2"/>
                    <w:tabs>
                      <w:tab w:val="right" w:leader="dot" w:pos="9350"/>
                    </w:tabs>
                    <w:spacing w:after="60"/>
                    <w:contextualSpacing/>
                    <w:rPr>
                      <w:rFonts w:eastAsiaTheme="minorEastAsia" w:cs="Times New Roman"/>
                      <w:noProof/>
                      <w:sz w:val="22"/>
                    </w:rPr>
                  </w:pPr>
                  <w:hyperlink w:anchor="_Toc517588954" w:history="1">
                    <w:r w:rsidR="00315821" w:rsidRPr="000B3D11">
                      <w:rPr>
                        <w:rStyle w:val="Hyperlink"/>
                        <w:rFonts w:cs="Times New Roman"/>
                        <w:noProof/>
                        <w:lang w:eastAsia="ja-JP"/>
                      </w:rPr>
                      <w:t>Resource Management Plan</w:t>
                    </w:r>
                    <w:r w:rsidR="00315821" w:rsidRPr="000B3D11">
                      <w:rPr>
                        <w:rFonts w:cs="Times New Roman"/>
                        <w:noProof/>
                        <w:webHidden/>
                      </w:rPr>
                      <w:tab/>
                    </w:r>
                    <w:r w:rsidR="00315821">
                      <w:rPr>
                        <w:rFonts w:cs="Times New Roman"/>
                        <w:noProof/>
                        <w:webHidden/>
                      </w:rPr>
                      <w:t>8</w:t>
                    </w:r>
                  </w:hyperlink>
                </w:p>
                <w:p w14:paraId="1E79FE01" w14:textId="77777777" w:rsidR="00315821" w:rsidRDefault="00C95DC2" w:rsidP="00315821">
                  <w:pPr>
                    <w:pStyle w:val="TOC3"/>
                    <w:spacing w:after="60"/>
                    <w:rPr>
                      <w:rFonts w:cs="Times New Roman"/>
                      <w:noProof/>
                    </w:rPr>
                  </w:pPr>
                  <w:hyperlink w:anchor="_Toc517588955" w:history="1">
                    <w:r w:rsidR="00315821" w:rsidRPr="000B3D11">
                      <w:rPr>
                        <w:rStyle w:val="Hyperlink"/>
                        <w:rFonts w:cs="Times New Roman"/>
                        <w:noProof/>
                      </w:rPr>
                      <w:t xml:space="preserve">Project </w:t>
                    </w:r>
                    <w:r w:rsidR="00315821" w:rsidRPr="00C94A8F">
                      <w:rPr>
                        <w:rStyle w:val="Hyperlink"/>
                        <w:rFonts w:cs="Times New Roman"/>
                        <w:noProof/>
                      </w:rPr>
                      <w:t xml:space="preserve">Team </w:t>
                    </w:r>
                    <w:r w:rsidR="00315821">
                      <w:rPr>
                        <w:rStyle w:val="Hyperlink"/>
                        <w:rFonts w:cs="Times New Roman"/>
                        <w:noProof/>
                      </w:rPr>
                      <w:t>Organization</w:t>
                    </w:r>
                    <w:r w:rsidR="00315821" w:rsidRPr="000B3D11">
                      <w:rPr>
                        <w:rFonts w:cs="Times New Roman"/>
                        <w:noProof/>
                        <w:webHidden/>
                      </w:rPr>
                      <w:tab/>
                    </w:r>
                    <w:r w:rsidR="00315821">
                      <w:rPr>
                        <w:rFonts w:cs="Times New Roman"/>
                        <w:noProof/>
                        <w:webHidden/>
                      </w:rPr>
                      <w:t>8</w:t>
                    </w:r>
                  </w:hyperlink>
                </w:p>
                <w:p w14:paraId="49122575" w14:textId="77777777" w:rsidR="00315821" w:rsidRDefault="00C95DC2" w:rsidP="00315821">
                  <w:pPr>
                    <w:pStyle w:val="TOC3"/>
                    <w:spacing w:after="60"/>
                    <w:rPr>
                      <w:rFonts w:cs="Times New Roman"/>
                      <w:noProof/>
                    </w:rPr>
                  </w:pPr>
                  <w:hyperlink w:anchor="_Toc517588955" w:history="1">
                    <w:r w:rsidR="00315821" w:rsidRPr="000B3D11">
                      <w:rPr>
                        <w:rStyle w:val="Hyperlink"/>
                        <w:rFonts w:cs="Times New Roman"/>
                        <w:noProof/>
                      </w:rPr>
                      <w:t xml:space="preserve">Project </w:t>
                    </w:r>
                    <w:r w:rsidR="00315821" w:rsidRPr="00C94A8F">
                      <w:rPr>
                        <w:rStyle w:val="Hyperlink"/>
                        <w:rFonts w:cs="Times New Roman"/>
                        <w:noProof/>
                      </w:rPr>
                      <w:t>Team Roles &amp; Responsibilities</w:t>
                    </w:r>
                    <w:r w:rsidR="00315821" w:rsidRPr="000B3D11">
                      <w:rPr>
                        <w:rFonts w:cs="Times New Roman"/>
                        <w:noProof/>
                        <w:webHidden/>
                      </w:rPr>
                      <w:tab/>
                    </w:r>
                    <w:r w:rsidR="00315821">
                      <w:rPr>
                        <w:rFonts w:cs="Times New Roman"/>
                        <w:noProof/>
                        <w:webHidden/>
                      </w:rPr>
                      <w:t>9</w:t>
                    </w:r>
                  </w:hyperlink>
                </w:p>
                <w:p w14:paraId="5833E314" w14:textId="77777777" w:rsidR="00315821" w:rsidRPr="000B3D11" w:rsidRDefault="00C95DC2" w:rsidP="00315821">
                  <w:pPr>
                    <w:pStyle w:val="TOC2"/>
                    <w:tabs>
                      <w:tab w:val="right" w:leader="dot" w:pos="9350"/>
                    </w:tabs>
                    <w:spacing w:after="60"/>
                    <w:contextualSpacing/>
                    <w:rPr>
                      <w:rFonts w:eastAsiaTheme="minorEastAsia" w:cs="Times New Roman"/>
                      <w:noProof/>
                      <w:sz w:val="22"/>
                    </w:rPr>
                  </w:pPr>
                  <w:hyperlink w:anchor="_Toc517588962" w:history="1">
                    <w:r w:rsidR="00315821" w:rsidRPr="000B3D11">
                      <w:rPr>
                        <w:rStyle w:val="Hyperlink"/>
                        <w:rFonts w:cs="Times New Roman"/>
                        <w:noProof/>
                      </w:rPr>
                      <w:t>Requirements Management Plan</w:t>
                    </w:r>
                    <w:r w:rsidR="00315821" w:rsidRPr="000B3D11">
                      <w:rPr>
                        <w:rFonts w:cs="Times New Roman"/>
                        <w:noProof/>
                        <w:webHidden/>
                      </w:rPr>
                      <w:tab/>
                    </w:r>
                    <w:r w:rsidR="00315821">
                      <w:rPr>
                        <w:rFonts w:cs="Times New Roman"/>
                        <w:noProof/>
                        <w:webHidden/>
                      </w:rPr>
                      <w:t>10</w:t>
                    </w:r>
                  </w:hyperlink>
                </w:p>
                <w:p w14:paraId="599B4D7B" w14:textId="77777777" w:rsidR="00315821" w:rsidRPr="000B3D11" w:rsidRDefault="00C95DC2" w:rsidP="00315821">
                  <w:pPr>
                    <w:pStyle w:val="TOC3"/>
                    <w:spacing w:after="60"/>
                    <w:rPr>
                      <w:noProof/>
                    </w:rPr>
                  </w:pPr>
                  <w:hyperlink w:anchor="_Toc517588963" w:history="1">
                    <w:r w:rsidR="00315821" w:rsidRPr="000B3D11">
                      <w:rPr>
                        <w:rStyle w:val="Hyperlink"/>
                        <w:rFonts w:cs="Times New Roman"/>
                        <w:noProof/>
                      </w:rPr>
                      <w:t>Purpose</w:t>
                    </w:r>
                    <w:r w:rsidR="00315821" w:rsidRPr="000B3D11">
                      <w:rPr>
                        <w:noProof/>
                        <w:webHidden/>
                      </w:rPr>
                      <w:tab/>
                    </w:r>
                    <w:r w:rsidR="00315821">
                      <w:rPr>
                        <w:noProof/>
                        <w:webHidden/>
                      </w:rPr>
                      <w:t>10</w:t>
                    </w:r>
                  </w:hyperlink>
                </w:p>
                <w:p w14:paraId="35F85202" w14:textId="77777777" w:rsidR="00315821" w:rsidRPr="000B3D11" w:rsidRDefault="00C95DC2" w:rsidP="00315821">
                  <w:pPr>
                    <w:pStyle w:val="TOC3"/>
                    <w:spacing w:after="60"/>
                    <w:rPr>
                      <w:noProof/>
                    </w:rPr>
                  </w:pPr>
                  <w:hyperlink w:anchor="_Toc517588963" w:history="1">
                    <w:r w:rsidR="00315821" w:rsidRPr="000B3D11">
                      <w:rPr>
                        <w:rStyle w:val="Hyperlink"/>
                        <w:rFonts w:cs="Times New Roman"/>
                        <w:noProof/>
                      </w:rPr>
                      <w:t>P</w:t>
                    </w:r>
                    <w:r w:rsidR="00315821">
                      <w:rPr>
                        <w:rStyle w:val="Hyperlink"/>
                        <w:rFonts w:cs="Times New Roman"/>
                        <w:noProof/>
                      </w:rPr>
                      <w:t>roject Requirements</w:t>
                    </w:r>
                    <w:r w:rsidR="00315821" w:rsidRPr="000B3D11">
                      <w:rPr>
                        <w:noProof/>
                        <w:webHidden/>
                      </w:rPr>
                      <w:tab/>
                    </w:r>
                    <w:r w:rsidR="00315821">
                      <w:rPr>
                        <w:noProof/>
                        <w:webHidden/>
                      </w:rPr>
                      <w:t>11</w:t>
                    </w:r>
                  </w:hyperlink>
                </w:p>
                <w:p w14:paraId="126EE6E7" w14:textId="77777777" w:rsidR="00315821" w:rsidRDefault="00C95DC2" w:rsidP="00315821">
                  <w:pPr>
                    <w:pStyle w:val="TOC3"/>
                    <w:spacing w:after="60"/>
                    <w:ind w:left="1440"/>
                    <w:rPr>
                      <w:rFonts w:cs="Times New Roman"/>
                      <w:noProof/>
                    </w:rPr>
                  </w:pPr>
                  <w:hyperlink w:anchor="_Toc517588965" w:history="1">
                    <w:r w:rsidR="00315821" w:rsidRPr="005B20ED">
                      <w:rPr>
                        <w:rStyle w:val="Hyperlink"/>
                        <w:rFonts w:cs="Times New Roman"/>
                        <w:noProof/>
                      </w:rPr>
                      <w:t>Project Breakdown</w:t>
                    </w:r>
                    <w:r w:rsidR="00315821" w:rsidRPr="000B3D11">
                      <w:rPr>
                        <w:rFonts w:cs="Times New Roman"/>
                        <w:noProof/>
                        <w:webHidden/>
                      </w:rPr>
                      <w:tab/>
                    </w:r>
                    <w:r w:rsidR="00315821">
                      <w:rPr>
                        <w:rFonts w:cs="Times New Roman"/>
                        <w:noProof/>
                        <w:webHidden/>
                      </w:rPr>
                      <w:t>11</w:t>
                    </w:r>
                  </w:hyperlink>
                </w:p>
                <w:p w14:paraId="439CED08" w14:textId="77777777" w:rsidR="00315821" w:rsidRDefault="00315821" w:rsidP="00315821">
                  <w:pPr>
                    <w:pStyle w:val="TOC3"/>
                    <w:spacing w:after="60"/>
                    <w:ind w:left="1440"/>
                    <w:rPr>
                      <w:rFonts w:cs="Times New Roman"/>
                      <w:noProof/>
                    </w:rPr>
                  </w:pPr>
                  <w:r w:rsidRPr="00875825">
                    <w:t xml:space="preserve">Project Schedule - </w:t>
                  </w:r>
                  <w:r>
                    <w:t xml:space="preserve">WBS </w:t>
                  </w:r>
                  <w:hyperlink w:anchor="_Toc517588964" w:history="1">
                    <w:r w:rsidRPr="000B3D11">
                      <w:rPr>
                        <w:rFonts w:cs="Times New Roman"/>
                        <w:noProof/>
                        <w:webHidden/>
                      </w:rPr>
                      <w:tab/>
                    </w:r>
                    <w:r>
                      <w:rPr>
                        <w:rFonts w:cs="Times New Roman"/>
                        <w:noProof/>
                        <w:webHidden/>
                      </w:rPr>
                      <w:t>12</w:t>
                    </w:r>
                  </w:hyperlink>
                </w:p>
                <w:p w14:paraId="763E1FD3" w14:textId="77777777" w:rsidR="00315821" w:rsidRPr="000B3D11" w:rsidRDefault="00C95DC2" w:rsidP="00315821">
                  <w:pPr>
                    <w:pStyle w:val="TOC3"/>
                    <w:spacing w:after="60"/>
                    <w:rPr>
                      <w:noProof/>
                    </w:rPr>
                  </w:pPr>
                  <w:hyperlink w:anchor="_Toc517588963" w:history="1">
                    <w:r w:rsidR="00315821">
                      <w:rPr>
                        <w:rStyle w:val="Hyperlink"/>
                        <w:rFonts w:cs="Times New Roman"/>
                        <w:noProof/>
                      </w:rPr>
                      <w:t>Product Requirements</w:t>
                    </w:r>
                    <w:r w:rsidR="00315821" w:rsidRPr="000B3D11">
                      <w:rPr>
                        <w:noProof/>
                        <w:webHidden/>
                      </w:rPr>
                      <w:tab/>
                    </w:r>
                    <w:r w:rsidR="00315821">
                      <w:rPr>
                        <w:noProof/>
                        <w:webHidden/>
                      </w:rPr>
                      <w:t>15</w:t>
                    </w:r>
                  </w:hyperlink>
                </w:p>
                <w:p w14:paraId="4857CC46" w14:textId="77777777" w:rsidR="00315821" w:rsidRDefault="00C95DC2" w:rsidP="00315821">
                  <w:pPr>
                    <w:pStyle w:val="TOC3"/>
                    <w:spacing w:after="60"/>
                    <w:ind w:left="1440"/>
                    <w:rPr>
                      <w:noProof/>
                    </w:rPr>
                  </w:pPr>
                  <w:hyperlink w:anchor="_Toc517588965" w:history="1">
                    <w:r w:rsidR="00315821" w:rsidRPr="005C5CB6">
                      <w:rPr>
                        <w:rStyle w:val="Hyperlink"/>
                        <w:rFonts w:cs="Times New Roman"/>
                        <w:noProof/>
                      </w:rPr>
                      <w:t>User Stories/Functional Requirements</w:t>
                    </w:r>
                    <w:r w:rsidR="00315821" w:rsidRPr="000B3D11">
                      <w:rPr>
                        <w:noProof/>
                        <w:webHidden/>
                      </w:rPr>
                      <w:tab/>
                    </w:r>
                    <w:r w:rsidR="00315821">
                      <w:rPr>
                        <w:noProof/>
                        <w:webHidden/>
                      </w:rPr>
                      <w:t>15</w:t>
                    </w:r>
                  </w:hyperlink>
                </w:p>
                <w:p w14:paraId="6B44858D" w14:textId="77777777" w:rsidR="00315821" w:rsidRDefault="00C95DC2" w:rsidP="00315821">
                  <w:pPr>
                    <w:pStyle w:val="TOC3"/>
                    <w:spacing w:after="60"/>
                    <w:ind w:left="1440"/>
                    <w:rPr>
                      <w:noProof/>
                    </w:rPr>
                  </w:pPr>
                  <w:hyperlink w:anchor="_Toc517588965" w:history="1">
                    <w:r w:rsidR="00315821">
                      <w:rPr>
                        <w:rStyle w:val="Hyperlink"/>
                        <w:rFonts w:cs="Times New Roman"/>
                        <w:noProof/>
                      </w:rPr>
                      <w:t>Software Specifications</w:t>
                    </w:r>
                    <w:r w:rsidR="00315821" w:rsidRPr="000B3D11">
                      <w:rPr>
                        <w:noProof/>
                        <w:webHidden/>
                      </w:rPr>
                      <w:tab/>
                    </w:r>
                    <w:r w:rsidR="00315821">
                      <w:rPr>
                        <w:noProof/>
                        <w:webHidden/>
                      </w:rPr>
                      <w:t>16</w:t>
                    </w:r>
                  </w:hyperlink>
                </w:p>
                <w:p w14:paraId="3EC4502F" w14:textId="77777777" w:rsidR="00315821" w:rsidRDefault="00315821" w:rsidP="00315821">
                  <w:pPr>
                    <w:pStyle w:val="TOC2"/>
                    <w:tabs>
                      <w:tab w:val="right" w:leader="dot" w:pos="9350"/>
                    </w:tabs>
                    <w:spacing w:after="60"/>
                    <w:contextualSpacing/>
                    <w:rPr>
                      <w:webHidden/>
                    </w:rPr>
                  </w:pPr>
                  <w:r w:rsidRPr="007A7467">
                    <w:t>Change Management Plan</w:t>
                  </w:r>
                  <w:r w:rsidRPr="007A7467">
                    <w:rPr>
                      <w:webHidden/>
                    </w:rPr>
                    <w:tab/>
                  </w:r>
                  <w:r>
                    <w:rPr>
                      <w:webHidden/>
                    </w:rPr>
                    <w:t>17</w:t>
                  </w:r>
                </w:p>
                <w:p w14:paraId="0C44EC86" w14:textId="77777777" w:rsidR="00315821" w:rsidRPr="000B3D11" w:rsidRDefault="00C95DC2" w:rsidP="00315821">
                  <w:pPr>
                    <w:pStyle w:val="TOC3"/>
                    <w:spacing w:after="60"/>
                    <w:rPr>
                      <w:noProof/>
                    </w:rPr>
                  </w:pPr>
                  <w:hyperlink w:anchor="_Toc517588957" w:history="1">
                    <w:r w:rsidR="00315821" w:rsidRPr="000B3D11">
                      <w:rPr>
                        <w:rStyle w:val="Hyperlink"/>
                        <w:rFonts w:cs="Times New Roman"/>
                        <w:noProof/>
                      </w:rPr>
                      <w:t>Change Management Plan Introduction</w:t>
                    </w:r>
                    <w:r w:rsidR="00315821" w:rsidRPr="000B3D11">
                      <w:rPr>
                        <w:noProof/>
                        <w:webHidden/>
                      </w:rPr>
                      <w:tab/>
                    </w:r>
                    <w:r w:rsidR="00315821">
                      <w:rPr>
                        <w:noProof/>
                        <w:webHidden/>
                      </w:rPr>
                      <w:t>17</w:t>
                    </w:r>
                  </w:hyperlink>
                </w:p>
                <w:p w14:paraId="4B32952A" w14:textId="77777777" w:rsidR="00315821" w:rsidRDefault="00315821" w:rsidP="00315821">
                  <w:pPr>
                    <w:pStyle w:val="TOC3"/>
                    <w:spacing w:after="60"/>
                  </w:pPr>
                  <w:r w:rsidRPr="007A7467">
                    <w:t>Change Control Board</w:t>
                  </w:r>
                  <w:r w:rsidRPr="007A7467">
                    <w:rPr>
                      <w:webHidden/>
                    </w:rPr>
                    <w:tab/>
                  </w:r>
                  <w:r>
                    <w:rPr>
                      <w:webHidden/>
                    </w:rPr>
                    <w:t>17</w:t>
                  </w:r>
                </w:p>
                <w:p w14:paraId="6E9146D8" w14:textId="77777777" w:rsidR="00315821" w:rsidRPr="000B3D11" w:rsidRDefault="00C95DC2" w:rsidP="00315821">
                  <w:pPr>
                    <w:pStyle w:val="TOC3"/>
                    <w:spacing w:after="60"/>
                    <w:rPr>
                      <w:noProof/>
                    </w:rPr>
                  </w:pPr>
                  <w:hyperlink w:anchor="_Toc517588960" w:history="1">
                    <w:r w:rsidR="00315821" w:rsidRPr="000B3D11">
                      <w:rPr>
                        <w:rStyle w:val="Hyperlink"/>
                        <w:rFonts w:cs="Times New Roman"/>
                        <w:noProof/>
                      </w:rPr>
                      <w:t>Roles and Responsibilities</w:t>
                    </w:r>
                    <w:r w:rsidR="00315821" w:rsidRPr="000B3D11">
                      <w:rPr>
                        <w:noProof/>
                        <w:webHidden/>
                      </w:rPr>
                      <w:tab/>
                    </w:r>
                    <w:r w:rsidR="00315821">
                      <w:rPr>
                        <w:noProof/>
                        <w:webHidden/>
                      </w:rPr>
                      <w:t>17</w:t>
                    </w:r>
                  </w:hyperlink>
                </w:p>
                <w:p w14:paraId="5657BD76" w14:textId="77777777" w:rsidR="00315821" w:rsidRPr="000B3D11" w:rsidRDefault="00C95DC2" w:rsidP="00315821">
                  <w:pPr>
                    <w:pStyle w:val="TOC2"/>
                    <w:tabs>
                      <w:tab w:val="right" w:leader="dot" w:pos="9350"/>
                    </w:tabs>
                    <w:spacing w:after="60"/>
                    <w:contextualSpacing/>
                    <w:rPr>
                      <w:rFonts w:eastAsiaTheme="minorEastAsia" w:cs="Times New Roman"/>
                      <w:noProof/>
                      <w:sz w:val="22"/>
                    </w:rPr>
                  </w:pPr>
                  <w:hyperlink w:anchor="_Toc517588966" w:history="1">
                    <w:r w:rsidR="00315821" w:rsidRPr="000B3D11">
                      <w:rPr>
                        <w:rStyle w:val="Hyperlink"/>
                        <w:rFonts w:cs="Times New Roman"/>
                        <w:noProof/>
                      </w:rPr>
                      <w:t>Risk Management Plan</w:t>
                    </w:r>
                    <w:r w:rsidR="00315821" w:rsidRPr="000B3D11">
                      <w:rPr>
                        <w:rFonts w:cs="Times New Roman"/>
                        <w:noProof/>
                        <w:webHidden/>
                      </w:rPr>
                      <w:tab/>
                    </w:r>
                    <w:r w:rsidR="00315821">
                      <w:rPr>
                        <w:rFonts w:cs="Times New Roman"/>
                        <w:noProof/>
                        <w:webHidden/>
                      </w:rPr>
                      <w:t>18</w:t>
                    </w:r>
                  </w:hyperlink>
                </w:p>
                <w:p w14:paraId="7F0C2E68" w14:textId="77777777" w:rsidR="00315821" w:rsidRPr="000B3D11" w:rsidRDefault="00C95DC2" w:rsidP="00315821">
                  <w:pPr>
                    <w:pStyle w:val="TOC3"/>
                    <w:spacing w:after="60"/>
                    <w:rPr>
                      <w:rFonts w:cs="Times New Roman"/>
                      <w:noProof/>
                    </w:rPr>
                  </w:pPr>
                  <w:hyperlink w:anchor="_Toc517588967" w:history="1">
                    <w:r w:rsidR="00315821" w:rsidRPr="000B3D11">
                      <w:rPr>
                        <w:rStyle w:val="Hyperlink"/>
                        <w:rFonts w:cs="Times New Roman"/>
                        <w:noProof/>
                      </w:rPr>
                      <w:t>Introduction</w:t>
                    </w:r>
                    <w:r w:rsidR="00315821" w:rsidRPr="000B3D11">
                      <w:rPr>
                        <w:rFonts w:cs="Times New Roman"/>
                        <w:noProof/>
                        <w:webHidden/>
                      </w:rPr>
                      <w:tab/>
                    </w:r>
                    <w:r w:rsidR="00315821">
                      <w:rPr>
                        <w:rFonts w:cs="Times New Roman"/>
                        <w:noProof/>
                        <w:webHidden/>
                      </w:rPr>
                      <w:t>18</w:t>
                    </w:r>
                  </w:hyperlink>
                </w:p>
                <w:p w14:paraId="115D441F" w14:textId="77777777" w:rsidR="00315821" w:rsidRPr="000B3D11" w:rsidRDefault="00C95DC2" w:rsidP="00315821">
                  <w:pPr>
                    <w:pStyle w:val="TOC3"/>
                    <w:spacing w:after="60"/>
                    <w:rPr>
                      <w:noProof/>
                    </w:rPr>
                  </w:pPr>
                  <w:hyperlink w:anchor="_Toc517588968" w:history="1">
                    <w:r w:rsidR="00315821" w:rsidRPr="000B3D11">
                      <w:rPr>
                        <w:rStyle w:val="Hyperlink"/>
                        <w:rFonts w:cs="Times New Roman"/>
                        <w:noProof/>
                      </w:rPr>
                      <w:t>Risk Management Procedure and Process</w:t>
                    </w:r>
                    <w:r w:rsidR="00315821" w:rsidRPr="000B3D11">
                      <w:rPr>
                        <w:noProof/>
                        <w:webHidden/>
                      </w:rPr>
                      <w:tab/>
                    </w:r>
                    <w:r w:rsidR="00315821">
                      <w:rPr>
                        <w:noProof/>
                        <w:webHidden/>
                      </w:rPr>
                      <w:t>18</w:t>
                    </w:r>
                  </w:hyperlink>
                </w:p>
                <w:p w14:paraId="420B01F3" w14:textId="77777777" w:rsidR="00315821" w:rsidRPr="000B3D11" w:rsidRDefault="00C95DC2" w:rsidP="00315821">
                  <w:pPr>
                    <w:pStyle w:val="TOC3"/>
                    <w:spacing w:after="60"/>
                    <w:rPr>
                      <w:noProof/>
                    </w:rPr>
                  </w:pPr>
                  <w:hyperlink w:anchor="_Toc517588969" w:history="1">
                    <w:r w:rsidR="00315821" w:rsidRPr="000B3D11">
                      <w:rPr>
                        <w:rStyle w:val="Hyperlink"/>
                        <w:rFonts w:cs="Times New Roman"/>
                        <w:noProof/>
                      </w:rPr>
                      <w:t>Risk Identification, Analysis, and Response</w:t>
                    </w:r>
                    <w:r w:rsidR="00315821" w:rsidRPr="000B3D11">
                      <w:rPr>
                        <w:noProof/>
                        <w:webHidden/>
                      </w:rPr>
                      <w:tab/>
                    </w:r>
                    <w:r w:rsidR="00315821">
                      <w:rPr>
                        <w:noProof/>
                        <w:webHidden/>
                      </w:rPr>
                      <w:t>19</w:t>
                    </w:r>
                  </w:hyperlink>
                </w:p>
                <w:p w14:paraId="3B5692F5" w14:textId="77777777" w:rsidR="00315821" w:rsidRPr="000B3D11" w:rsidRDefault="00C95DC2" w:rsidP="00315821">
                  <w:pPr>
                    <w:pStyle w:val="TOC3"/>
                    <w:spacing w:after="60"/>
                    <w:ind w:left="1440"/>
                    <w:rPr>
                      <w:rFonts w:cs="Times New Roman"/>
                      <w:noProof/>
                    </w:rPr>
                  </w:pPr>
                  <w:hyperlink w:anchor="_Toc517588970" w:history="1">
                    <w:r w:rsidR="00315821" w:rsidRPr="000B3D11">
                      <w:rPr>
                        <w:rStyle w:val="Hyperlink"/>
                        <w:rFonts w:cs="Times New Roman"/>
                        <w:noProof/>
                      </w:rPr>
                      <w:t>Qua</w:t>
                    </w:r>
                    <w:r w:rsidR="00315821">
                      <w:rPr>
                        <w:rStyle w:val="Hyperlink"/>
                        <w:rFonts w:cs="Times New Roman"/>
                        <w:noProof/>
                      </w:rPr>
                      <w:t>li</w:t>
                    </w:r>
                    <w:r w:rsidR="00315821" w:rsidRPr="000B3D11">
                      <w:rPr>
                        <w:rStyle w:val="Hyperlink"/>
                        <w:rFonts w:cs="Times New Roman"/>
                        <w:noProof/>
                      </w:rPr>
                      <w:t>tative Analysis</w:t>
                    </w:r>
                    <w:r w:rsidR="00315821" w:rsidRPr="000B3D11">
                      <w:rPr>
                        <w:rFonts w:cs="Times New Roman"/>
                        <w:noProof/>
                        <w:webHidden/>
                      </w:rPr>
                      <w:tab/>
                    </w:r>
                    <w:r w:rsidR="00315821">
                      <w:rPr>
                        <w:rFonts w:cs="Times New Roman"/>
                        <w:noProof/>
                        <w:webHidden/>
                      </w:rPr>
                      <w:t>19</w:t>
                    </w:r>
                  </w:hyperlink>
                </w:p>
                <w:p w14:paraId="03508604" w14:textId="77777777" w:rsidR="00315821" w:rsidRPr="000B3D11" w:rsidRDefault="00C95DC2" w:rsidP="00315821">
                  <w:pPr>
                    <w:pStyle w:val="TOC3"/>
                    <w:spacing w:after="60"/>
                    <w:ind w:left="1440"/>
                    <w:rPr>
                      <w:rFonts w:cs="Times New Roman"/>
                      <w:noProof/>
                    </w:rPr>
                  </w:pPr>
                  <w:hyperlink w:anchor="_Toc517588970" w:history="1">
                    <w:r w:rsidR="00315821" w:rsidRPr="000B3D11">
                      <w:rPr>
                        <w:rStyle w:val="Hyperlink"/>
                        <w:rFonts w:cs="Times New Roman"/>
                        <w:noProof/>
                      </w:rPr>
                      <w:t>Quantitative Analysis</w:t>
                    </w:r>
                    <w:r w:rsidR="00315821" w:rsidRPr="000B3D11">
                      <w:rPr>
                        <w:rFonts w:cs="Times New Roman"/>
                        <w:noProof/>
                        <w:webHidden/>
                      </w:rPr>
                      <w:tab/>
                    </w:r>
                    <w:r w:rsidR="00315821">
                      <w:rPr>
                        <w:rFonts w:cs="Times New Roman"/>
                        <w:noProof/>
                        <w:webHidden/>
                      </w:rPr>
                      <w:t>20</w:t>
                    </w:r>
                  </w:hyperlink>
                </w:p>
                <w:p w14:paraId="43320618" w14:textId="77777777" w:rsidR="00315821" w:rsidRPr="000B3D11" w:rsidRDefault="00C95DC2" w:rsidP="00315821">
                  <w:pPr>
                    <w:pStyle w:val="TOC3"/>
                    <w:spacing w:after="60"/>
                    <w:rPr>
                      <w:noProof/>
                    </w:rPr>
                  </w:pPr>
                  <w:hyperlink w:anchor="_Toc517588971" w:history="1">
                    <w:r w:rsidR="00315821" w:rsidRPr="000B3D11">
                      <w:rPr>
                        <w:rStyle w:val="Hyperlink"/>
                        <w:rFonts w:cs="Times New Roman"/>
                        <w:noProof/>
                      </w:rPr>
                      <w:t>Risk Monitoring, Controlling, and Reporting</w:t>
                    </w:r>
                    <w:r w:rsidR="00315821" w:rsidRPr="000B3D11">
                      <w:rPr>
                        <w:noProof/>
                        <w:webHidden/>
                      </w:rPr>
                      <w:tab/>
                    </w:r>
                    <w:r w:rsidR="00315821">
                      <w:rPr>
                        <w:noProof/>
                        <w:webHidden/>
                      </w:rPr>
                      <w:t>20</w:t>
                    </w:r>
                  </w:hyperlink>
                </w:p>
                <w:p w14:paraId="71209ADD" w14:textId="77777777" w:rsidR="00315821" w:rsidRPr="000B3D11" w:rsidRDefault="00C95DC2" w:rsidP="00315821">
                  <w:pPr>
                    <w:pStyle w:val="TOC2"/>
                    <w:tabs>
                      <w:tab w:val="right" w:leader="dot" w:pos="9350"/>
                    </w:tabs>
                    <w:spacing w:after="60"/>
                    <w:contextualSpacing/>
                    <w:rPr>
                      <w:rFonts w:eastAsiaTheme="minorEastAsia" w:cs="Times New Roman"/>
                      <w:noProof/>
                      <w:sz w:val="22"/>
                    </w:rPr>
                  </w:pPr>
                  <w:hyperlink w:anchor="_Toc517588966" w:history="1">
                    <w:r w:rsidR="00315821">
                      <w:rPr>
                        <w:rStyle w:val="Hyperlink"/>
                        <w:rFonts w:cs="Times New Roman"/>
                        <w:noProof/>
                      </w:rPr>
                      <w:t>Communication</w:t>
                    </w:r>
                    <w:r w:rsidR="00315821" w:rsidRPr="000B3D11">
                      <w:rPr>
                        <w:rStyle w:val="Hyperlink"/>
                        <w:rFonts w:cs="Times New Roman"/>
                        <w:noProof/>
                      </w:rPr>
                      <w:t xml:space="preserve"> Management Plan</w:t>
                    </w:r>
                    <w:r w:rsidR="00315821" w:rsidRPr="000B3D11">
                      <w:rPr>
                        <w:rFonts w:cs="Times New Roman"/>
                        <w:noProof/>
                        <w:webHidden/>
                      </w:rPr>
                      <w:tab/>
                    </w:r>
                    <w:r w:rsidR="00315821">
                      <w:rPr>
                        <w:rFonts w:cs="Times New Roman"/>
                        <w:noProof/>
                        <w:webHidden/>
                      </w:rPr>
                      <w:t>21</w:t>
                    </w:r>
                  </w:hyperlink>
                </w:p>
                <w:p w14:paraId="0AE20075" w14:textId="77777777" w:rsidR="00315821" w:rsidRDefault="00C95DC2" w:rsidP="00315821">
                  <w:pPr>
                    <w:pStyle w:val="TOC1"/>
                    <w:tabs>
                      <w:tab w:val="right" w:leader="dot" w:pos="9350"/>
                    </w:tabs>
                    <w:spacing w:after="60"/>
                    <w:ind w:left="240"/>
                    <w:contextualSpacing/>
                    <w:rPr>
                      <w:rFonts w:cs="Times New Roman"/>
                      <w:noProof/>
                    </w:rPr>
                  </w:pPr>
                  <w:hyperlink w:anchor="_Toc517588967" w:history="1">
                    <w:r w:rsidR="00315821" w:rsidRPr="000B3D11">
                      <w:rPr>
                        <w:rStyle w:val="Hyperlink"/>
                        <w:rFonts w:cs="Times New Roman"/>
                        <w:noProof/>
                      </w:rPr>
                      <w:t>Introduction</w:t>
                    </w:r>
                    <w:r w:rsidR="00315821" w:rsidRPr="000B3D11">
                      <w:rPr>
                        <w:rFonts w:cs="Times New Roman"/>
                        <w:noProof/>
                        <w:webHidden/>
                      </w:rPr>
                      <w:tab/>
                    </w:r>
                    <w:r w:rsidR="00315821">
                      <w:rPr>
                        <w:rFonts w:cs="Times New Roman"/>
                        <w:noProof/>
                        <w:webHidden/>
                      </w:rPr>
                      <w:t>21</w:t>
                    </w:r>
                  </w:hyperlink>
                </w:p>
                <w:p w14:paraId="1B3838D6" w14:textId="77777777" w:rsidR="00315821" w:rsidRDefault="00C95DC2" w:rsidP="00315821">
                  <w:pPr>
                    <w:pStyle w:val="TOC1"/>
                    <w:tabs>
                      <w:tab w:val="right" w:leader="dot" w:pos="9350"/>
                    </w:tabs>
                    <w:spacing w:after="60"/>
                    <w:ind w:left="240"/>
                    <w:contextualSpacing/>
                    <w:rPr>
                      <w:rFonts w:cs="Times New Roman"/>
                      <w:noProof/>
                    </w:rPr>
                  </w:pPr>
                  <w:hyperlink w:anchor="_Toc517588967" w:history="1">
                    <w:r w:rsidR="00315821">
                      <w:rPr>
                        <w:rStyle w:val="Hyperlink"/>
                        <w:rFonts w:cs="Times New Roman"/>
                        <w:noProof/>
                      </w:rPr>
                      <w:t>Communication Methodologies &amp; Responsibilities</w:t>
                    </w:r>
                    <w:r w:rsidR="00315821" w:rsidRPr="000B3D11">
                      <w:rPr>
                        <w:rFonts w:cs="Times New Roman"/>
                        <w:noProof/>
                        <w:webHidden/>
                      </w:rPr>
                      <w:tab/>
                    </w:r>
                    <w:r w:rsidR="00315821">
                      <w:rPr>
                        <w:rFonts w:cs="Times New Roman"/>
                        <w:noProof/>
                        <w:webHidden/>
                      </w:rPr>
                      <w:t>21</w:t>
                    </w:r>
                  </w:hyperlink>
                </w:p>
                <w:p w14:paraId="56E92349" w14:textId="77777777" w:rsidR="00315821" w:rsidRPr="000B3D11" w:rsidRDefault="00C95DC2" w:rsidP="00315821">
                  <w:pPr>
                    <w:pStyle w:val="TOC1"/>
                    <w:tabs>
                      <w:tab w:val="right" w:leader="dot" w:pos="9350"/>
                    </w:tabs>
                    <w:spacing w:after="60"/>
                    <w:contextualSpacing/>
                    <w:rPr>
                      <w:rFonts w:eastAsiaTheme="minorEastAsia" w:cs="Times New Roman"/>
                      <w:noProof/>
                      <w:sz w:val="22"/>
                    </w:rPr>
                  </w:pPr>
                  <w:hyperlink w:anchor="_Toc517588972" w:history="1">
                    <w:r w:rsidR="00315821" w:rsidRPr="000B3D11">
                      <w:rPr>
                        <w:rStyle w:val="Hyperlink"/>
                        <w:rFonts w:cs="Times New Roman"/>
                        <w:noProof/>
                      </w:rPr>
                      <w:t>Conclusion</w:t>
                    </w:r>
                    <w:r w:rsidR="00315821" w:rsidRPr="000B3D11">
                      <w:rPr>
                        <w:rFonts w:cs="Times New Roman"/>
                        <w:noProof/>
                        <w:webHidden/>
                      </w:rPr>
                      <w:tab/>
                    </w:r>
                    <w:r w:rsidR="00315821">
                      <w:rPr>
                        <w:rFonts w:cs="Times New Roman"/>
                        <w:noProof/>
                        <w:webHidden/>
                      </w:rPr>
                      <w:t>21</w:t>
                    </w:r>
                  </w:hyperlink>
                </w:p>
                <w:p w14:paraId="48FB948A" w14:textId="77777777" w:rsidR="00315821" w:rsidRPr="000B3D11" w:rsidRDefault="00C95DC2" w:rsidP="00315821">
                  <w:pPr>
                    <w:pStyle w:val="TOC1"/>
                    <w:tabs>
                      <w:tab w:val="right" w:leader="dot" w:pos="9350"/>
                    </w:tabs>
                    <w:spacing w:after="60"/>
                    <w:contextualSpacing/>
                    <w:rPr>
                      <w:rFonts w:eastAsiaTheme="minorEastAsia" w:cs="Times New Roman"/>
                      <w:noProof/>
                      <w:sz w:val="22"/>
                    </w:rPr>
                  </w:pPr>
                  <w:hyperlink w:anchor="_Toc517588973" w:history="1">
                    <w:r w:rsidR="00315821" w:rsidRPr="000B3D11">
                      <w:rPr>
                        <w:rStyle w:val="Hyperlink"/>
                        <w:rFonts w:cs="Times New Roman"/>
                        <w:noProof/>
                      </w:rPr>
                      <w:t>References</w:t>
                    </w:r>
                    <w:r w:rsidR="00315821" w:rsidRPr="000B3D11">
                      <w:rPr>
                        <w:rFonts w:cs="Times New Roman"/>
                        <w:noProof/>
                        <w:webHidden/>
                      </w:rPr>
                      <w:tab/>
                    </w:r>
                    <w:r w:rsidR="00315821">
                      <w:rPr>
                        <w:rFonts w:cs="Times New Roman"/>
                        <w:noProof/>
                        <w:webHidden/>
                      </w:rPr>
                      <w:t>22</w:t>
                    </w:r>
                  </w:hyperlink>
                </w:p>
                <w:p w14:paraId="528C81EE" w14:textId="6DADB167" w:rsidR="007F4B97" w:rsidRPr="00C327DE" w:rsidRDefault="00315821" w:rsidP="00315821">
                  <w:pPr>
                    <w:rPr>
                      <w:b/>
                      <w:bCs/>
                      <w:noProof/>
                    </w:rPr>
                  </w:pPr>
                  <w:r w:rsidRPr="000B3D11">
                    <w:rPr>
                      <w:rFonts w:cs="Times New Roman"/>
                      <w:b/>
                      <w:bCs/>
                      <w:noProof/>
                    </w:rPr>
                    <w:fldChar w:fldCharType="end"/>
                  </w:r>
                </w:p>
              </w:sdtContent>
            </w:sdt>
          </w:sdtContent>
        </w:sdt>
      </w:sdtContent>
    </w:sdt>
    <w:p w14:paraId="197D5B12" w14:textId="7BE8BED1" w:rsidR="000B3D11" w:rsidRPr="007F4B97" w:rsidRDefault="000B3D11" w:rsidP="007F4B97">
      <w:pPr>
        <w:rPr>
          <w:rFonts w:cs="Times New Roman"/>
        </w:rPr>
      </w:pPr>
    </w:p>
    <w:p w14:paraId="312D6F62" w14:textId="2AAF0C2C" w:rsidR="00DE200E" w:rsidRPr="000B3D11" w:rsidRDefault="00506DD6" w:rsidP="006A4EFA">
      <w:pPr>
        <w:pStyle w:val="Heading1"/>
        <w:numPr>
          <w:ilvl w:val="0"/>
          <w:numId w:val="11"/>
        </w:numPr>
        <w:jc w:val="left"/>
        <w:rPr>
          <w:rFonts w:cs="Times New Roman"/>
        </w:rPr>
      </w:pPr>
      <w:bookmarkStart w:id="1" w:name="_Toc517588949"/>
      <w:r w:rsidRPr="00506DD6">
        <w:rPr>
          <w:rFonts w:cs="Times New Roman"/>
        </w:rPr>
        <w:t xml:space="preserve">The </w:t>
      </w:r>
      <w:commentRangeStart w:id="2"/>
      <w:r w:rsidRPr="00506DD6">
        <w:rPr>
          <w:rFonts w:cs="Times New Roman"/>
        </w:rPr>
        <w:t xml:space="preserve">City of Salisbury Fire Department </w:t>
      </w:r>
      <w:commentRangeEnd w:id="2"/>
      <w:r w:rsidR="00D473D1">
        <w:rPr>
          <w:rStyle w:val="CommentReference"/>
          <w:rFonts w:eastAsiaTheme="minorHAnsi" w:cstheme="minorBidi"/>
          <w:b w:val="0"/>
          <w:bCs w:val="0"/>
          <w:color w:val="auto"/>
          <w:lang w:eastAsia="en-US"/>
        </w:rPr>
        <w:commentReference w:id="2"/>
      </w:r>
      <w:r w:rsidR="00DE200E" w:rsidRPr="000B3D11">
        <w:rPr>
          <w:rFonts w:cs="Times New Roman"/>
        </w:rPr>
        <w:t>Mission Statement</w:t>
      </w:r>
      <w:bookmarkEnd w:id="1"/>
    </w:p>
    <w:p w14:paraId="2B3F7268" w14:textId="77777777" w:rsidR="00506DD6" w:rsidRPr="00857418" w:rsidRDefault="00506DD6" w:rsidP="00DE200E">
      <w:pPr>
        <w:ind w:firstLine="720"/>
        <w:rPr>
          <w:rFonts w:cs="Times New Roman"/>
          <w:i/>
        </w:rPr>
      </w:pPr>
      <w:r w:rsidRPr="00857418">
        <w:rPr>
          <w:rFonts w:cs="Times New Roman"/>
          <w:i/>
        </w:rPr>
        <w:t xml:space="preserve">The City of Salisbury Fire Department – Fire Marshal’s Office exists to ensure the safety and well-being of the citizens, visitors, and business partners of the City of Salisbury; and to stay the effects of conflagration through the promulgation and enforcement of the City Fire Prevention Code, plan review, and public fire &amp; life safety education. </w:t>
      </w:r>
    </w:p>
    <w:p w14:paraId="37607237" w14:textId="6DE4308C" w:rsidR="00DE200E" w:rsidRPr="000B3D11" w:rsidRDefault="00DE200E" w:rsidP="00DE200E">
      <w:pPr>
        <w:ind w:firstLine="720"/>
        <w:rPr>
          <w:rFonts w:cs="Times New Roman"/>
        </w:rPr>
      </w:pPr>
      <w:r w:rsidRPr="000B3D11">
        <w:rPr>
          <w:rFonts w:cs="Times New Roman"/>
        </w:rPr>
        <w:t xml:space="preserve">In support of this mission, the </w:t>
      </w:r>
      <w:r w:rsidR="00506DD6">
        <w:rPr>
          <w:rFonts w:cs="Times New Roman"/>
        </w:rPr>
        <w:t>department</w:t>
      </w:r>
      <w:r w:rsidRPr="000B3D11">
        <w:rPr>
          <w:rFonts w:cs="Times New Roman"/>
        </w:rPr>
        <w:t xml:space="preserve"> is undertaking </w:t>
      </w:r>
      <w:r w:rsidR="00770DBC" w:rsidRPr="000B3D11">
        <w:rPr>
          <w:rFonts w:cs="Times New Roman"/>
        </w:rPr>
        <w:t xml:space="preserve">a project </w:t>
      </w:r>
      <w:r w:rsidRPr="000B3D11">
        <w:rPr>
          <w:rFonts w:cs="Times New Roman"/>
        </w:rPr>
        <w:t xml:space="preserve">to roll out a new </w:t>
      </w:r>
      <w:commentRangeStart w:id="3"/>
      <w:r w:rsidRPr="000B3D11">
        <w:rPr>
          <w:rFonts w:cs="Times New Roman"/>
        </w:rPr>
        <w:t xml:space="preserve">Electronic </w:t>
      </w:r>
      <w:commentRangeEnd w:id="3"/>
      <w:r w:rsidR="00D473D1">
        <w:rPr>
          <w:rStyle w:val="CommentReference"/>
        </w:rPr>
        <w:commentReference w:id="3"/>
      </w:r>
      <w:r w:rsidR="00506DD6">
        <w:rPr>
          <w:rFonts w:cs="Times New Roman"/>
        </w:rPr>
        <w:t>Letter of Life</w:t>
      </w:r>
      <w:r w:rsidRPr="000B3D11">
        <w:rPr>
          <w:rFonts w:cs="Times New Roman"/>
        </w:rPr>
        <w:t>.</w:t>
      </w:r>
      <w:r w:rsidR="00506DD6">
        <w:rPr>
          <w:rFonts w:cs="Times New Roman"/>
        </w:rPr>
        <w:t xml:space="preserve"> </w:t>
      </w:r>
      <w:r w:rsidR="00506DD6" w:rsidRPr="00506DD6">
        <w:rPr>
          <w:rFonts w:cs="Times New Roman"/>
        </w:rPr>
        <w:t>The Letter of Life is a paper form that provides responders with a list of important medical information regarding the patient in need. This form should be completed by patient and placed inside the residence at a location easily accessible by EMS personnel.</w:t>
      </w:r>
    </w:p>
    <w:p w14:paraId="407E65C5" w14:textId="15C4A908" w:rsidR="007F4B97" w:rsidRDefault="00506DD6" w:rsidP="00506DD6">
      <w:pPr>
        <w:ind w:firstLine="720"/>
      </w:pPr>
      <w:r w:rsidRPr="00726602">
        <w:t xml:space="preserve">The objective of the project is to </w:t>
      </w:r>
      <w:r>
        <w:t xml:space="preserve">develop </w:t>
      </w:r>
      <w:r w:rsidRPr="00726602">
        <w:t xml:space="preserve">an interoperable electronic </w:t>
      </w:r>
      <w:r>
        <w:t>Letter of Life</w:t>
      </w:r>
      <w:r w:rsidRPr="00726602">
        <w:t xml:space="preserve"> system that will exchange information through the interdisciplinary </w:t>
      </w:r>
      <w:r>
        <w:t>Emergency Medical Services (EMS)</w:t>
      </w:r>
      <w:r w:rsidRPr="00726602">
        <w:t xml:space="preserve">, allowing information to be </w:t>
      </w:r>
      <w:r>
        <w:t xml:space="preserve">updated </w:t>
      </w:r>
      <w:r w:rsidRPr="00726602">
        <w:t xml:space="preserve">and viewed simultaneously </w:t>
      </w:r>
      <w:r>
        <w:t>by</w:t>
      </w:r>
      <w:r w:rsidRPr="00726602">
        <w:t xml:space="preserve"> various </w:t>
      </w:r>
      <w:r>
        <w:t>authorized end users</w:t>
      </w:r>
      <w:r w:rsidRPr="00726602">
        <w:t>.</w:t>
      </w:r>
      <w:r>
        <w:t xml:space="preserve"> Additionally, it will provide flexible </w:t>
      </w:r>
      <w:r w:rsidRPr="00726602">
        <w:t xml:space="preserve">accessibility </w:t>
      </w:r>
      <w:r>
        <w:t>to patients to continuou</w:t>
      </w:r>
      <w:ins w:id="4" w:author="Assadullah, Mir M." w:date="2020-06-13T15:47:00Z">
        <w:r w:rsidR="00D473D1">
          <w:t>al</w:t>
        </w:r>
      </w:ins>
      <w:del w:id="5" w:author="Assadullah, Mir M." w:date="2020-06-13T15:47:00Z">
        <w:r w:rsidDel="00D473D1">
          <w:delText>s</w:delText>
        </w:r>
      </w:del>
      <w:r>
        <w:t>ly update their medical information</w:t>
      </w:r>
      <w:r w:rsidRPr="00726602">
        <w:t>.</w:t>
      </w:r>
    </w:p>
    <w:p w14:paraId="4D62E770" w14:textId="77777777" w:rsidR="007F4B97" w:rsidRDefault="007F4B97">
      <w:pPr>
        <w:spacing w:after="160" w:line="259" w:lineRule="auto"/>
      </w:pPr>
      <w:r>
        <w:br w:type="page"/>
      </w:r>
    </w:p>
    <w:p w14:paraId="5548B4E0" w14:textId="77777777" w:rsidR="00506DD6" w:rsidRDefault="00506DD6" w:rsidP="00506DD6">
      <w:pPr>
        <w:ind w:firstLine="720"/>
      </w:pPr>
    </w:p>
    <w:p w14:paraId="74E5B7BD" w14:textId="17A5AEE1" w:rsidR="00682D70" w:rsidRDefault="00682D70" w:rsidP="006A4EFA">
      <w:pPr>
        <w:pStyle w:val="Heading1"/>
        <w:numPr>
          <w:ilvl w:val="0"/>
          <w:numId w:val="11"/>
        </w:numPr>
        <w:jc w:val="left"/>
        <w:rPr>
          <w:rFonts w:cs="Times New Roman"/>
          <w:color w:val="auto"/>
        </w:rPr>
      </w:pPr>
      <w:bookmarkStart w:id="6" w:name="_Toc517588950"/>
      <w:r>
        <w:rPr>
          <w:rFonts w:cs="Times New Roman"/>
          <w:color w:val="auto"/>
        </w:rPr>
        <w:t>Statement of Need</w:t>
      </w:r>
    </w:p>
    <w:p w14:paraId="4579F12D" w14:textId="7DB5113B" w:rsidR="00682D70" w:rsidRDefault="007A0DCC" w:rsidP="007F4B97">
      <w:pPr>
        <w:rPr>
          <w:rFonts w:cs="Times New Roman"/>
        </w:rPr>
      </w:pPr>
      <w:r>
        <w:rPr>
          <w:lang w:eastAsia="ja-JP"/>
        </w:rPr>
        <w:tab/>
      </w:r>
      <w:commentRangeStart w:id="7"/>
      <w:r w:rsidR="00D447EE">
        <w:rPr>
          <w:noProof/>
        </w:rPr>
        <w:drawing>
          <wp:inline distT="0" distB="0" distL="0" distR="0" wp14:anchorId="40A10F65" wp14:editId="1709D9C4">
            <wp:extent cx="5980505" cy="68802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80505" cy="6880225"/>
                    </a:xfrm>
                    <a:prstGeom prst="rect">
                      <a:avLst/>
                    </a:prstGeom>
                  </pic:spPr>
                </pic:pic>
              </a:graphicData>
            </a:graphic>
          </wp:inline>
        </w:drawing>
      </w:r>
      <w:commentRangeEnd w:id="7"/>
      <w:r w:rsidR="00D473D1">
        <w:rPr>
          <w:rStyle w:val="CommentReference"/>
        </w:rPr>
        <w:commentReference w:id="7"/>
      </w:r>
    </w:p>
    <w:p w14:paraId="79C4A031" w14:textId="66558C1A" w:rsidR="007F4B97" w:rsidRDefault="007F4B97">
      <w:pPr>
        <w:spacing w:after="160" w:line="259" w:lineRule="auto"/>
        <w:rPr>
          <w:lang w:eastAsia="ja-JP"/>
        </w:rPr>
      </w:pPr>
      <w:r>
        <w:rPr>
          <w:lang w:eastAsia="ja-JP"/>
        </w:rPr>
        <w:br w:type="page"/>
      </w:r>
    </w:p>
    <w:p w14:paraId="7AECA82B" w14:textId="77777777" w:rsidR="00BE7F83" w:rsidRPr="00BE7F83" w:rsidRDefault="00BE7F83" w:rsidP="00BE7F83">
      <w:pPr>
        <w:rPr>
          <w:lang w:eastAsia="ja-JP"/>
        </w:rPr>
      </w:pPr>
    </w:p>
    <w:p w14:paraId="309E61CE" w14:textId="3C66FAED" w:rsidR="00BF1550" w:rsidRPr="000B3D11" w:rsidRDefault="00506DD6" w:rsidP="006A4EFA">
      <w:pPr>
        <w:pStyle w:val="Heading1"/>
        <w:numPr>
          <w:ilvl w:val="0"/>
          <w:numId w:val="11"/>
        </w:numPr>
        <w:jc w:val="left"/>
        <w:rPr>
          <w:rFonts w:cs="Times New Roman"/>
          <w:color w:val="auto"/>
        </w:rPr>
      </w:pPr>
      <w:r>
        <w:rPr>
          <w:rFonts w:cs="Times New Roman"/>
          <w:color w:val="auto"/>
        </w:rPr>
        <w:t xml:space="preserve">Purpose of </w:t>
      </w:r>
      <w:r w:rsidR="00BF1550" w:rsidRPr="000B3D11">
        <w:rPr>
          <w:rFonts w:cs="Times New Roman"/>
          <w:color w:val="auto"/>
        </w:rPr>
        <w:t>Project Plan</w:t>
      </w:r>
      <w:bookmarkEnd w:id="6"/>
    </w:p>
    <w:p w14:paraId="24A20862" w14:textId="1AC8B7F4" w:rsidR="00CB4DC1" w:rsidRDefault="00C41B1A" w:rsidP="00D1599C">
      <w:pPr>
        <w:rPr>
          <w:rFonts w:cs="Times New Roman"/>
          <w:lang w:eastAsia="ja-JP"/>
        </w:rPr>
      </w:pPr>
      <w:r w:rsidRPr="000B3D11">
        <w:rPr>
          <w:rFonts w:cs="Times New Roman"/>
          <w:lang w:eastAsia="ja-JP"/>
        </w:rPr>
        <w:tab/>
      </w:r>
      <w:r w:rsidR="005D0D9E">
        <w:rPr>
          <w:rFonts w:cs="Times New Roman"/>
          <w:lang w:eastAsia="ja-JP"/>
        </w:rPr>
        <w:t>This document</w:t>
      </w:r>
      <w:r w:rsidR="00506DD6">
        <w:rPr>
          <w:rFonts w:cs="Times New Roman"/>
          <w:lang w:eastAsia="ja-JP"/>
        </w:rPr>
        <w:t xml:space="preserve"> will explain how the </w:t>
      </w:r>
      <w:r w:rsidR="00D1599C">
        <w:rPr>
          <w:rFonts w:cs="Times New Roman"/>
          <w:lang w:eastAsia="ja-JP"/>
        </w:rPr>
        <w:t xml:space="preserve">project </w:t>
      </w:r>
      <w:r w:rsidR="00506DD6">
        <w:rPr>
          <w:rFonts w:cs="Times New Roman"/>
          <w:lang w:eastAsia="ja-JP"/>
        </w:rPr>
        <w:t xml:space="preserve">team will accomplish the </w:t>
      </w:r>
      <w:r w:rsidR="00D1599C">
        <w:rPr>
          <w:rFonts w:cs="Times New Roman"/>
          <w:lang w:eastAsia="ja-JP"/>
        </w:rPr>
        <w:t>project goals and define the upcoming project milestones.</w:t>
      </w:r>
      <w:r w:rsidR="0066426E">
        <w:rPr>
          <w:rFonts w:cs="Times New Roman"/>
          <w:lang w:eastAsia="ja-JP"/>
        </w:rPr>
        <w:t xml:space="preserve"> </w:t>
      </w:r>
      <w:r w:rsidR="0066426E" w:rsidRPr="000B3D11">
        <w:rPr>
          <w:rFonts w:cs="Times New Roman"/>
          <w:lang w:eastAsia="ja-JP"/>
        </w:rPr>
        <w:t xml:space="preserve">The project plan is a living document that will adapt as </w:t>
      </w:r>
      <w:r w:rsidR="00CB4DC1">
        <w:rPr>
          <w:rFonts w:cs="Times New Roman"/>
          <w:lang w:eastAsia="ja-JP"/>
        </w:rPr>
        <w:t>needed and</w:t>
      </w:r>
      <w:r w:rsidR="003A0E6C">
        <w:rPr>
          <w:rFonts w:cs="Times New Roman"/>
          <w:lang w:eastAsia="ja-JP"/>
        </w:rPr>
        <w:t xml:space="preserve"> </w:t>
      </w:r>
      <w:r w:rsidR="0066426E" w:rsidRPr="000B3D11">
        <w:rPr>
          <w:rFonts w:cs="Times New Roman"/>
          <w:lang w:eastAsia="ja-JP"/>
        </w:rPr>
        <w:t>approved to ensure the success of this project.</w:t>
      </w:r>
      <w:r w:rsidR="00D1599C">
        <w:rPr>
          <w:rFonts w:cs="Times New Roman"/>
          <w:lang w:eastAsia="ja-JP"/>
        </w:rPr>
        <w:t xml:space="preserve"> </w:t>
      </w:r>
    </w:p>
    <w:p w14:paraId="179DED98" w14:textId="6845829F" w:rsidR="00D1599C" w:rsidRDefault="00E53F77" w:rsidP="00CB4DC1">
      <w:pPr>
        <w:ind w:firstLine="720"/>
        <w:rPr>
          <w:rFonts w:cs="Times New Roman"/>
          <w:lang w:eastAsia="ja-JP"/>
        </w:rPr>
      </w:pPr>
      <w:r>
        <w:rPr>
          <w:rFonts w:cs="Times New Roman"/>
          <w:lang w:eastAsia="ja-JP"/>
        </w:rPr>
        <w:t xml:space="preserve">Included sub-plans within </w:t>
      </w:r>
      <w:r w:rsidR="001B3B28">
        <w:rPr>
          <w:rFonts w:cs="Times New Roman"/>
          <w:lang w:eastAsia="ja-JP"/>
        </w:rPr>
        <w:t xml:space="preserve">this </w:t>
      </w:r>
      <w:r>
        <w:rPr>
          <w:rFonts w:cs="Times New Roman"/>
          <w:lang w:eastAsia="ja-JP"/>
        </w:rPr>
        <w:t xml:space="preserve">project </w:t>
      </w:r>
      <w:r w:rsidR="001B3B28">
        <w:rPr>
          <w:rFonts w:cs="Times New Roman"/>
          <w:lang w:eastAsia="ja-JP"/>
        </w:rPr>
        <w:t>plan</w:t>
      </w:r>
      <w:r>
        <w:rPr>
          <w:rFonts w:cs="Times New Roman"/>
          <w:lang w:eastAsia="ja-JP"/>
        </w:rPr>
        <w:t xml:space="preserve"> are</w:t>
      </w:r>
      <w:r w:rsidR="001B3B28">
        <w:rPr>
          <w:rFonts w:cs="Times New Roman"/>
          <w:lang w:eastAsia="ja-JP"/>
        </w:rPr>
        <w:t>:</w:t>
      </w:r>
      <w:r w:rsidR="00C41B1A" w:rsidRPr="000B3D11">
        <w:rPr>
          <w:rFonts w:cs="Times New Roman"/>
          <w:lang w:eastAsia="ja-JP"/>
        </w:rPr>
        <w:t xml:space="preserve"> </w:t>
      </w:r>
      <w:r w:rsidR="000B3D11">
        <w:rPr>
          <w:rFonts w:cs="Times New Roman"/>
          <w:lang w:eastAsia="ja-JP"/>
        </w:rPr>
        <w:t>scope</w:t>
      </w:r>
      <w:r w:rsidR="00C41B1A" w:rsidRPr="000B3D11">
        <w:rPr>
          <w:rFonts w:cs="Times New Roman"/>
          <w:lang w:eastAsia="ja-JP"/>
        </w:rPr>
        <w:t xml:space="preserve"> management plan, </w:t>
      </w:r>
      <w:r w:rsidR="000B3D11">
        <w:rPr>
          <w:rFonts w:cs="Times New Roman"/>
          <w:lang w:eastAsia="ja-JP"/>
        </w:rPr>
        <w:t xml:space="preserve">resource </w:t>
      </w:r>
      <w:r w:rsidR="00C41B1A" w:rsidRPr="000B3D11">
        <w:rPr>
          <w:rFonts w:cs="Times New Roman"/>
          <w:lang w:eastAsia="ja-JP"/>
        </w:rPr>
        <w:t>management plan, requirements management plan</w:t>
      </w:r>
      <w:r w:rsidR="00593C62" w:rsidRPr="000B3D11">
        <w:rPr>
          <w:rFonts w:cs="Times New Roman"/>
          <w:lang w:eastAsia="ja-JP"/>
        </w:rPr>
        <w:t xml:space="preserve">, </w:t>
      </w:r>
      <w:r w:rsidR="00593C62" w:rsidRPr="00D1599C">
        <w:rPr>
          <w:rFonts w:cs="Times New Roman"/>
          <w:lang w:eastAsia="ja-JP"/>
        </w:rPr>
        <w:t>change management plan</w:t>
      </w:r>
      <w:r w:rsidR="00C41B1A" w:rsidRPr="000B3D11">
        <w:rPr>
          <w:rFonts w:cs="Times New Roman"/>
          <w:lang w:eastAsia="ja-JP"/>
        </w:rPr>
        <w:t xml:space="preserve">, </w:t>
      </w:r>
      <w:r w:rsidR="00C41B1A" w:rsidRPr="00D1599C">
        <w:rPr>
          <w:rFonts w:cs="Times New Roman"/>
          <w:lang w:eastAsia="ja-JP"/>
        </w:rPr>
        <w:t>risk management plan</w:t>
      </w:r>
      <w:r w:rsidR="009A3E19">
        <w:rPr>
          <w:rFonts w:cs="Times New Roman"/>
          <w:lang w:eastAsia="ja-JP"/>
        </w:rPr>
        <w:t xml:space="preserve">, </w:t>
      </w:r>
      <w:r w:rsidR="009A3E19" w:rsidRPr="000B3D11">
        <w:rPr>
          <w:rFonts w:cs="Times New Roman"/>
          <w:lang w:eastAsia="ja-JP"/>
        </w:rPr>
        <w:t>and</w:t>
      </w:r>
      <w:r w:rsidR="009A3E19">
        <w:rPr>
          <w:rFonts w:cs="Times New Roman"/>
          <w:lang w:eastAsia="ja-JP"/>
        </w:rPr>
        <w:t xml:space="preserve"> communication management plan</w:t>
      </w:r>
      <w:r w:rsidR="00C41B1A" w:rsidRPr="000B3D11">
        <w:rPr>
          <w:rFonts w:cs="Times New Roman"/>
          <w:lang w:eastAsia="ja-JP"/>
        </w:rPr>
        <w:t xml:space="preserve">. </w:t>
      </w:r>
      <w:r w:rsidR="00D1599C">
        <w:rPr>
          <w:rFonts w:cs="Times New Roman"/>
          <w:lang w:eastAsia="ja-JP"/>
        </w:rPr>
        <w:t xml:space="preserve">Additionally, the following </w:t>
      </w:r>
      <w:r w:rsidR="0015071A">
        <w:rPr>
          <w:rFonts w:cs="Times New Roman"/>
          <w:lang w:eastAsia="ja-JP"/>
        </w:rPr>
        <w:t xml:space="preserve">supporting </w:t>
      </w:r>
      <w:r w:rsidR="00D1599C">
        <w:rPr>
          <w:rFonts w:cs="Times New Roman"/>
          <w:lang w:eastAsia="ja-JP"/>
        </w:rPr>
        <w:t>documents will</w:t>
      </w:r>
      <w:r w:rsidR="00C41B1A" w:rsidRPr="000B3D11">
        <w:rPr>
          <w:rFonts w:cs="Times New Roman"/>
          <w:lang w:eastAsia="ja-JP"/>
        </w:rPr>
        <w:t xml:space="preserve"> </w:t>
      </w:r>
      <w:r w:rsidR="00D1599C">
        <w:rPr>
          <w:rFonts w:cs="Times New Roman"/>
          <w:lang w:eastAsia="ja-JP"/>
        </w:rPr>
        <w:t xml:space="preserve">be constructed to be delivered at </w:t>
      </w:r>
      <w:r w:rsidR="0015071A">
        <w:rPr>
          <w:rFonts w:cs="Times New Roman"/>
          <w:lang w:eastAsia="ja-JP"/>
        </w:rPr>
        <w:t>stated</w:t>
      </w:r>
      <w:r w:rsidR="00D1599C">
        <w:rPr>
          <w:rFonts w:cs="Times New Roman"/>
          <w:lang w:eastAsia="ja-JP"/>
        </w:rPr>
        <w:t xml:space="preserve"> milestones throughout the different phases of the project life cycle.</w:t>
      </w:r>
    </w:p>
    <w:p w14:paraId="0E57FA54" w14:textId="77777777" w:rsidR="0015071A" w:rsidRPr="0015071A" w:rsidRDefault="0015071A" w:rsidP="006A4EFA">
      <w:pPr>
        <w:pStyle w:val="ListParagraph"/>
        <w:numPr>
          <w:ilvl w:val="0"/>
          <w:numId w:val="9"/>
        </w:numPr>
        <w:rPr>
          <w:rFonts w:cs="Times New Roman"/>
          <w:lang w:eastAsia="ja-JP"/>
        </w:rPr>
      </w:pPr>
      <w:r w:rsidRPr="0015071A">
        <w:rPr>
          <w:rFonts w:cs="Times New Roman"/>
          <w:lang w:eastAsia="ja-JP"/>
        </w:rPr>
        <w:t>SRS – Use Case Document</w:t>
      </w:r>
    </w:p>
    <w:p w14:paraId="210C4056" w14:textId="77777777" w:rsidR="00224799" w:rsidRDefault="0015071A" w:rsidP="006A4EFA">
      <w:pPr>
        <w:pStyle w:val="ListParagraph"/>
        <w:numPr>
          <w:ilvl w:val="0"/>
          <w:numId w:val="9"/>
        </w:numPr>
        <w:rPr>
          <w:rFonts w:cs="Times New Roman"/>
          <w:lang w:eastAsia="ja-JP"/>
        </w:rPr>
      </w:pPr>
      <w:r w:rsidRPr="0015071A">
        <w:rPr>
          <w:rFonts w:cs="Times New Roman"/>
          <w:lang w:eastAsia="ja-JP"/>
        </w:rPr>
        <w:t>Technical Design Document</w:t>
      </w:r>
    </w:p>
    <w:p w14:paraId="4E30D68C" w14:textId="77777777" w:rsidR="0015071A" w:rsidRPr="0015071A" w:rsidRDefault="0015071A" w:rsidP="006A4EFA">
      <w:pPr>
        <w:pStyle w:val="ListParagraph"/>
        <w:numPr>
          <w:ilvl w:val="0"/>
          <w:numId w:val="9"/>
        </w:numPr>
        <w:rPr>
          <w:rFonts w:cs="Times New Roman"/>
          <w:lang w:eastAsia="ja-JP"/>
        </w:rPr>
      </w:pPr>
      <w:r w:rsidRPr="0015071A">
        <w:rPr>
          <w:rFonts w:cs="Times New Roman"/>
          <w:lang w:eastAsia="ja-JP"/>
        </w:rPr>
        <w:t>Software Test Plan</w:t>
      </w:r>
    </w:p>
    <w:p w14:paraId="42A39CE4" w14:textId="77777777" w:rsidR="0015071A" w:rsidRPr="0015071A" w:rsidRDefault="0015071A" w:rsidP="006A4EFA">
      <w:pPr>
        <w:pStyle w:val="ListParagraph"/>
        <w:numPr>
          <w:ilvl w:val="0"/>
          <w:numId w:val="9"/>
        </w:numPr>
        <w:rPr>
          <w:rFonts w:cs="Times New Roman"/>
          <w:lang w:eastAsia="ja-JP"/>
        </w:rPr>
      </w:pPr>
      <w:r w:rsidRPr="0015071A">
        <w:rPr>
          <w:rFonts w:cs="Times New Roman"/>
          <w:lang w:eastAsia="ja-JP"/>
        </w:rPr>
        <w:t>Deployment and Operations Guide (Runbook)</w:t>
      </w:r>
    </w:p>
    <w:p w14:paraId="39C96761" w14:textId="77777777" w:rsidR="0015071A" w:rsidRPr="0015071A" w:rsidRDefault="0015071A" w:rsidP="006A4EFA">
      <w:pPr>
        <w:pStyle w:val="ListParagraph"/>
        <w:numPr>
          <w:ilvl w:val="0"/>
          <w:numId w:val="9"/>
        </w:numPr>
        <w:rPr>
          <w:rFonts w:cs="Times New Roman"/>
          <w:lang w:eastAsia="ja-JP"/>
        </w:rPr>
      </w:pPr>
      <w:r w:rsidRPr="0015071A">
        <w:rPr>
          <w:rFonts w:cs="Times New Roman"/>
          <w:lang w:eastAsia="ja-JP"/>
        </w:rPr>
        <w:t>Programmer Guide</w:t>
      </w:r>
    </w:p>
    <w:p w14:paraId="19C69D1D" w14:textId="77777777" w:rsidR="0015071A" w:rsidRPr="0015071A" w:rsidRDefault="0015071A" w:rsidP="006A4EFA">
      <w:pPr>
        <w:pStyle w:val="ListParagraph"/>
        <w:numPr>
          <w:ilvl w:val="0"/>
          <w:numId w:val="9"/>
        </w:numPr>
        <w:rPr>
          <w:rFonts w:cs="Times New Roman"/>
          <w:lang w:eastAsia="ja-JP"/>
        </w:rPr>
      </w:pPr>
      <w:r w:rsidRPr="0015071A">
        <w:rPr>
          <w:rFonts w:cs="Times New Roman"/>
          <w:lang w:eastAsia="ja-JP"/>
        </w:rPr>
        <w:t>User Guide</w:t>
      </w:r>
    </w:p>
    <w:p w14:paraId="7386238B" w14:textId="77777777" w:rsidR="0015071A" w:rsidRPr="0015071A" w:rsidRDefault="0015071A" w:rsidP="006A4EFA">
      <w:pPr>
        <w:pStyle w:val="ListParagraph"/>
        <w:numPr>
          <w:ilvl w:val="0"/>
          <w:numId w:val="9"/>
        </w:numPr>
        <w:rPr>
          <w:rFonts w:cs="Times New Roman"/>
          <w:lang w:eastAsia="ja-JP"/>
        </w:rPr>
      </w:pPr>
      <w:r w:rsidRPr="0015071A">
        <w:rPr>
          <w:rFonts w:cs="Times New Roman"/>
          <w:lang w:eastAsia="ja-JP"/>
        </w:rPr>
        <w:t>Test Report</w:t>
      </w:r>
    </w:p>
    <w:p w14:paraId="749CD521" w14:textId="1733F5E6" w:rsidR="00C41B1A" w:rsidRPr="000B3D11" w:rsidRDefault="00C41B1A" w:rsidP="00D1599C">
      <w:pPr>
        <w:rPr>
          <w:rFonts w:cs="Times New Roman"/>
          <w:lang w:eastAsia="ja-JP"/>
        </w:rPr>
      </w:pPr>
      <w:r w:rsidRPr="000B3D11">
        <w:rPr>
          <w:rFonts w:cs="Times New Roman"/>
          <w:lang w:eastAsia="ja-JP"/>
        </w:rPr>
        <w:t xml:space="preserve">The </w:t>
      </w:r>
      <w:r w:rsidR="00AB6591">
        <w:rPr>
          <w:rFonts w:cs="Times New Roman"/>
          <w:lang w:eastAsia="ja-JP"/>
        </w:rPr>
        <w:t xml:space="preserve">hybrid agile methodology will be utilized for this project. The </w:t>
      </w:r>
      <w:r w:rsidRPr="000B3D11">
        <w:rPr>
          <w:rFonts w:cs="Times New Roman"/>
          <w:lang w:eastAsia="ja-JP"/>
        </w:rPr>
        <w:t xml:space="preserve">project will be managed using the information, directives, steps, and procedures as stated in the project plan.  </w:t>
      </w:r>
    </w:p>
    <w:p w14:paraId="56451F88" w14:textId="52D8DBDC" w:rsidR="001234A2" w:rsidRDefault="001234A2" w:rsidP="006A4EFA">
      <w:pPr>
        <w:pStyle w:val="Heading1"/>
        <w:numPr>
          <w:ilvl w:val="0"/>
          <w:numId w:val="11"/>
        </w:numPr>
        <w:jc w:val="left"/>
        <w:rPr>
          <w:rFonts w:cs="Times New Roman"/>
          <w:color w:val="auto"/>
        </w:rPr>
      </w:pPr>
      <w:bookmarkStart w:id="8" w:name="_Toc517588951"/>
      <w:r w:rsidRPr="000B3D11">
        <w:rPr>
          <w:rFonts w:cs="Times New Roman"/>
          <w:color w:val="auto"/>
        </w:rPr>
        <w:t xml:space="preserve">Project </w:t>
      </w:r>
      <w:r>
        <w:rPr>
          <w:rFonts w:cs="Times New Roman"/>
          <w:color w:val="auto"/>
        </w:rPr>
        <w:t>Approach</w:t>
      </w:r>
      <w:r w:rsidR="00AA16EE">
        <w:rPr>
          <w:rFonts w:cs="Times New Roman"/>
          <w:color w:val="auto"/>
        </w:rPr>
        <w:t>/Milestones</w:t>
      </w:r>
    </w:p>
    <w:p w14:paraId="2E84456F" w14:textId="2A170733" w:rsidR="001234A2" w:rsidRDefault="00041FB0" w:rsidP="001234A2">
      <w:pPr>
        <w:spacing w:after="160" w:line="259" w:lineRule="auto"/>
        <w:rPr>
          <w:rFonts w:cs="Times New Roman"/>
          <w:lang w:eastAsia="ja-JP"/>
        </w:rPr>
      </w:pPr>
      <w:r>
        <w:rPr>
          <w:rFonts w:cs="Times New Roman"/>
          <w:lang w:eastAsia="ja-JP"/>
        </w:rPr>
        <w:t>Milestone</w:t>
      </w:r>
      <w:r w:rsidR="001234A2">
        <w:rPr>
          <w:rFonts w:cs="Times New Roman"/>
          <w:lang w:eastAsia="ja-JP"/>
        </w:rPr>
        <w:t xml:space="preserve"> I:</w:t>
      </w:r>
      <w:r w:rsidR="001234A2">
        <w:rPr>
          <w:rFonts w:cs="Times New Roman"/>
          <w:lang w:eastAsia="ja-JP"/>
        </w:rPr>
        <w:tab/>
        <w:t xml:space="preserve">Requirement gathering &amp; specification document, Project </w:t>
      </w:r>
      <w:ins w:id="9" w:author="Assadullah, Mir M." w:date="2020-06-13T15:49:00Z">
        <w:r w:rsidR="00D473D1">
          <w:rPr>
            <w:rFonts w:cs="Times New Roman"/>
            <w:lang w:eastAsia="ja-JP"/>
          </w:rPr>
          <w:t>P</w:t>
        </w:r>
      </w:ins>
      <w:del w:id="10" w:author="Assadullah, Mir M." w:date="2020-06-13T15:49:00Z">
        <w:r w:rsidR="001234A2" w:rsidDel="00D473D1">
          <w:rPr>
            <w:rFonts w:cs="Times New Roman"/>
            <w:lang w:eastAsia="ja-JP"/>
          </w:rPr>
          <w:delText>p</w:delText>
        </w:r>
      </w:del>
      <w:r w:rsidR="001234A2">
        <w:rPr>
          <w:rFonts w:cs="Times New Roman"/>
          <w:lang w:eastAsia="ja-JP"/>
        </w:rPr>
        <w:t>lan, Team definition</w:t>
      </w:r>
    </w:p>
    <w:p w14:paraId="367568F1" w14:textId="5C770D46" w:rsidR="001234A2" w:rsidRDefault="00041FB0" w:rsidP="00B30189">
      <w:pPr>
        <w:spacing w:after="160" w:line="259" w:lineRule="auto"/>
        <w:ind w:left="1440" w:hanging="1440"/>
        <w:rPr>
          <w:rFonts w:cs="Times New Roman"/>
        </w:rPr>
      </w:pPr>
      <w:r>
        <w:rPr>
          <w:rFonts w:cs="Times New Roman"/>
          <w:lang w:eastAsia="ja-JP"/>
        </w:rPr>
        <w:t xml:space="preserve">Milestone </w:t>
      </w:r>
      <w:r w:rsidR="001234A2">
        <w:rPr>
          <w:rFonts w:cs="Times New Roman"/>
          <w:lang w:eastAsia="ja-JP"/>
        </w:rPr>
        <w:t>II:</w:t>
      </w:r>
      <w:r w:rsidR="001234A2">
        <w:rPr>
          <w:rFonts w:cs="Times New Roman"/>
          <w:lang w:eastAsia="ja-JP"/>
        </w:rPr>
        <w:tab/>
        <w:t xml:space="preserve">Application design definition &amp; document, </w:t>
      </w:r>
      <w:r w:rsidR="001234A2">
        <w:rPr>
          <w:rFonts w:cs="Times New Roman"/>
        </w:rPr>
        <w:t>development initiation</w:t>
      </w:r>
      <w:r w:rsidR="00B30189">
        <w:rPr>
          <w:rFonts w:cs="Times New Roman"/>
        </w:rPr>
        <w:t>, status meeting with the client</w:t>
      </w:r>
    </w:p>
    <w:p w14:paraId="0E4CBE24" w14:textId="1F14649F" w:rsidR="00B30189" w:rsidRDefault="00041FB0" w:rsidP="00B30189">
      <w:pPr>
        <w:spacing w:after="160" w:line="259" w:lineRule="auto"/>
        <w:ind w:left="1440" w:hanging="1440"/>
        <w:rPr>
          <w:rFonts w:cs="Times New Roman"/>
        </w:rPr>
      </w:pPr>
      <w:r>
        <w:rPr>
          <w:rFonts w:cs="Times New Roman"/>
          <w:lang w:eastAsia="ja-JP"/>
        </w:rPr>
        <w:t xml:space="preserve">Milestone </w:t>
      </w:r>
      <w:r w:rsidR="001234A2">
        <w:rPr>
          <w:rFonts w:cs="Times New Roman"/>
        </w:rPr>
        <w:t>III:</w:t>
      </w:r>
      <w:r w:rsidR="001234A2">
        <w:rPr>
          <w:rFonts w:cs="Times New Roman"/>
        </w:rPr>
        <w:tab/>
        <w:t xml:space="preserve">Software test plan, Software testing, </w:t>
      </w:r>
      <w:r w:rsidR="00B30189">
        <w:rPr>
          <w:rFonts w:cs="Times New Roman"/>
        </w:rPr>
        <w:t>Runbook document, Programmer guide document</w:t>
      </w:r>
    </w:p>
    <w:p w14:paraId="3D95E92F" w14:textId="783DB6A9" w:rsidR="00414B5E" w:rsidRDefault="00041FB0" w:rsidP="00414B5E">
      <w:pPr>
        <w:spacing w:after="160" w:line="259" w:lineRule="auto"/>
        <w:ind w:left="1440" w:hanging="1440"/>
        <w:rPr>
          <w:rFonts w:cs="Times New Roman"/>
        </w:rPr>
      </w:pPr>
      <w:r>
        <w:rPr>
          <w:rFonts w:cs="Times New Roman"/>
          <w:lang w:eastAsia="ja-JP"/>
        </w:rPr>
        <w:t xml:space="preserve">Milestone </w:t>
      </w:r>
      <w:r w:rsidR="00B30189">
        <w:rPr>
          <w:rFonts w:cs="Times New Roman"/>
        </w:rPr>
        <w:t>IV:</w:t>
      </w:r>
      <w:r w:rsidR="00B30189">
        <w:rPr>
          <w:rFonts w:cs="Times New Roman"/>
        </w:rPr>
        <w:tab/>
        <w:t xml:space="preserve">Complete </w:t>
      </w:r>
      <w:r w:rsidR="002B6FD9">
        <w:rPr>
          <w:rFonts w:cs="Times New Roman"/>
        </w:rPr>
        <w:t>a</w:t>
      </w:r>
      <w:r w:rsidR="00B30189">
        <w:rPr>
          <w:rFonts w:cs="Times New Roman"/>
        </w:rPr>
        <w:t xml:space="preserve">pplication deployment, Test report document, User guide document, </w:t>
      </w:r>
      <w:r w:rsidR="00540B4A">
        <w:rPr>
          <w:rFonts w:cs="Times New Roman"/>
        </w:rPr>
        <w:t>A</w:t>
      </w:r>
      <w:r w:rsidR="00B30189">
        <w:rPr>
          <w:rFonts w:cs="Times New Roman"/>
        </w:rPr>
        <w:t xml:space="preserve">pplication </w:t>
      </w:r>
      <w:r w:rsidR="00540B4A">
        <w:rPr>
          <w:rFonts w:cs="Times New Roman"/>
        </w:rPr>
        <w:t>demonstration</w:t>
      </w:r>
      <w:r w:rsidR="00B30189">
        <w:rPr>
          <w:rFonts w:cs="Times New Roman"/>
        </w:rPr>
        <w:t xml:space="preserve"> meeting with the client</w:t>
      </w:r>
    </w:p>
    <w:p w14:paraId="7B14C978" w14:textId="6781FB2D" w:rsidR="00DF106B" w:rsidRPr="00CE37DB" w:rsidRDefault="00DF106B" w:rsidP="006A4EFA">
      <w:pPr>
        <w:pStyle w:val="ListParagraph"/>
        <w:numPr>
          <w:ilvl w:val="0"/>
          <w:numId w:val="11"/>
        </w:numPr>
        <w:spacing w:after="160" w:line="259" w:lineRule="auto"/>
        <w:rPr>
          <w:rFonts w:cs="Times New Roman"/>
          <w:b/>
        </w:rPr>
      </w:pPr>
      <w:r w:rsidRPr="00CE37DB">
        <w:rPr>
          <w:rFonts w:cs="Times New Roman"/>
          <w:b/>
        </w:rPr>
        <w:t>Definitions, Acronyms and Abbreviations</w:t>
      </w:r>
    </w:p>
    <w:p w14:paraId="02C85901" w14:textId="799E2B03" w:rsidR="0088059A" w:rsidRDefault="006329F2" w:rsidP="0088059A">
      <w:pPr>
        <w:rPr>
          <w:szCs w:val="24"/>
        </w:rPr>
      </w:pPr>
      <w:r>
        <w:rPr>
          <w:szCs w:val="24"/>
        </w:rPr>
        <w:t xml:space="preserve">Below are the </w:t>
      </w:r>
      <w:r w:rsidR="0088059A">
        <w:rPr>
          <w:szCs w:val="24"/>
        </w:rPr>
        <w:t>terms and abbreviations used in this document:</w:t>
      </w:r>
    </w:p>
    <w:p w14:paraId="537DAD13" w14:textId="7E4AC913" w:rsidR="00912C55" w:rsidRDefault="00912C55" w:rsidP="006A4EFA">
      <w:pPr>
        <w:pStyle w:val="ListParagraph"/>
        <w:widowControl w:val="0"/>
        <w:numPr>
          <w:ilvl w:val="0"/>
          <w:numId w:val="10"/>
        </w:numPr>
        <w:spacing w:after="0" w:line="240" w:lineRule="atLeast"/>
        <w:rPr>
          <w:szCs w:val="24"/>
        </w:rPr>
      </w:pPr>
      <w:r w:rsidRPr="00635172">
        <w:rPr>
          <w:rFonts w:cs="Times New Roman"/>
          <w:szCs w:val="24"/>
        </w:rPr>
        <w:t>EMSPlus</w:t>
      </w:r>
      <w:r>
        <w:rPr>
          <w:rFonts w:cs="Times New Roman"/>
          <w:szCs w:val="24"/>
        </w:rPr>
        <w:t xml:space="preserve"> – Official name of </w:t>
      </w:r>
      <w:r w:rsidR="00EB1A9A">
        <w:rPr>
          <w:rFonts w:cs="Times New Roman"/>
          <w:szCs w:val="24"/>
        </w:rPr>
        <w:t>P</w:t>
      </w:r>
      <w:r>
        <w:rPr>
          <w:rFonts w:cs="Times New Roman"/>
          <w:szCs w:val="24"/>
        </w:rPr>
        <w:t xml:space="preserve">roject </w:t>
      </w:r>
      <w:r w:rsidR="00EB1A9A">
        <w:rPr>
          <w:rFonts w:cs="Times New Roman"/>
          <w:szCs w:val="24"/>
        </w:rPr>
        <w:t>T</w:t>
      </w:r>
      <w:r>
        <w:rPr>
          <w:rFonts w:cs="Times New Roman"/>
          <w:szCs w:val="24"/>
        </w:rPr>
        <w:t>eam 3</w:t>
      </w:r>
    </w:p>
    <w:p w14:paraId="5686C5FC" w14:textId="420ABCE9" w:rsidR="0088059A" w:rsidRDefault="00EB1A9A" w:rsidP="006A4EFA">
      <w:pPr>
        <w:pStyle w:val="ListParagraph"/>
        <w:widowControl w:val="0"/>
        <w:numPr>
          <w:ilvl w:val="0"/>
          <w:numId w:val="10"/>
        </w:numPr>
        <w:spacing w:after="0" w:line="240" w:lineRule="atLeast"/>
        <w:rPr>
          <w:szCs w:val="24"/>
        </w:rPr>
      </w:pPr>
      <w:r>
        <w:rPr>
          <w:szCs w:val="24"/>
        </w:rPr>
        <w:t>QR code – Quick Response code</w:t>
      </w:r>
    </w:p>
    <w:p w14:paraId="0B664AF0" w14:textId="7702D99A" w:rsidR="0088059A" w:rsidRDefault="0088059A" w:rsidP="006A4EFA">
      <w:pPr>
        <w:pStyle w:val="ListParagraph"/>
        <w:widowControl w:val="0"/>
        <w:numPr>
          <w:ilvl w:val="0"/>
          <w:numId w:val="10"/>
        </w:numPr>
        <w:spacing w:after="0" w:line="240" w:lineRule="atLeast"/>
        <w:rPr>
          <w:szCs w:val="24"/>
        </w:rPr>
      </w:pPr>
      <w:r>
        <w:rPr>
          <w:szCs w:val="24"/>
        </w:rPr>
        <w:t>E</w:t>
      </w:r>
      <w:r w:rsidR="00F73925">
        <w:rPr>
          <w:szCs w:val="24"/>
        </w:rPr>
        <w:t>R</w:t>
      </w:r>
      <w:r>
        <w:rPr>
          <w:szCs w:val="24"/>
        </w:rPr>
        <w:t xml:space="preserve"> – Emergency</w:t>
      </w:r>
      <w:r w:rsidR="00F73925">
        <w:rPr>
          <w:szCs w:val="24"/>
        </w:rPr>
        <w:t xml:space="preserve"> Responder</w:t>
      </w:r>
    </w:p>
    <w:p w14:paraId="2BEF026F" w14:textId="77777777" w:rsidR="00AA0754" w:rsidRDefault="00AA0754" w:rsidP="006A4EFA">
      <w:pPr>
        <w:pStyle w:val="ListParagraph"/>
        <w:widowControl w:val="0"/>
        <w:numPr>
          <w:ilvl w:val="0"/>
          <w:numId w:val="10"/>
        </w:numPr>
        <w:spacing w:after="0" w:line="240" w:lineRule="atLeast"/>
        <w:rPr>
          <w:szCs w:val="24"/>
        </w:rPr>
      </w:pPr>
      <w:r>
        <w:rPr>
          <w:szCs w:val="24"/>
        </w:rPr>
        <w:t>IT – Information Technology</w:t>
      </w:r>
    </w:p>
    <w:p w14:paraId="3CE319FD" w14:textId="2892315A" w:rsidR="008F4DC4" w:rsidRDefault="008F4DC4" w:rsidP="006A4EFA">
      <w:pPr>
        <w:pStyle w:val="ListParagraph"/>
        <w:widowControl w:val="0"/>
        <w:numPr>
          <w:ilvl w:val="0"/>
          <w:numId w:val="10"/>
        </w:numPr>
        <w:spacing w:after="0" w:line="240" w:lineRule="atLeast"/>
        <w:rPr>
          <w:szCs w:val="24"/>
        </w:rPr>
      </w:pPr>
      <w:r w:rsidRPr="0015071A">
        <w:rPr>
          <w:rFonts w:cs="Times New Roman"/>
          <w:lang w:eastAsia="ja-JP"/>
        </w:rPr>
        <w:t>SRS</w:t>
      </w:r>
      <w:r>
        <w:rPr>
          <w:rFonts w:cs="Times New Roman"/>
          <w:lang w:eastAsia="ja-JP"/>
        </w:rPr>
        <w:t xml:space="preserve"> – Software Requirement Specification</w:t>
      </w:r>
    </w:p>
    <w:p w14:paraId="0B3D21B6" w14:textId="0228EC6E" w:rsidR="00AA0754" w:rsidRDefault="00AA0754" w:rsidP="006A4EFA">
      <w:pPr>
        <w:pStyle w:val="ListParagraph"/>
        <w:widowControl w:val="0"/>
        <w:numPr>
          <w:ilvl w:val="0"/>
          <w:numId w:val="10"/>
        </w:numPr>
        <w:spacing w:after="0" w:line="240" w:lineRule="atLeast"/>
        <w:rPr>
          <w:szCs w:val="24"/>
        </w:rPr>
      </w:pPr>
      <w:r>
        <w:rPr>
          <w:szCs w:val="24"/>
        </w:rPr>
        <w:t>RACI M</w:t>
      </w:r>
      <w:r w:rsidRPr="00AA0754">
        <w:rPr>
          <w:szCs w:val="24"/>
        </w:rPr>
        <w:t>atrix</w:t>
      </w:r>
      <w:r>
        <w:rPr>
          <w:szCs w:val="24"/>
        </w:rPr>
        <w:t xml:space="preserve"> – Responsibility Assignment M</w:t>
      </w:r>
      <w:r w:rsidRPr="00AA0754">
        <w:rPr>
          <w:szCs w:val="24"/>
        </w:rPr>
        <w:t>atrix</w:t>
      </w:r>
    </w:p>
    <w:p w14:paraId="784A4AA2" w14:textId="751B0CF9" w:rsidR="001D636F" w:rsidRDefault="001D636F" w:rsidP="006A4EFA">
      <w:pPr>
        <w:pStyle w:val="ListParagraph"/>
        <w:widowControl w:val="0"/>
        <w:numPr>
          <w:ilvl w:val="0"/>
          <w:numId w:val="10"/>
        </w:numPr>
        <w:spacing w:after="0" w:line="240" w:lineRule="atLeast"/>
        <w:rPr>
          <w:szCs w:val="24"/>
        </w:rPr>
      </w:pPr>
      <w:r>
        <w:rPr>
          <w:szCs w:val="24"/>
        </w:rPr>
        <w:t>WBS – Work Breakdown Structure</w:t>
      </w:r>
    </w:p>
    <w:p w14:paraId="6E558C5C" w14:textId="299CDF22" w:rsidR="0088059A" w:rsidRDefault="00F73925" w:rsidP="006A4EFA">
      <w:pPr>
        <w:pStyle w:val="ListParagraph"/>
        <w:widowControl w:val="0"/>
        <w:numPr>
          <w:ilvl w:val="0"/>
          <w:numId w:val="10"/>
        </w:numPr>
        <w:spacing w:after="0" w:line="240" w:lineRule="atLeast"/>
        <w:rPr>
          <w:szCs w:val="24"/>
        </w:rPr>
      </w:pPr>
      <w:r>
        <w:rPr>
          <w:lang w:eastAsia="ja-JP"/>
        </w:rPr>
        <w:t>CRISP – Chesapeake Regional Information System for our Patients</w:t>
      </w:r>
    </w:p>
    <w:p w14:paraId="0E6B556E" w14:textId="07D20FB1" w:rsidR="00EB1A9A" w:rsidRPr="00EB1A9A" w:rsidRDefault="00EB1A9A" w:rsidP="006A4EFA">
      <w:pPr>
        <w:pStyle w:val="ListParagraph"/>
        <w:widowControl w:val="0"/>
        <w:numPr>
          <w:ilvl w:val="0"/>
          <w:numId w:val="10"/>
        </w:numPr>
        <w:spacing w:after="0" w:line="240" w:lineRule="atLeast"/>
        <w:rPr>
          <w:szCs w:val="24"/>
        </w:rPr>
      </w:pPr>
      <w:r w:rsidRPr="000B3D11">
        <w:rPr>
          <w:rFonts w:cs="Times New Roman"/>
          <w:bCs/>
          <w:lang w:eastAsia="ja-JP"/>
        </w:rPr>
        <w:t>PMI</w:t>
      </w:r>
      <w:r>
        <w:rPr>
          <w:lang w:eastAsia="ja-JP"/>
        </w:rPr>
        <w:t xml:space="preserve"> – </w:t>
      </w:r>
      <w:r w:rsidRPr="000B3D11">
        <w:rPr>
          <w:rFonts w:cs="Times New Roman"/>
          <w:lang w:eastAsia="ja-JP"/>
        </w:rPr>
        <w:t>Project Management Institute</w:t>
      </w:r>
    </w:p>
    <w:p w14:paraId="43AC24CE" w14:textId="4C447D58" w:rsidR="00EB1A9A" w:rsidRPr="005045FF" w:rsidRDefault="00EB1A9A" w:rsidP="006A4EFA">
      <w:pPr>
        <w:pStyle w:val="ListParagraph"/>
        <w:widowControl w:val="0"/>
        <w:numPr>
          <w:ilvl w:val="0"/>
          <w:numId w:val="10"/>
        </w:numPr>
        <w:spacing w:after="0" w:line="240" w:lineRule="atLeast"/>
        <w:rPr>
          <w:szCs w:val="24"/>
        </w:rPr>
      </w:pPr>
      <w:r w:rsidRPr="000B3D11">
        <w:rPr>
          <w:rFonts w:cs="Times New Roman"/>
          <w:lang w:eastAsia="ja-JP"/>
        </w:rPr>
        <w:lastRenderedPageBreak/>
        <w:t>PMBOK</w:t>
      </w:r>
      <w:r>
        <w:rPr>
          <w:rFonts w:cs="Times New Roman"/>
          <w:lang w:eastAsia="ja-JP"/>
        </w:rPr>
        <w:t xml:space="preserve"> </w:t>
      </w:r>
      <w:r>
        <w:rPr>
          <w:lang w:eastAsia="ja-JP"/>
        </w:rPr>
        <w:t xml:space="preserve">– </w:t>
      </w:r>
      <w:r w:rsidRPr="000B3D11">
        <w:rPr>
          <w:rFonts w:cs="Times New Roman"/>
          <w:lang w:eastAsia="ja-JP"/>
        </w:rPr>
        <w:t>Project Management Body of Knowledge</w:t>
      </w:r>
    </w:p>
    <w:p w14:paraId="2B254C43" w14:textId="568B5077" w:rsidR="005045FF" w:rsidRPr="00563AB5" w:rsidRDefault="005045FF" w:rsidP="006A4EFA">
      <w:pPr>
        <w:pStyle w:val="ListParagraph"/>
        <w:widowControl w:val="0"/>
        <w:numPr>
          <w:ilvl w:val="0"/>
          <w:numId w:val="10"/>
        </w:numPr>
        <w:spacing w:after="0" w:line="240" w:lineRule="atLeast"/>
        <w:rPr>
          <w:szCs w:val="24"/>
        </w:rPr>
      </w:pPr>
      <w:r>
        <w:rPr>
          <w:rFonts w:cs="Times New Roman"/>
          <w:lang w:eastAsia="ja-JP"/>
        </w:rPr>
        <w:t xml:space="preserve">CCB </w:t>
      </w:r>
      <w:r>
        <w:rPr>
          <w:lang w:eastAsia="ja-JP"/>
        </w:rPr>
        <w:t xml:space="preserve">– </w:t>
      </w:r>
      <w:r w:rsidRPr="0018489F">
        <w:rPr>
          <w:rFonts w:cs="Times New Roman"/>
          <w:lang w:eastAsia="ja-JP"/>
        </w:rPr>
        <w:t>Change Control Board</w:t>
      </w:r>
    </w:p>
    <w:p w14:paraId="50FA7074" w14:textId="65A3F32A" w:rsidR="00563AB5" w:rsidRPr="00461012" w:rsidRDefault="00563AB5" w:rsidP="006A4EFA">
      <w:pPr>
        <w:pStyle w:val="ListParagraph"/>
        <w:widowControl w:val="0"/>
        <w:numPr>
          <w:ilvl w:val="0"/>
          <w:numId w:val="10"/>
        </w:numPr>
        <w:spacing w:after="0" w:line="240" w:lineRule="atLeast"/>
        <w:rPr>
          <w:szCs w:val="24"/>
        </w:rPr>
      </w:pPr>
      <w:r>
        <w:t>UI/UX – User Interface/User Experienc</w:t>
      </w:r>
      <w:r w:rsidR="001426D3">
        <w:t>e</w:t>
      </w:r>
    </w:p>
    <w:p w14:paraId="4F43AB21" w14:textId="48BDAD66" w:rsidR="00461012" w:rsidRPr="00461012" w:rsidRDefault="00461012" w:rsidP="006A4EFA">
      <w:pPr>
        <w:pStyle w:val="ListParagraph"/>
        <w:widowControl w:val="0"/>
        <w:numPr>
          <w:ilvl w:val="0"/>
          <w:numId w:val="10"/>
        </w:numPr>
        <w:spacing w:after="0" w:line="240" w:lineRule="atLeast"/>
        <w:rPr>
          <w:szCs w:val="24"/>
        </w:rPr>
      </w:pPr>
      <w:r>
        <w:t xml:space="preserve">HTML – </w:t>
      </w:r>
      <w:r w:rsidRPr="00461012">
        <w:t>Hypertext Markup Language</w:t>
      </w:r>
    </w:p>
    <w:p w14:paraId="074194FE" w14:textId="7C13F00D" w:rsidR="00461012" w:rsidRPr="00B10751" w:rsidRDefault="00461012" w:rsidP="006A4EFA">
      <w:pPr>
        <w:pStyle w:val="ListParagraph"/>
        <w:widowControl w:val="0"/>
        <w:numPr>
          <w:ilvl w:val="0"/>
          <w:numId w:val="10"/>
        </w:numPr>
        <w:spacing w:after="0" w:line="240" w:lineRule="atLeast"/>
        <w:rPr>
          <w:szCs w:val="24"/>
        </w:rPr>
      </w:pPr>
      <w:r>
        <w:t>CSS – Cascading Style Sheet</w:t>
      </w:r>
    </w:p>
    <w:p w14:paraId="5DB46FC4" w14:textId="2F968EF2" w:rsidR="001426D3" w:rsidRPr="00511CB1" w:rsidRDefault="001426D3" w:rsidP="006A4EFA">
      <w:pPr>
        <w:pStyle w:val="ListParagraph"/>
        <w:widowControl w:val="0"/>
        <w:numPr>
          <w:ilvl w:val="0"/>
          <w:numId w:val="10"/>
        </w:numPr>
        <w:spacing w:after="0" w:line="240" w:lineRule="atLeast"/>
        <w:rPr>
          <w:szCs w:val="24"/>
        </w:rPr>
      </w:pPr>
      <w:r w:rsidRPr="00D3633D">
        <w:rPr>
          <w:rFonts w:cs="Times New Roman"/>
          <w:szCs w:val="24"/>
        </w:rPr>
        <w:t>LOL</w:t>
      </w:r>
      <w:r>
        <w:rPr>
          <w:rFonts w:cs="Times New Roman"/>
          <w:szCs w:val="24"/>
        </w:rPr>
        <w:t xml:space="preserve"> – Letter of Life</w:t>
      </w:r>
    </w:p>
    <w:p w14:paraId="63804284" w14:textId="2CAA3D7A" w:rsidR="00511CB1" w:rsidRPr="00102499" w:rsidRDefault="00511CB1" w:rsidP="006A4EFA">
      <w:pPr>
        <w:pStyle w:val="ListParagraph"/>
        <w:widowControl w:val="0"/>
        <w:numPr>
          <w:ilvl w:val="0"/>
          <w:numId w:val="10"/>
        </w:numPr>
        <w:spacing w:after="0" w:line="240" w:lineRule="atLeast"/>
        <w:rPr>
          <w:szCs w:val="24"/>
        </w:rPr>
      </w:pPr>
      <w:r>
        <w:rPr>
          <w:rFonts w:cs="Times New Roman"/>
          <w:szCs w:val="24"/>
        </w:rPr>
        <w:t>VLOL – Virtual Letter of Life</w:t>
      </w:r>
    </w:p>
    <w:p w14:paraId="5CE53F16" w14:textId="3D58DE1E" w:rsidR="00102499" w:rsidRPr="0009669A" w:rsidRDefault="00102499" w:rsidP="006A4EFA">
      <w:pPr>
        <w:pStyle w:val="ListParagraph"/>
        <w:widowControl w:val="0"/>
        <w:numPr>
          <w:ilvl w:val="0"/>
          <w:numId w:val="10"/>
        </w:numPr>
        <w:spacing w:after="0" w:line="240" w:lineRule="atLeast"/>
        <w:rPr>
          <w:szCs w:val="24"/>
        </w:rPr>
      </w:pPr>
      <w:r w:rsidRPr="0012639E">
        <w:rPr>
          <w:rFonts w:cs="Times New Roman"/>
          <w:szCs w:val="24"/>
        </w:rPr>
        <w:t>MIEMSS</w:t>
      </w:r>
      <w:r>
        <w:rPr>
          <w:rFonts w:cs="Times New Roman"/>
          <w:szCs w:val="24"/>
        </w:rPr>
        <w:t xml:space="preserve"> </w:t>
      </w:r>
      <w:r w:rsidR="00506EDD">
        <w:rPr>
          <w:rFonts w:cs="Times New Roman"/>
          <w:szCs w:val="24"/>
        </w:rPr>
        <w:t xml:space="preserve">– </w:t>
      </w:r>
      <w:r w:rsidRPr="00102499">
        <w:rPr>
          <w:rFonts w:cs="Times New Roman"/>
          <w:szCs w:val="24"/>
        </w:rPr>
        <w:t>Maryland Institute for Emergency Medical Services Systems</w:t>
      </w:r>
    </w:p>
    <w:p w14:paraId="76CDD287" w14:textId="572C6219" w:rsidR="0009669A" w:rsidRPr="00506EDD" w:rsidRDefault="0009669A" w:rsidP="006A4EFA">
      <w:pPr>
        <w:pStyle w:val="ListParagraph"/>
        <w:widowControl w:val="0"/>
        <w:numPr>
          <w:ilvl w:val="0"/>
          <w:numId w:val="10"/>
        </w:numPr>
        <w:spacing w:after="0" w:line="240" w:lineRule="atLeast"/>
        <w:rPr>
          <w:szCs w:val="24"/>
        </w:rPr>
      </w:pPr>
      <w:r w:rsidRPr="000B3D11">
        <w:rPr>
          <w:rFonts w:cs="Times New Roman"/>
          <w:szCs w:val="24"/>
        </w:rPr>
        <w:t>HIP</w:t>
      </w:r>
      <w:r>
        <w:rPr>
          <w:rFonts w:cs="Times New Roman"/>
          <w:szCs w:val="24"/>
        </w:rPr>
        <w:t>A</w:t>
      </w:r>
      <w:r w:rsidRPr="000B3D11">
        <w:rPr>
          <w:rFonts w:cs="Times New Roman"/>
          <w:szCs w:val="24"/>
        </w:rPr>
        <w:t>A</w:t>
      </w:r>
      <w:r>
        <w:rPr>
          <w:rFonts w:cs="Times New Roman"/>
          <w:szCs w:val="24"/>
        </w:rPr>
        <w:t xml:space="preserve"> </w:t>
      </w:r>
      <w:r w:rsidR="00506EDD">
        <w:rPr>
          <w:rFonts w:cs="Times New Roman"/>
          <w:szCs w:val="24"/>
        </w:rPr>
        <w:t xml:space="preserve">– </w:t>
      </w:r>
      <w:r w:rsidRPr="0009669A">
        <w:rPr>
          <w:rFonts w:cs="Times New Roman"/>
          <w:szCs w:val="24"/>
        </w:rPr>
        <w:t>Health Insurance Portability and Accountability Act</w:t>
      </w:r>
    </w:p>
    <w:p w14:paraId="6BFB0932" w14:textId="308B53CE" w:rsidR="00BC6272" w:rsidRPr="003E4AA1" w:rsidRDefault="00506EDD" w:rsidP="003E4AA1">
      <w:pPr>
        <w:pStyle w:val="ListParagraph"/>
        <w:widowControl w:val="0"/>
        <w:numPr>
          <w:ilvl w:val="0"/>
          <w:numId w:val="10"/>
        </w:numPr>
        <w:spacing w:after="0" w:line="240" w:lineRule="atLeast"/>
        <w:rPr>
          <w:szCs w:val="24"/>
        </w:rPr>
      </w:pPr>
      <w:r w:rsidRPr="000B3D11">
        <w:rPr>
          <w:rFonts w:cs="Times New Roman"/>
          <w:szCs w:val="24"/>
        </w:rPr>
        <w:t>QA</w:t>
      </w:r>
      <w:r>
        <w:rPr>
          <w:rFonts w:cs="Times New Roman"/>
          <w:szCs w:val="24"/>
        </w:rPr>
        <w:t xml:space="preserve"> – Quality Assurance</w:t>
      </w:r>
    </w:p>
    <w:p w14:paraId="07386D61" w14:textId="3B1F77C8" w:rsidR="004374AD" w:rsidRPr="00CE37DB" w:rsidRDefault="004374AD" w:rsidP="006A4EFA">
      <w:pPr>
        <w:pStyle w:val="ListParagraph"/>
        <w:numPr>
          <w:ilvl w:val="0"/>
          <w:numId w:val="11"/>
        </w:numPr>
        <w:spacing w:after="160" w:line="259" w:lineRule="auto"/>
        <w:rPr>
          <w:rFonts w:cs="Times New Roman"/>
          <w:b/>
        </w:rPr>
      </w:pPr>
      <w:r w:rsidRPr="00CE37DB">
        <w:rPr>
          <w:rFonts w:cs="Times New Roman"/>
          <w:b/>
        </w:rPr>
        <w:t>Scope Management Plan</w:t>
      </w:r>
      <w:bookmarkEnd w:id="8"/>
    </w:p>
    <w:p w14:paraId="4060F651" w14:textId="6B5B6361" w:rsidR="0081467F" w:rsidRPr="00BC6272" w:rsidRDefault="00686B05" w:rsidP="006A4EFA">
      <w:pPr>
        <w:pStyle w:val="ListParagraph"/>
        <w:numPr>
          <w:ilvl w:val="1"/>
          <w:numId w:val="11"/>
        </w:numPr>
        <w:rPr>
          <w:rFonts w:cs="Times New Roman"/>
          <w:b/>
          <w:szCs w:val="24"/>
        </w:rPr>
      </w:pPr>
      <w:r w:rsidRPr="00BC6272">
        <w:rPr>
          <w:rFonts w:cs="Times New Roman"/>
          <w:b/>
          <w:szCs w:val="24"/>
        </w:rPr>
        <w:t>Scope Statement</w:t>
      </w:r>
    </w:p>
    <w:p w14:paraId="5E0A0F02" w14:textId="507C0279" w:rsidR="00686B05" w:rsidRPr="00686B05" w:rsidRDefault="00686B05" w:rsidP="00686B05">
      <w:pPr>
        <w:ind w:left="208" w:firstLine="480"/>
        <w:rPr>
          <w:rFonts w:cs="Times New Roman"/>
          <w:szCs w:val="24"/>
        </w:rPr>
      </w:pPr>
      <w:r w:rsidRPr="00726602">
        <w:t>The goal</w:t>
      </w:r>
      <w:r>
        <w:t xml:space="preserve"> of this project</w:t>
      </w:r>
      <w:r w:rsidRPr="00726602">
        <w:t xml:space="preserve"> is</w:t>
      </w:r>
      <w:r>
        <w:t xml:space="preserve"> to develop </w:t>
      </w:r>
      <w:ins w:id="11" w:author="Assadullah, Mir M." w:date="2020-06-13T15:50:00Z">
        <w:r w:rsidR="00D473D1">
          <w:t>V</w:t>
        </w:r>
      </w:ins>
      <w:del w:id="12" w:author="Assadullah, Mir M." w:date="2020-06-13T15:50:00Z">
        <w:r w:rsidDel="00D473D1">
          <w:delText>v</w:delText>
        </w:r>
      </w:del>
      <w:r>
        <w:t>irtual Letter of Life that will</w:t>
      </w:r>
      <w:r w:rsidRPr="00726602">
        <w:t xml:space="preserve"> improve</w:t>
      </w:r>
      <w:r>
        <w:t xml:space="preserve"> emergency patient care at remote location in which the traditional Letter of Life information is not readily available.</w:t>
      </w:r>
      <w:r w:rsidRPr="000B3D11">
        <w:rPr>
          <w:rFonts w:cs="Times New Roman"/>
          <w:szCs w:val="24"/>
        </w:rPr>
        <w:t xml:space="preserve"> This project will utilize the project management method that will provide detailed instructions for the discipline of planning, organizing, reporting and managing project resources to successfully complete project objectives within </w:t>
      </w:r>
      <w:r>
        <w:rPr>
          <w:rFonts w:cs="Times New Roman"/>
          <w:szCs w:val="24"/>
        </w:rPr>
        <w:t>10</w:t>
      </w:r>
      <w:r w:rsidR="005D0933">
        <w:rPr>
          <w:rFonts w:cs="Times New Roman"/>
          <w:szCs w:val="24"/>
        </w:rPr>
        <w:t>-</w:t>
      </w:r>
      <w:r>
        <w:rPr>
          <w:rFonts w:cs="Times New Roman"/>
          <w:szCs w:val="24"/>
        </w:rPr>
        <w:t>12</w:t>
      </w:r>
      <w:r w:rsidRPr="000B3D11">
        <w:rPr>
          <w:rFonts w:cs="Times New Roman"/>
          <w:szCs w:val="24"/>
        </w:rPr>
        <w:t xml:space="preserve"> </w:t>
      </w:r>
      <w:r>
        <w:rPr>
          <w:rFonts w:cs="Times New Roman"/>
          <w:szCs w:val="24"/>
        </w:rPr>
        <w:t xml:space="preserve">weeks scheduled time frame. </w:t>
      </w:r>
      <w:r w:rsidRPr="000B3D11">
        <w:rPr>
          <w:rFonts w:cs="Times New Roman"/>
          <w:szCs w:val="24"/>
        </w:rPr>
        <w:t xml:space="preserve">The project will end after </w:t>
      </w:r>
      <w:r>
        <w:rPr>
          <w:rFonts w:cs="Times New Roman"/>
          <w:szCs w:val="24"/>
        </w:rPr>
        <w:t>developing complete &amp; executable software along with all the supporting documents;</w:t>
      </w:r>
      <w:r w:rsidRPr="000B3D11">
        <w:rPr>
          <w:rFonts w:cs="Times New Roman"/>
          <w:szCs w:val="24"/>
        </w:rPr>
        <w:t xml:space="preserve"> however the system will be managed </w:t>
      </w:r>
      <w:r>
        <w:rPr>
          <w:rFonts w:cs="Times New Roman"/>
          <w:szCs w:val="24"/>
        </w:rPr>
        <w:t>and upgraded as per need</w:t>
      </w:r>
      <w:r w:rsidRPr="000B3D11">
        <w:rPr>
          <w:rFonts w:cs="Times New Roman"/>
          <w:szCs w:val="24"/>
        </w:rPr>
        <w:t>. </w:t>
      </w:r>
    </w:p>
    <w:p w14:paraId="4E7A53A9" w14:textId="3548AA09" w:rsidR="00EF7D80" w:rsidRPr="00BC6272" w:rsidRDefault="004374AD" w:rsidP="006A4EFA">
      <w:pPr>
        <w:pStyle w:val="ListParagraph"/>
        <w:numPr>
          <w:ilvl w:val="1"/>
          <w:numId w:val="11"/>
        </w:numPr>
        <w:rPr>
          <w:rFonts w:cs="Times New Roman"/>
          <w:szCs w:val="24"/>
        </w:rPr>
      </w:pPr>
      <w:r w:rsidRPr="00BC6272">
        <w:rPr>
          <w:rFonts w:cs="Times New Roman"/>
          <w:b/>
          <w:szCs w:val="24"/>
        </w:rPr>
        <w:t>Product Scope Description</w:t>
      </w:r>
      <w:r w:rsidRPr="00BC6272">
        <w:rPr>
          <w:rFonts w:cs="Times New Roman"/>
          <w:szCs w:val="24"/>
        </w:rPr>
        <w:t xml:space="preserve"> – The </w:t>
      </w:r>
      <w:r w:rsidR="00CD6C06" w:rsidRPr="00BC6272">
        <w:rPr>
          <w:rFonts w:cs="Times New Roman"/>
          <w:szCs w:val="24"/>
        </w:rPr>
        <w:t>product</w:t>
      </w:r>
      <w:r w:rsidRPr="00BC6272">
        <w:rPr>
          <w:rFonts w:cs="Times New Roman"/>
          <w:szCs w:val="24"/>
        </w:rPr>
        <w:t xml:space="preserve"> will allow</w:t>
      </w:r>
      <w:r w:rsidR="00CD6C06" w:rsidRPr="00BC6272">
        <w:rPr>
          <w:rFonts w:cs="Times New Roman"/>
          <w:szCs w:val="24"/>
        </w:rPr>
        <w:t xml:space="preserve"> first responders a</w:t>
      </w:r>
      <w:r w:rsidRPr="00BC6272">
        <w:rPr>
          <w:rFonts w:cs="Times New Roman"/>
          <w:szCs w:val="24"/>
        </w:rPr>
        <w:t xml:space="preserve">ccess to view </w:t>
      </w:r>
      <w:r w:rsidR="00CD6C06" w:rsidRPr="00BC6272">
        <w:rPr>
          <w:rFonts w:cs="Times New Roman"/>
          <w:szCs w:val="24"/>
        </w:rPr>
        <w:t>a list of important medical information regarding the patient in need</w:t>
      </w:r>
      <w:r w:rsidRPr="00BC6272">
        <w:rPr>
          <w:rFonts w:cs="Times New Roman"/>
          <w:szCs w:val="24"/>
        </w:rPr>
        <w:t>.</w:t>
      </w:r>
      <w:r w:rsidR="00D02633" w:rsidRPr="00BC6272">
        <w:rPr>
          <w:rFonts w:cs="Times New Roman"/>
          <w:szCs w:val="24"/>
        </w:rPr>
        <w:t xml:space="preserve"> In addition, it will provide flexible accessibility to patients to </w:t>
      </w:r>
      <w:commentRangeStart w:id="13"/>
      <w:r w:rsidR="00D02633" w:rsidRPr="00BC6272">
        <w:rPr>
          <w:rFonts w:cs="Times New Roman"/>
          <w:szCs w:val="24"/>
        </w:rPr>
        <w:t xml:space="preserve">continuously </w:t>
      </w:r>
      <w:commentRangeEnd w:id="13"/>
      <w:r w:rsidR="00D473D1">
        <w:rPr>
          <w:rStyle w:val="CommentReference"/>
        </w:rPr>
        <w:commentReference w:id="13"/>
      </w:r>
      <w:r w:rsidR="00D02633" w:rsidRPr="00BC6272">
        <w:rPr>
          <w:rFonts w:cs="Times New Roman"/>
          <w:szCs w:val="24"/>
        </w:rPr>
        <w:t>update their medical information.</w:t>
      </w:r>
    </w:p>
    <w:p w14:paraId="137DA10F" w14:textId="77777777" w:rsidR="00EF7D80" w:rsidRDefault="004374AD" w:rsidP="006A4EFA">
      <w:pPr>
        <w:pStyle w:val="ListParagraph"/>
        <w:numPr>
          <w:ilvl w:val="1"/>
          <w:numId w:val="11"/>
        </w:numPr>
        <w:rPr>
          <w:rFonts w:cs="Times New Roman"/>
          <w:szCs w:val="24"/>
        </w:rPr>
      </w:pPr>
      <w:r w:rsidRPr="00EF7D80">
        <w:rPr>
          <w:rFonts w:cs="Times New Roman"/>
          <w:b/>
          <w:szCs w:val="24"/>
        </w:rPr>
        <w:t>Product Acceptance</w:t>
      </w:r>
      <w:r w:rsidRPr="00EF7D80">
        <w:rPr>
          <w:rFonts w:cs="Times New Roman"/>
          <w:szCs w:val="24"/>
        </w:rPr>
        <w:t xml:space="preserve"> </w:t>
      </w:r>
      <w:r w:rsidRPr="00EF7D80">
        <w:rPr>
          <w:rFonts w:cs="Times New Roman"/>
          <w:b/>
          <w:szCs w:val="24"/>
        </w:rPr>
        <w:t>Criteria</w:t>
      </w:r>
      <w:r w:rsidRPr="00EF7D80">
        <w:rPr>
          <w:rFonts w:cs="Times New Roman"/>
          <w:szCs w:val="24"/>
        </w:rPr>
        <w:t xml:space="preserve"> – The project requires the approval of </w:t>
      </w:r>
      <w:r w:rsidR="00315D47" w:rsidRPr="00EF7D80">
        <w:rPr>
          <w:rFonts w:cs="Times New Roman"/>
          <w:szCs w:val="24"/>
        </w:rPr>
        <w:t>project sponsor</w:t>
      </w:r>
      <w:r w:rsidRPr="00EF7D80">
        <w:rPr>
          <w:rFonts w:cs="Times New Roman"/>
          <w:szCs w:val="24"/>
        </w:rPr>
        <w:t>,</w:t>
      </w:r>
      <w:r w:rsidR="00315D47" w:rsidRPr="00EF7D80">
        <w:rPr>
          <w:rFonts w:cs="Times New Roman"/>
          <w:szCs w:val="24"/>
        </w:rPr>
        <w:t xml:space="preserve"> Captain Christopher L. Truitt</w:t>
      </w:r>
      <w:r w:rsidRPr="00EF7D80">
        <w:rPr>
          <w:rFonts w:cs="Times New Roman"/>
          <w:szCs w:val="24"/>
        </w:rPr>
        <w:t xml:space="preserve">. </w:t>
      </w:r>
      <w:r w:rsidR="00682D70" w:rsidRPr="00EF7D80">
        <w:rPr>
          <w:rFonts w:cs="Times New Roman"/>
          <w:szCs w:val="24"/>
        </w:rPr>
        <w:t>The project plan (this document) and the Software Requirement Specification (SRS) document must be reviewed and approved by the project sponsor.</w:t>
      </w:r>
    </w:p>
    <w:p w14:paraId="2082EE21" w14:textId="559882A8" w:rsidR="004374AD" w:rsidRDefault="004374AD" w:rsidP="006A4EFA">
      <w:pPr>
        <w:pStyle w:val="ListParagraph"/>
        <w:numPr>
          <w:ilvl w:val="1"/>
          <w:numId w:val="11"/>
        </w:numPr>
        <w:rPr>
          <w:rFonts w:cs="Times New Roman"/>
          <w:szCs w:val="24"/>
        </w:rPr>
      </w:pPr>
      <w:r w:rsidRPr="00EF7D80">
        <w:rPr>
          <w:rFonts w:cs="Times New Roman"/>
          <w:b/>
          <w:szCs w:val="24"/>
        </w:rPr>
        <w:t xml:space="preserve">Project </w:t>
      </w:r>
      <w:commentRangeStart w:id="14"/>
      <w:r w:rsidRPr="00EF7D80">
        <w:rPr>
          <w:rFonts w:cs="Times New Roman"/>
          <w:b/>
          <w:szCs w:val="24"/>
        </w:rPr>
        <w:t>Deliverables</w:t>
      </w:r>
      <w:r w:rsidRPr="00EF7D80">
        <w:rPr>
          <w:rFonts w:cs="Times New Roman"/>
          <w:szCs w:val="24"/>
        </w:rPr>
        <w:t xml:space="preserve"> </w:t>
      </w:r>
      <w:commentRangeEnd w:id="14"/>
      <w:r w:rsidR="00D473D1">
        <w:rPr>
          <w:rStyle w:val="CommentReference"/>
        </w:rPr>
        <w:commentReference w:id="14"/>
      </w:r>
    </w:p>
    <w:p w14:paraId="3F5FD7BA" w14:textId="77777777" w:rsidR="00EF7D80" w:rsidRPr="000B3D11" w:rsidRDefault="00EF7D80" w:rsidP="006A4EFA">
      <w:pPr>
        <w:numPr>
          <w:ilvl w:val="0"/>
          <w:numId w:val="12"/>
        </w:numPr>
        <w:rPr>
          <w:rFonts w:cs="Times New Roman"/>
          <w:szCs w:val="24"/>
        </w:rPr>
      </w:pPr>
      <w:r w:rsidRPr="000B3D11">
        <w:rPr>
          <w:rFonts w:cs="Times New Roman"/>
          <w:szCs w:val="24"/>
        </w:rPr>
        <w:t xml:space="preserve">Reduced time spent searching through </w:t>
      </w:r>
      <w:r>
        <w:rPr>
          <w:rFonts w:cs="Times New Roman"/>
          <w:szCs w:val="24"/>
        </w:rPr>
        <w:t>accurate</w:t>
      </w:r>
      <w:r w:rsidRPr="000B3D11">
        <w:rPr>
          <w:rFonts w:cs="Times New Roman"/>
          <w:szCs w:val="24"/>
        </w:rPr>
        <w:t xml:space="preserve"> patient information</w:t>
      </w:r>
    </w:p>
    <w:p w14:paraId="5AE3DF1F" w14:textId="77777777" w:rsidR="00EF7D80" w:rsidRPr="000B3D11" w:rsidRDefault="00EF7D80" w:rsidP="006A4EFA">
      <w:pPr>
        <w:numPr>
          <w:ilvl w:val="0"/>
          <w:numId w:val="12"/>
        </w:numPr>
        <w:rPr>
          <w:rFonts w:cs="Times New Roman"/>
          <w:szCs w:val="24"/>
        </w:rPr>
      </w:pPr>
      <w:r w:rsidRPr="000B3D11">
        <w:rPr>
          <w:rFonts w:cs="Times New Roman"/>
          <w:szCs w:val="24"/>
        </w:rPr>
        <w:t xml:space="preserve">Enhance security to ensure the security of patients’ sensitive data storage and </w:t>
      </w:r>
      <w:r>
        <w:rPr>
          <w:rFonts w:cs="Times New Roman"/>
          <w:szCs w:val="24"/>
        </w:rPr>
        <w:t>accessibility</w:t>
      </w:r>
      <w:r w:rsidRPr="000B3D11">
        <w:rPr>
          <w:rFonts w:cs="Times New Roman"/>
          <w:szCs w:val="24"/>
        </w:rPr>
        <w:t>: allowing information to be viewable to the users with regard to their level of access based upon their level of position.</w:t>
      </w:r>
    </w:p>
    <w:p w14:paraId="72F39F52" w14:textId="77777777" w:rsidR="00EF7D80" w:rsidRPr="000B3D11" w:rsidRDefault="00EF7D80" w:rsidP="006A4EFA">
      <w:pPr>
        <w:numPr>
          <w:ilvl w:val="0"/>
          <w:numId w:val="12"/>
        </w:numPr>
        <w:rPr>
          <w:rFonts w:cs="Times New Roman"/>
          <w:szCs w:val="24"/>
        </w:rPr>
      </w:pPr>
      <w:r>
        <w:rPr>
          <w:rFonts w:cs="Times New Roman"/>
          <w:szCs w:val="24"/>
        </w:rPr>
        <w:t xml:space="preserve">Accessibility to patients to easily update their medical information to ensure accurate information sharing </w:t>
      </w:r>
      <w:r w:rsidRPr="000B3D11">
        <w:rPr>
          <w:rFonts w:cs="Times New Roman"/>
          <w:szCs w:val="24"/>
        </w:rPr>
        <w:t xml:space="preserve">between </w:t>
      </w:r>
      <w:r>
        <w:rPr>
          <w:rFonts w:cs="Times New Roman"/>
          <w:szCs w:val="24"/>
        </w:rPr>
        <w:t xml:space="preserve">first responders and </w:t>
      </w:r>
      <w:r w:rsidRPr="000B3D11">
        <w:rPr>
          <w:rFonts w:cs="Times New Roman"/>
          <w:szCs w:val="24"/>
        </w:rPr>
        <w:t>other authorized personnel</w:t>
      </w:r>
    </w:p>
    <w:p w14:paraId="0733FEAF" w14:textId="77777777" w:rsidR="00EF7D80" w:rsidRPr="000B3D11" w:rsidRDefault="00EF7D80" w:rsidP="006A4EFA">
      <w:pPr>
        <w:numPr>
          <w:ilvl w:val="0"/>
          <w:numId w:val="12"/>
        </w:numPr>
        <w:rPr>
          <w:rFonts w:cs="Times New Roman"/>
          <w:szCs w:val="24"/>
        </w:rPr>
      </w:pPr>
      <w:r w:rsidRPr="000B3D11">
        <w:rPr>
          <w:rFonts w:cs="Times New Roman"/>
          <w:szCs w:val="24"/>
        </w:rPr>
        <w:t xml:space="preserve">Personal Health Data will be date and time stamped, inclusive to medication management and continuity of care. </w:t>
      </w:r>
    </w:p>
    <w:p w14:paraId="70BE36A5" w14:textId="77777777" w:rsidR="00EF7D80" w:rsidRPr="000B3D11" w:rsidRDefault="00EF7D80" w:rsidP="006A4EFA">
      <w:pPr>
        <w:numPr>
          <w:ilvl w:val="0"/>
          <w:numId w:val="12"/>
        </w:numPr>
        <w:rPr>
          <w:rFonts w:cs="Times New Roman"/>
          <w:szCs w:val="24"/>
        </w:rPr>
      </w:pPr>
      <w:r w:rsidRPr="000B3D11">
        <w:rPr>
          <w:rFonts w:cs="Times New Roman"/>
          <w:szCs w:val="24"/>
        </w:rPr>
        <w:t xml:space="preserve">The system will monitor who is </w:t>
      </w:r>
      <w:r>
        <w:rPr>
          <w:rFonts w:cs="Times New Roman"/>
          <w:szCs w:val="24"/>
        </w:rPr>
        <w:t>accessing patient</w:t>
      </w:r>
      <w:r w:rsidRPr="000B3D11">
        <w:rPr>
          <w:rFonts w:cs="Times New Roman"/>
          <w:szCs w:val="24"/>
        </w:rPr>
        <w:t xml:space="preserve"> information and</w:t>
      </w:r>
      <w:r>
        <w:rPr>
          <w:rFonts w:cs="Times New Roman"/>
          <w:szCs w:val="24"/>
        </w:rPr>
        <w:t xml:space="preserve"> provide data for audit</w:t>
      </w:r>
      <w:r w:rsidRPr="000B3D11">
        <w:rPr>
          <w:rFonts w:cs="Times New Roman"/>
          <w:szCs w:val="24"/>
        </w:rPr>
        <w:t>.</w:t>
      </w:r>
    </w:p>
    <w:p w14:paraId="43661C7E" w14:textId="5C1A7501" w:rsidR="00EF7D80" w:rsidRPr="00EF7D80" w:rsidRDefault="00EF7D80" w:rsidP="006A4EFA">
      <w:pPr>
        <w:numPr>
          <w:ilvl w:val="0"/>
          <w:numId w:val="12"/>
        </w:numPr>
        <w:rPr>
          <w:rFonts w:cs="Times New Roman"/>
          <w:szCs w:val="24"/>
        </w:rPr>
      </w:pPr>
      <w:r w:rsidRPr="000B3D11">
        <w:rPr>
          <w:rFonts w:cs="Times New Roman"/>
          <w:szCs w:val="24"/>
        </w:rPr>
        <w:t xml:space="preserve">Patients will </w:t>
      </w:r>
      <w:r>
        <w:rPr>
          <w:rFonts w:cs="Times New Roman"/>
          <w:szCs w:val="24"/>
        </w:rPr>
        <w:t>be provided a barcode identifier at the time of registration, to be scanned by authorized users to view patient information</w:t>
      </w:r>
      <w:r w:rsidRPr="000B3D11">
        <w:rPr>
          <w:rFonts w:cs="Times New Roman"/>
          <w:szCs w:val="24"/>
        </w:rPr>
        <w:t xml:space="preserve">. </w:t>
      </w:r>
      <w:r>
        <w:rPr>
          <w:rFonts w:cs="Times New Roman"/>
          <w:szCs w:val="24"/>
        </w:rPr>
        <w:t>This will prevent the open display of patient information increasing security and patient privacy.</w:t>
      </w:r>
    </w:p>
    <w:p w14:paraId="213BCE89" w14:textId="6BEED276" w:rsidR="00EF7D80" w:rsidRDefault="00EF7D80" w:rsidP="006A4EFA">
      <w:pPr>
        <w:pStyle w:val="ListParagraph"/>
        <w:numPr>
          <w:ilvl w:val="1"/>
          <w:numId w:val="11"/>
        </w:numPr>
        <w:rPr>
          <w:rFonts w:cs="Times New Roman"/>
          <w:szCs w:val="24"/>
        </w:rPr>
      </w:pPr>
      <w:r w:rsidRPr="00EF7D80">
        <w:rPr>
          <w:rFonts w:cs="Times New Roman"/>
          <w:b/>
          <w:szCs w:val="24"/>
        </w:rPr>
        <w:lastRenderedPageBreak/>
        <w:t>Project Exclusions</w:t>
      </w:r>
      <w:r w:rsidRPr="00EF7D80">
        <w:rPr>
          <w:rFonts w:cs="Times New Roman"/>
          <w:szCs w:val="24"/>
        </w:rPr>
        <w:t xml:space="preserve"> – The project exclusions will include any work that is done outside of the project scope statement. As it relates to any administrative task, duties or needs members of project team would need to complete the project. </w:t>
      </w:r>
    </w:p>
    <w:p w14:paraId="482883A8" w14:textId="3A5E294E" w:rsidR="00EF7D80" w:rsidRDefault="004374AD" w:rsidP="006A4EFA">
      <w:pPr>
        <w:pStyle w:val="ListParagraph"/>
        <w:numPr>
          <w:ilvl w:val="1"/>
          <w:numId w:val="11"/>
        </w:numPr>
        <w:rPr>
          <w:rFonts w:cs="Times New Roman"/>
          <w:szCs w:val="24"/>
        </w:rPr>
      </w:pPr>
      <w:r w:rsidRPr="00EF7D80">
        <w:rPr>
          <w:rFonts w:cs="Times New Roman"/>
          <w:b/>
          <w:szCs w:val="24"/>
        </w:rPr>
        <w:t>Project Constraints</w:t>
      </w:r>
      <w:r w:rsidRPr="00EF7D80">
        <w:rPr>
          <w:rFonts w:cs="Times New Roman"/>
          <w:szCs w:val="24"/>
        </w:rPr>
        <w:t xml:space="preserve"> –</w:t>
      </w:r>
      <w:r w:rsidR="00222803" w:rsidRPr="00EF7D80">
        <w:rPr>
          <w:rFonts w:cs="Times New Roman"/>
          <w:szCs w:val="24"/>
        </w:rPr>
        <w:t xml:space="preserve"> </w:t>
      </w:r>
      <w:r w:rsidRPr="00EF7D80">
        <w:rPr>
          <w:rFonts w:cs="Times New Roman"/>
          <w:szCs w:val="24"/>
        </w:rPr>
        <w:t xml:space="preserve">The </w:t>
      </w:r>
      <w:r w:rsidR="009C4A4A" w:rsidRPr="00EF7D80">
        <w:rPr>
          <w:rFonts w:cs="Times New Roman"/>
          <w:szCs w:val="24"/>
        </w:rPr>
        <w:t xml:space="preserve">set timeline to complete the project is restricted to exact </w:t>
      </w:r>
      <w:del w:id="15" w:author="Assadullah, Mir M." w:date="2020-06-13T15:53:00Z">
        <w:r w:rsidR="009C4A4A" w:rsidRPr="00EF7D80" w:rsidDel="000C7956">
          <w:rPr>
            <w:rFonts w:cs="Times New Roman"/>
            <w:szCs w:val="24"/>
          </w:rPr>
          <w:delText xml:space="preserve">12 </w:delText>
        </w:r>
      </w:del>
      <w:ins w:id="16" w:author="Assadullah, Mir M." w:date="2020-06-13T15:53:00Z">
        <w:r w:rsidR="000C7956" w:rsidRPr="00EF7D80">
          <w:rPr>
            <w:rFonts w:cs="Times New Roman"/>
            <w:szCs w:val="24"/>
          </w:rPr>
          <w:t>1</w:t>
        </w:r>
        <w:r w:rsidR="000C7956">
          <w:rPr>
            <w:rFonts w:cs="Times New Roman"/>
            <w:szCs w:val="24"/>
          </w:rPr>
          <w:t>1</w:t>
        </w:r>
        <w:r w:rsidR="000C7956" w:rsidRPr="00EF7D80">
          <w:rPr>
            <w:rFonts w:cs="Times New Roman"/>
            <w:szCs w:val="24"/>
          </w:rPr>
          <w:t xml:space="preserve"> </w:t>
        </w:r>
      </w:ins>
      <w:r w:rsidR="009C4A4A" w:rsidRPr="00EF7D80">
        <w:rPr>
          <w:rFonts w:cs="Times New Roman"/>
          <w:szCs w:val="24"/>
        </w:rPr>
        <w:t xml:space="preserve">weeks, which includes delivering all stated documents and </w:t>
      </w:r>
      <w:r w:rsidR="00F069CC" w:rsidRPr="00EF7D80">
        <w:rPr>
          <w:rFonts w:cs="Times New Roman"/>
          <w:szCs w:val="24"/>
        </w:rPr>
        <w:t>working</w:t>
      </w:r>
      <w:r w:rsidR="009C4A4A" w:rsidRPr="00EF7D80">
        <w:rPr>
          <w:rFonts w:cs="Times New Roman"/>
          <w:szCs w:val="24"/>
        </w:rPr>
        <w:t xml:space="preserve"> software by August 11, 2020</w:t>
      </w:r>
      <w:r w:rsidRPr="00EF7D80">
        <w:rPr>
          <w:rFonts w:cs="Times New Roman"/>
          <w:szCs w:val="24"/>
        </w:rPr>
        <w:t xml:space="preserve">. </w:t>
      </w:r>
    </w:p>
    <w:p w14:paraId="472516AA" w14:textId="12F7AC1A" w:rsidR="00EF7D80" w:rsidRDefault="004374AD" w:rsidP="006A4EFA">
      <w:pPr>
        <w:pStyle w:val="ListParagraph"/>
        <w:numPr>
          <w:ilvl w:val="1"/>
          <w:numId w:val="11"/>
        </w:numPr>
        <w:rPr>
          <w:rFonts w:cs="Times New Roman"/>
          <w:szCs w:val="24"/>
        </w:rPr>
      </w:pPr>
      <w:r w:rsidRPr="00EF7D80">
        <w:rPr>
          <w:rFonts w:cs="Times New Roman"/>
          <w:b/>
          <w:szCs w:val="24"/>
        </w:rPr>
        <w:t>Project Assumptions</w:t>
      </w:r>
      <w:r w:rsidRPr="00EF7D80">
        <w:rPr>
          <w:rFonts w:cs="Times New Roman"/>
          <w:szCs w:val="24"/>
        </w:rPr>
        <w:t xml:space="preserve"> – The</w:t>
      </w:r>
      <w:r w:rsidR="00F67A11" w:rsidRPr="00EF7D80">
        <w:rPr>
          <w:rFonts w:cs="Times New Roman"/>
          <w:szCs w:val="24"/>
        </w:rPr>
        <w:t xml:space="preserve"> EMSPlus</w:t>
      </w:r>
      <w:r w:rsidRPr="00EF7D80">
        <w:rPr>
          <w:rFonts w:cs="Times New Roman"/>
          <w:szCs w:val="24"/>
        </w:rPr>
        <w:t xml:space="preserve"> project team are working under the assumption that all credentialed &amp; responsible parties have agreed to proceed with the </w:t>
      </w:r>
      <w:r w:rsidR="00F67A11" w:rsidRPr="00EF7D80">
        <w:rPr>
          <w:rFonts w:cs="Times New Roman"/>
          <w:szCs w:val="24"/>
        </w:rPr>
        <w:t xml:space="preserve">development </w:t>
      </w:r>
      <w:r w:rsidRPr="00EF7D80">
        <w:rPr>
          <w:rFonts w:cs="Times New Roman"/>
          <w:szCs w:val="24"/>
        </w:rPr>
        <w:t>of a new electronic</w:t>
      </w:r>
      <w:r w:rsidR="00F67A11" w:rsidRPr="00EF7D80">
        <w:rPr>
          <w:rFonts w:cs="Times New Roman"/>
          <w:szCs w:val="24"/>
        </w:rPr>
        <w:t xml:space="preserve"> Letter of Life</w:t>
      </w:r>
      <w:r w:rsidRPr="00EF7D80">
        <w:rPr>
          <w:rFonts w:cs="Times New Roman"/>
          <w:szCs w:val="24"/>
        </w:rPr>
        <w:t xml:space="preserve"> </w:t>
      </w:r>
      <w:r w:rsidR="00F67A11" w:rsidRPr="00EF7D80">
        <w:rPr>
          <w:rFonts w:cs="Times New Roman"/>
          <w:szCs w:val="24"/>
        </w:rPr>
        <w:t xml:space="preserve">to be completed </w:t>
      </w:r>
      <w:r w:rsidRPr="00EF7D80">
        <w:rPr>
          <w:rFonts w:cs="Times New Roman"/>
          <w:szCs w:val="24"/>
        </w:rPr>
        <w:t xml:space="preserve">within the next </w:t>
      </w:r>
      <w:r w:rsidR="005D0933">
        <w:rPr>
          <w:rFonts w:cs="Times New Roman"/>
          <w:szCs w:val="24"/>
        </w:rPr>
        <w:t>10-12</w:t>
      </w:r>
      <w:r w:rsidR="00F67A11" w:rsidRPr="00EF7D80">
        <w:rPr>
          <w:rFonts w:cs="Times New Roman"/>
          <w:szCs w:val="24"/>
        </w:rPr>
        <w:t xml:space="preserve"> weeks</w:t>
      </w:r>
      <w:r w:rsidRPr="00EF7D80">
        <w:rPr>
          <w:rFonts w:cs="Times New Roman"/>
          <w:szCs w:val="24"/>
        </w:rPr>
        <w:t xml:space="preserve"> from the start to the end</w:t>
      </w:r>
      <w:r w:rsidR="00F67A11" w:rsidRPr="00EF7D80">
        <w:rPr>
          <w:rFonts w:cs="Times New Roman"/>
          <w:szCs w:val="24"/>
        </w:rPr>
        <w:t xml:space="preserve"> of completion</w:t>
      </w:r>
      <w:r w:rsidRPr="00EF7D80">
        <w:rPr>
          <w:rFonts w:cs="Times New Roman"/>
          <w:szCs w:val="24"/>
        </w:rPr>
        <w:t>.</w:t>
      </w:r>
      <w:bookmarkStart w:id="17" w:name="_Toc517588953"/>
    </w:p>
    <w:p w14:paraId="5D16555B" w14:textId="74E359FC" w:rsidR="00A66DF5" w:rsidRPr="00EF7D80" w:rsidRDefault="00401830" w:rsidP="006A4EFA">
      <w:pPr>
        <w:pStyle w:val="ListParagraph"/>
        <w:numPr>
          <w:ilvl w:val="1"/>
          <w:numId w:val="11"/>
        </w:numPr>
        <w:rPr>
          <w:rFonts w:cs="Times New Roman"/>
          <w:szCs w:val="24"/>
        </w:rPr>
      </w:pPr>
      <w:r w:rsidRPr="00EF7D80">
        <w:rPr>
          <w:rFonts w:cs="Times New Roman"/>
          <w:b/>
        </w:rPr>
        <w:t>Items B</w:t>
      </w:r>
      <w:r w:rsidR="00A66DF5" w:rsidRPr="00EF7D80">
        <w:rPr>
          <w:rFonts w:cs="Times New Roman"/>
          <w:b/>
        </w:rPr>
        <w:t xml:space="preserve">eyond Scope </w:t>
      </w:r>
    </w:p>
    <w:p w14:paraId="23EC1EC9" w14:textId="53FC9B95" w:rsidR="00A66DF5" w:rsidRDefault="00A66DF5" w:rsidP="004374AD">
      <w:pPr>
        <w:pStyle w:val="Heading3"/>
        <w:rPr>
          <w:rFonts w:cs="Times New Roman"/>
          <w:b w:val="0"/>
        </w:rPr>
      </w:pPr>
      <w:r>
        <w:rPr>
          <w:rFonts w:cs="Times New Roman"/>
          <w:b w:val="0"/>
        </w:rPr>
        <w:t>The project does not include the following:</w:t>
      </w:r>
    </w:p>
    <w:p w14:paraId="07450C7E" w14:textId="7850AE9F" w:rsidR="00A66DF5" w:rsidRDefault="0094672C" w:rsidP="006A4EFA">
      <w:pPr>
        <w:pStyle w:val="ListParagraph"/>
        <w:numPr>
          <w:ilvl w:val="0"/>
          <w:numId w:val="6"/>
        </w:numPr>
        <w:rPr>
          <w:lang w:eastAsia="ja-JP"/>
        </w:rPr>
      </w:pPr>
      <w:commentRangeStart w:id="18"/>
      <w:r>
        <w:rPr>
          <w:lang w:eastAsia="ja-JP"/>
        </w:rPr>
        <w:t xml:space="preserve">Integration with </w:t>
      </w:r>
      <w:r w:rsidR="00BE32F8">
        <w:rPr>
          <w:lang w:eastAsia="ja-JP"/>
        </w:rPr>
        <w:t xml:space="preserve">CRISP </w:t>
      </w:r>
      <w:commentRangeEnd w:id="18"/>
      <w:r w:rsidR="000C7956">
        <w:rPr>
          <w:rStyle w:val="CommentReference"/>
        </w:rPr>
        <w:commentReference w:id="18"/>
      </w:r>
      <w:r w:rsidR="00BE32F8">
        <w:rPr>
          <w:lang w:eastAsia="ja-JP"/>
        </w:rPr>
        <w:t>– Chesapeake Regional Information System for our Patients</w:t>
      </w:r>
    </w:p>
    <w:p w14:paraId="441B8926" w14:textId="25C3AC36" w:rsidR="0094672C" w:rsidRDefault="003661FD" w:rsidP="006A4EFA">
      <w:pPr>
        <w:pStyle w:val="ListParagraph"/>
        <w:numPr>
          <w:ilvl w:val="0"/>
          <w:numId w:val="6"/>
        </w:numPr>
        <w:rPr>
          <w:lang w:eastAsia="ja-JP"/>
        </w:rPr>
      </w:pPr>
      <w:r>
        <w:rPr>
          <w:lang w:eastAsia="ja-JP"/>
        </w:rPr>
        <w:t>Integration to the existing</w:t>
      </w:r>
      <w:r w:rsidR="00745DC0">
        <w:rPr>
          <w:lang w:eastAsia="ja-JP"/>
        </w:rPr>
        <w:t xml:space="preserve"> </w:t>
      </w:r>
      <w:r w:rsidR="00745DC0" w:rsidRPr="00745DC0">
        <w:rPr>
          <w:lang w:eastAsia="ja-JP"/>
        </w:rPr>
        <w:t>information technology (IT) infrastructure</w:t>
      </w:r>
      <w:r>
        <w:rPr>
          <w:lang w:eastAsia="ja-JP"/>
        </w:rPr>
        <w:t xml:space="preserve"> </w:t>
      </w:r>
      <w:r w:rsidR="00745DC0">
        <w:rPr>
          <w:lang w:eastAsia="ja-JP"/>
        </w:rPr>
        <w:t xml:space="preserve">of </w:t>
      </w:r>
      <w:r>
        <w:rPr>
          <w:lang w:eastAsia="ja-JP"/>
        </w:rPr>
        <w:t>City of Salisbury system</w:t>
      </w:r>
    </w:p>
    <w:p w14:paraId="1D3E5F20" w14:textId="77777777" w:rsidR="00686B05" w:rsidRDefault="003661FD" w:rsidP="006A4EFA">
      <w:pPr>
        <w:pStyle w:val="ListParagraph"/>
        <w:numPr>
          <w:ilvl w:val="1"/>
          <w:numId w:val="6"/>
        </w:numPr>
        <w:rPr>
          <w:lang w:eastAsia="ja-JP"/>
        </w:rPr>
      </w:pPr>
      <w:r>
        <w:rPr>
          <w:lang w:eastAsia="ja-JP"/>
        </w:rPr>
        <w:t xml:space="preserve">The product is designed to seamlessly integrate with the </w:t>
      </w:r>
      <w:r w:rsidR="00745DC0">
        <w:rPr>
          <w:lang w:eastAsia="ja-JP"/>
        </w:rPr>
        <w:t xml:space="preserve">current </w:t>
      </w:r>
      <w:r w:rsidR="00745DC0" w:rsidRPr="00745DC0">
        <w:rPr>
          <w:lang w:eastAsia="ja-JP"/>
        </w:rPr>
        <w:t xml:space="preserve">information technology (IT) </w:t>
      </w:r>
      <w:r w:rsidR="00745DC0">
        <w:rPr>
          <w:lang w:eastAsia="ja-JP"/>
        </w:rPr>
        <w:t>i</w:t>
      </w:r>
      <w:r w:rsidR="00745DC0" w:rsidRPr="00745DC0">
        <w:rPr>
          <w:lang w:eastAsia="ja-JP"/>
        </w:rPr>
        <w:t>nfrastructure</w:t>
      </w:r>
      <w:r w:rsidR="00745DC0">
        <w:rPr>
          <w:lang w:eastAsia="ja-JP"/>
        </w:rPr>
        <w:t xml:space="preserve"> of </w:t>
      </w:r>
      <w:r>
        <w:rPr>
          <w:lang w:eastAsia="ja-JP"/>
        </w:rPr>
        <w:t>City of Salisbury system</w:t>
      </w:r>
      <w:r w:rsidR="006D6DB1">
        <w:rPr>
          <w:lang w:eastAsia="ja-JP"/>
        </w:rPr>
        <w:t>.</w:t>
      </w:r>
      <w:r>
        <w:rPr>
          <w:lang w:eastAsia="ja-JP"/>
        </w:rPr>
        <w:t xml:space="preserve"> However, the actual integration is beyond the scope of this project.</w:t>
      </w:r>
    </w:p>
    <w:p w14:paraId="58DCDCCC" w14:textId="3C1943BB" w:rsidR="004374AD" w:rsidRPr="00686B05" w:rsidRDefault="004374AD" w:rsidP="006A4EFA">
      <w:pPr>
        <w:pStyle w:val="ListParagraph"/>
        <w:numPr>
          <w:ilvl w:val="1"/>
          <w:numId w:val="11"/>
        </w:numPr>
        <w:rPr>
          <w:b/>
          <w:lang w:eastAsia="ja-JP"/>
        </w:rPr>
      </w:pPr>
      <w:r w:rsidRPr="00686B05">
        <w:rPr>
          <w:rFonts w:cs="Times New Roman"/>
          <w:b/>
        </w:rPr>
        <w:t>Scope Conclusion</w:t>
      </w:r>
      <w:bookmarkEnd w:id="17"/>
    </w:p>
    <w:p w14:paraId="2C0F5507" w14:textId="31FCCF6D" w:rsidR="004374AD" w:rsidRPr="000B3D11" w:rsidRDefault="004374AD" w:rsidP="004374AD">
      <w:pPr>
        <w:ind w:firstLine="720"/>
        <w:rPr>
          <w:rFonts w:cs="Times New Roman"/>
          <w:szCs w:val="24"/>
        </w:rPr>
      </w:pPr>
      <w:r w:rsidRPr="000B3D11">
        <w:rPr>
          <w:rFonts w:cs="Times New Roman"/>
          <w:szCs w:val="24"/>
        </w:rPr>
        <w:t xml:space="preserve">This project includes the design, programming, and testing of a new software application for </w:t>
      </w:r>
      <w:r w:rsidR="00745DC0">
        <w:rPr>
          <w:rFonts w:cs="Times New Roman"/>
          <w:szCs w:val="24"/>
        </w:rPr>
        <w:t>Virtual Letter of Life</w:t>
      </w:r>
      <w:r w:rsidRPr="000B3D11">
        <w:rPr>
          <w:rFonts w:cs="Times New Roman"/>
          <w:szCs w:val="24"/>
        </w:rPr>
        <w:t xml:space="preserve">. The </w:t>
      </w:r>
      <w:r w:rsidR="00745DC0">
        <w:rPr>
          <w:rFonts w:cs="Times New Roman"/>
          <w:szCs w:val="24"/>
        </w:rPr>
        <w:t>key deliverable</w:t>
      </w:r>
      <w:r w:rsidRPr="000B3D11">
        <w:rPr>
          <w:rFonts w:cs="Times New Roman"/>
          <w:szCs w:val="24"/>
        </w:rPr>
        <w:t xml:space="preserve"> for this project </w:t>
      </w:r>
      <w:r w:rsidR="00745DC0">
        <w:rPr>
          <w:rFonts w:cs="Times New Roman"/>
          <w:szCs w:val="24"/>
        </w:rPr>
        <w:t>is</w:t>
      </w:r>
      <w:r w:rsidRPr="000B3D11">
        <w:rPr>
          <w:rFonts w:cs="Times New Roman"/>
          <w:szCs w:val="24"/>
        </w:rPr>
        <w:t xml:space="preserve"> a completed software application</w:t>
      </w:r>
      <w:r w:rsidR="00745DC0">
        <w:rPr>
          <w:rFonts w:cs="Times New Roman"/>
          <w:szCs w:val="24"/>
        </w:rPr>
        <w:t>.</w:t>
      </w:r>
      <w:r w:rsidRPr="000B3D11">
        <w:rPr>
          <w:rFonts w:cs="Times New Roman"/>
          <w:szCs w:val="24"/>
        </w:rPr>
        <w:t xml:space="preserve"> This project will be accepted once the new software has been successfully tested </w:t>
      </w:r>
      <w:r w:rsidR="00745DC0">
        <w:rPr>
          <w:rFonts w:cs="Times New Roman"/>
          <w:szCs w:val="24"/>
        </w:rPr>
        <w:t>internally</w:t>
      </w:r>
      <w:r w:rsidRPr="000B3D11">
        <w:rPr>
          <w:rFonts w:cs="Times New Roman"/>
          <w:szCs w:val="24"/>
        </w:rPr>
        <w:t xml:space="preserve"> and has been </w:t>
      </w:r>
      <w:r w:rsidR="00745DC0">
        <w:rPr>
          <w:rFonts w:cs="Times New Roman"/>
          <w:szCs w:val="24"/>
        </w:rPr>
        <w:t>approved by the client</w:t>
      </w:r>
      <w:r w:rsidRPr="000B3D11">
        <w:rPr>
          <w:rFonts w:cs="Times New Roman"/>
          <w:szCs w:val="24"/>
        </w:rPr>
        <w:t>. This project does not include ongoing operations and maintenance of the software</w:t>
      </w:r>
      <w:r w:rsidR="000F1D4D">
        <w:rPr>
          <w:rFonts w:cs="Times New Roman"/>
          <w:szCs w:val="24"/>
        </w:rPr>
        <w:t>.</w:t>
      </w:r>
    </w:p>
    <w:p w14:paraId="2CB57728" w14:textId="534C4371" w:rsidR="00BF1550" w:rsidRPr="000B3D11" w:rsidRDefault="00BF1550" w:rsidP="006A4EFA">
      <w:pPr>
        <w:pStyle w:val="Heading2"/>
        <w:numPr>
          <w:ilvl w:val="0"/>
          <w:numId w:val="11"/>
        </w:numPr>
        <w:rPr>
          <w:rFonts w:cs="Times New Roman"/>
          <w:lang w:eastAsia="ja-JP"/>
        </w:rPr>
      </w:pPr>
      <w:bookmarkStart w:id="19" w:name="_Toc517588954"/>
      <w:r w:rsidRPr="000B3D11">
        <w:rPr>
          <w:rFonts w:cs="Times New Roman"/>
          <w:lang w:eastAsia="ja-JP"/>
        </w:rPr>
        <w:t>Resource Management Plan</w:t>
      </w:r>
      <w:bookmarkEnd w:id="19"/>
    </w:p>
    <w:p w14:paraId="18E31A7D" w14:textId="4EF63298" w:rsidR="00BF1550" w:rsidRPr="000B3D11" w:rsidRDefault="00770DBC" w:rsidP="00CC717A">
      <w:pPr>
        <w:ind w:firstLine="720"/>
        <w:rPr>
          <w:rFonts w:cs="Times New Roman"/>
          <w:lang w:eastAsia="ja-JP"/>
        </w:rPr>
      </w:pPr>
      <w:r w:rsidRPr="000B3D11">
        <w:rPr>
          <w:rFonts w:cs="Times New Roman"/>
          <w:lang w:eastAsia="ja-JP"/>
        </w:rPr>
        <w:t>The r</w:t>
      </w:r>
      <w:r w:rsidR="00BF1550" w:rsidRPr="000B3D11">
        <w:rPr>
          <w:rFonts w:cs="Times New Roman"/>
          <w:lang w:eastAsia="ja-JP"/>
        </w:rPr>
        <w:t xml:space="preserve">esource management plan </w:t>
      </w:r>
      <w:r w:rsidR="00715E60" w:rsidRPr="000B3D11">
        <w:rPr>
          <w:rFonts w:cs="Times New Roman"/>
          <w:lang w:eastAsia="ja-JP"/>
        </w:rPr>
        <w:t>focuses</w:t>
      </w:r>
      <w:r w:rsidR="00BF1550" w:rsidRPr="000B3D11">
        <w:rPr>
          <w:rFonts w:cs="Times New Roman"/>
          <w:lang w:eastAsia="ja-JP"/>
        </w:rPr>
        <w:t xml:space="preserve"> on how the resources will be allocated and utilized to meet the quality and deadlines of project deliverables </w:t>
      </w:r>
      <w:commentRangeStart w:id="20"/>
      <w:r w:rsidR="00BF1550" w:rsidRPr="000B3D11">
        <w:rPr>
          <w:rFonts w:cs="Times New Roman"/>
          <w:lang w:eastAsia="ja-JP"/>
        </w:rPr>
        <w:t>(</w:t>
      </w:r>
      <w:r w:rsidR="00BF1550" w:rsidRPr="000B3D11">
        <w:rPr>
          <w:rFonts w:cs="Times New Roman"/>
          <w:bCs/>
          <w:lang w:eastAsia="ja-JP"/>
        </w:rPr>
        <w:t>PMI, 201</w:t>
      </w:r>
      <w:r w:rsidR="004A4AC0">
        <w:rPr>
          <w:rFonts w:cs="Times New Roman"/>
          <w:bCs/>
          <w:lang w:eastAsia="ja-JP"/>
        </w:rPr>
        <w:t>8</w:t>
      </w:r>
      <w:r w:rsidR="00BF1550" w:rsidRPr="000B3D11">
        <w:rPr>
          <w:rFonts w:cs="Times New Roman"/>
          <w:bCs/>
          <w:lang w:eastAsia="ja-JP"/>
        </w:rPr>
        <w:t>)</w:t>
      </w:r>
      <w:commentRangeEnd w:id="20"/>
      <w:r w:rsidR="000C7956">
        <w:rPr>
          <w:rStyle w:val="CommentReference"/>
        </w:rPr>
        <w:commentReference w:id="20"/>
      </w:r>
      <w:r w:rsidR="00BF1550" w:rsidRPr="000B3D11">
        <w:rPr>
          <w:rFonts w:cs="Times New Roman"/>
          <w:bCs/>
          <w:lang w:eastAsia="ja-JP"/>
        </w:rPr>
        <w:t>.</w:t>
      </w:r>
      <w:r w:rsidR="00BF1550" w:rsidRPr="000B3D11">
        <w:rPr>
          <w:rFonts w:cs="Times New Roman"/>
          <w:lang w:eastAsia="ja-JP"/>
        </w:rPr>
        <w:t xml:space="preserve"> </w:t>
      </w:r>
    </w:p>
    <w:p w14:paraId="3F44B323" w14:textId="0B73480C" w:rsidR="00AC3150" w:rsidRDefault="00AC3150" w:rsidP="006A4EFA">
      <w:pPr>
        <w:pStyle w:val="Heading3"/>
        <w:numPr>
          <w:ilvl w:val="1"/>
          <w:numId w:val="11"/>
        </w:numPr>
        <w:rPr>
          <w:rFonts w:cs="Times New Roman"/>
        </w:rPr>
      </w:pPr>
      <w:bookmarkStart w:id="21" w:name="_Toc517588955"/>
      <w:r>
        <w:rPr>
          <w:rFonts w:cs="Times New Roman"/>
        </w:rPr>
        <w:t xml:space="preserve">Project Team </w:t>
      </w:r>
      <w:commentRangeStart w:id="22"/>
      <w:r>
        <w:rPr>
          <w:rFonts w:cs="Times New Roman"/>
        </w:rPr>
        <w:t>Organization</w:t>
      </w:r>
      <w:commentRangeEnd w:id="22"/>
      <w:r w:rsidR="000C7956">
        <w:rPr>
          <w:rStyle w:val="CommentReference"/>
          <w:rFonts w:eastAsiaTheme="minorHAnsi" w:cstheme="minorBidi"/>
          <w:b w:val="0"/>
          <w:bCs w:val="0"/>
          <w:color w:val="auto"/>
          <w:lang w:eastAsia="en-US"/>
        </w:rPr>
        <w:commentReference w:id="22"/>
      </w:r>
    </w:p>
    <w:p w14:paraId="609FB09A" w14:textId="1F65E0AD" w:rsidR="00AC3150" w:rsidRDefault="00443ADC" w:rsidP="00B338C6">
      <w:pPr>
        <w:ind w:firstLine="720"/>
        <w:rPr>
          <w:lang w:eastAsia="ja-JP"/>
        </w:rPr>
      </w:pPr>
      <w:r>
        <w:rPr>
          <w:lang w:eastAsia="ja-JP"/>
        </w:rPr>
        <w:t>The EMSPlus team consists of seven internal team members, each designated for a major role &amp; few additional supporting</w:t>
      </w:r>
      <w:r w:rsidR="00243282">
        <w:rPr>
          <w:lang w:eastAsia="ja-JP"/>
        </w:rPr>
        <w:t>/</w:t>
      </w:r>
      <w:r>
        <w:rPr>
          <w:lang w:eastAsia="ja-JP"/>
        </w:rPr>
        <w:t xml:space="preserve">backup </w:t>
      </w:r>
      <w:r w:rsidR="00243282">
        <w:rPr>
          <w:lang w:eastAsia="ja-JP"/>
        </w:rPr>
        <w:t>roles</w:t>
      </w:r>
      <w:r w:rsidR="00281F37">
        <w:rPr>
          <w:lang w:eastAsia="ja-JP"/>
        </w:rPr>
        <w:t xml:space="preserve"> (see table</w:t>
      </w:r>
      <w:r>
        <w:rPr>
          <w:lang w:eastAsia="ja-JP"/>
        </w:rPr>
        <w:t xml:space="preserve"> below). </w:t>
      </w:r>
    </w:p>
    <w:tbl>
      <w:tblPr>
        <w:tblStyle w:val="LightList"/>
        <w:tblW w:w="8009" w:type="dxa"/>
        <w:tblInd w:w="720" w:type="dxa"/>
        <w:tblLook w:val="04A0" w:firstRow="1" w:lastRow="0" w:firstColumn="1" w:lastColumn="0" w:noHBand="0" w:noVBand="1"/>
      </w:tblPr>
      <w:tblGrid>
        <w:gridCol w:w="3611"/>
        <w:gridCol w:w="4398"/>
      </w:tblGrid>
      <w:tr w:rsidR="00C457E0" w:rsidRPr="00C457E0" w14:paraId="371E353D" w14:textId="77777777" w:rsidTr="00C457E0">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3611" w:type="dxa"/>
            <w:tcBorders>
              <w:top w:val="single" w:sz="4" w:space="0" w:color="auto"/>
              <w:left w:val="single" w:sz="4" w:space="0" w:color="auto"/>
              <w:bottom w:val="single" w:sz="4" w:space="0" w:color="auto"/>
              <w:right w:val="single" w:sz="4" w:space="0" w:color="auto"/>
            </w:tcBorders>
            <w:shd w:val="clear" w:color="auto" w:fill="002060"/>
          </w:tcPr>
          <w:p w14:paraId="5AC97657" w14:textId="77777777" w:rsidR="00C457E0" w:rsidRPr="00C457E0" w:rsidRDefault="00C457E0" w:rsidP="00230C2D">
            <w:pPr>
              <w:rPr>
                <w:rFonts w:cs="Times New Roman"/>
              </w:rPr>
            </w:pPr>
            <w:r w:rsidRPr="00C457E0">
              <w:rPr>
                <w:rFonts w:cs="Times New Roman"/>
              </w:rPr>
              <w:t>Name</w:t>
            </w:r>
          </w:p>
        </w:tc>
        <w:tc>
          <w:tcPr>
            <w:tcW w:w="4398" w:type="dxa"/>
            <w:tcBorders>
              <w:top w:val="single" w:sz="4" w:space="0" w:color="auto"/>
              <w:left w:val="single" w:sz="4" w:space="0" w:color="auto"/>
              <w:bottom w:val="single" w:sz="4" w:space="0" w:color="auto"/>
              <w:right w:val="single" w:sz="4" w:space="0" w:color="auto"/>
            </w:tcBorders>
            <w:shd w:val="clear" w:color="auto" w:fill="002060"/>
          </w:tcPr>
          <w:p w14:paraId="7DCDD778" w14:textId="77777777" w:rsidR="00C457E0" w:rsidRPr="00C457E0" w:rsidRDefault="00C457E0" w:rsidP="00230C2D">
            <w:pPr>
              <w:cnfStyle w:val="100000000000" w:firstRow="1" w:lastRow="0" w:firstColumn="0" w:lastColumn="0" w:oddVBand="0" w:evenVBand="0" w:oddHBand="0" w:evenHBand="0" w:firstRowFirstColumn="0" w:firstRowLastColumn="0" w:lastRowFirstColumn="0" w:lastRowLastColumn="0"/>
              <w:rPr>
                <w:rFonts w:cs="Times New Roman"/>
              </w:rPr>
            </w:pPr>
            <w:r w:rsidRPr="00C457E0">
              <w:rPr>
                <w:rFonts w:cs="Times New Roman"/>
              </w:rPr>
              <w:t>Role</w:t>
            </w:r>
          </w:p>
        </w:tc>
      </w:tr>
      <w:tr w:rsidR="00C457E0" w:rsidRPr="00C457E0" w14:paraId="542639CA" w14:textId="77777777" w:rsidTr="00B21BC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611" w:type="dxa"/>
            <w:tcBorders>
              <w:top w:val="single" w:sz="4" w:space="0" w:color="auto"/>
              <w:left w:val="single" w:sz="4" w:space="0" w:color="auto"/>
              <w:bottom w:val="single" w:sz="4" w:space="0" w:color="auto"/>
              <w:right w:val="single" w:sz="4" w:space="0" w:color="auto"/>
            </w:tcBorders>
          </w:tcPr>
          <w:p w14:paraId="1CED2E71" w14:textId="77777777" w:rsidR="00C457E0" w:rsidRPr="00C457E0" w:rsidRDefault="00C457E0" w:rsidP="00230C2D">
            <w:pPr>
              <w:rPr>
                <w:rFonts w:cs="Times New Roman"/>
                <w:b w:val="0"/>
              </w:rPr>
            </w:pPr>
            <w:r w:rsidRPr="00C457E0">
              <w:rPr>
                <w:rFonts w:cs="Times New Roman"/>
                <w:b w:val="0"/>
              </w:rPr>
              <w:t>Sefanit Urgessa (Sofy)</w:t>
            </w:r>
          </w:p>
        </w:tc>
        <w:tc>
          <w:tcPr>
            <w:tcW w:w="4398" w:type="dxa"/>
            <w:tcBorders>
              <w:top w:val="single" w:sz="4" w:space="0" w:color="auto"/>
              <w:left w:val="single" w:sz="4" w:space="0" w:color="auto"/>
              <w:bottom w:val="single" w:sz="4" w:space="0" w:color="auto"/>
              <w:right w:val="single" w:sz="4" w:space="0" w:color="auto"/>
            </w:tcBorders>
          </w:tcPr>
          <w:p w14:paraId="521B7141" w14:textId="77777777" w:rsidR="00C457E0" w:rsidRPr="00C457E0" w:rsidRDefault="00C457E0" w:rsidP="00230C2D">
            <w:pPr>
              <w:cnfStyle w:val="000000100000" w:firstRow="0" w:lastRow="0" w:firstColumn="0" w:lastColumn="0" w:oddVBand="0" w:evenVBand="0" w:oddHBand="1" w:evenHBand="0" w:firstRowFirstColumn="0" w:firstRowLastColumn="0" w:lastRowFirstColumn="0" w:lastRowLastColumn="0"/>
              <w:rPr>
                <w:rFonts w:cs="Times New Roman"/>
              </w:rPr>
            </w:pPr>
            <w:r w:rsidRPr="00C457E0">
              <w:rPr>
                <w:rFonts w:cs="Times New Roman"/>
              </w:rPr>
              <w:t>Project Manager | UI/UX Developer</w:t>
            </w:r>
          </w:p>
        </w:tc>
      </w:tr>
      <w:tr w:rsidR="00C457E0" w:rsidRPr="00C457E0" w14:paraId="61C00CD5" w14:textId="77777777" w:rsidTr="00C457E0">
        <w:trPr>
          <w:trHeight w:val="22"/>
        </w:trPr>
        <w:tc>
          <w:tcPr>
            <w:cnfStyle w:val="001000000000" w:firstRow="0" w:lastRow="0" w:firstColumn="1" w:lastColumn="0" w:oddVBand="0" w:evenVBand="0" w:oddHBand="0" w:evenHBand="0" w:firstRowFirstColumn="0" w:firstRowLastColumn="0" w:lastRowFirstColumn="0" w:lastRowLastColumn="0"/>
            <w:tcW w:w="3611" w:type="dxa"/>
            <w:tcBorders>
              <w:top w:val="single" w:sz="4" w:space="0" w:color="auto"/>
              <w:left w:val="single" w:sz="4" w:space="0" w:color="auto"/>
              <w:bottom w:val="single" w:sz="4" w:space="0" w:color="auto"/>
              <w:right w:val="single" w:sz="4" w:space="0" w:color="auto"/>
            </w:tcBorders>
          </w:tcPr>
          <w:p w14:paraId="5983D127" w14:textId="77777777" w:rsidR="00C457E0" w:rsidRPr="00C457E0" w:rsidRDefault="00C457E0" w:rsidP="00230C2D">
            <w:pPr>
              <w:rPr>
                <w:rFonts w:cs="Times New Roman"/>
                <w:b w:val="0"/>
              </w:rPr>
            </w:pPr>
            <w:r w:rsidRPr="00C457E0">
              <w:rPr>
                <w:rFonts w:cs="Times New Roman"/>
                <w:b w:val="0"/>
              </w:rPr>
              <w:t>Mohammed Allibalogun</w:t>
            </w:r>
          </w:p>
        </w:tc>
        <w:tc>
          <w:tcPr>
            <w:tcW w:w="4398" w:type="dxa"/>
            <w:tcBorders>
              <w:top w:val="single" w:sz="4" w:space="0" w:color="auto"/>
              <w:left w:val="single" w:sz="4" w:space="0" w:color="auto"/>
              <w:bottom w:val="single" w:sz="4" w:space="0" w:color="auto"/>
              <w:right w:val="single" w:sz="4" w:space="0" w:color="auto"/>
            </w:tcBorders>
          </w:tcPr>
          <w:p w14:paraId="30FB9CAF" w14:textId="77777777" w:rsidR="00C457E0" w:rsidRPr="00C457E0" w:rsidRDefault="00C457E0" w:rsidP="00230C2D">
            <w:pPr>
              <w:cnfStyle w:val="000000000000" w:firstRow="0" w:lastRow="0" w:firstColumn="0" w:lastColumn="0" w:oddVBand="0" w:evenVBand="0" w:oddHBand="0" w:evenHBand="0" w:firstRowFirstColumn="0" w:firstRowLastColumn="0" w:lastRowFirstColumn="0" w:lastRowLastColumn="0"/>
              <w:rPr>
                <w:rFonts w:cs="Times New Roman"/>
              </w:rPr>
            </w:pPr>
            <w:r w:rsidRPr="00C457E0">
              <w:rPr>
                <w:rFonts w:cs="Times New Roman"/>
              </w:rPr>
              <w:t>Project Manager  | Backend Developer</w:t>
            </w:r>
          </w:p>
        </w:tc>
      </w:tr>
      <w:tr w:rsidR="00C457E0" w:rsidRPr="00C457E0" w14:paraId="321DEAA7" w14:textId="77777777" w:rsidTr="00C457E0">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3611" w:type="dxa"/>
            <w:tcBorders>
              <w:top w:val="single" w:sz="4" w:space="0" w:color="auto"/>
              <w:left w:val="single" w:sz="4" w:space="0" w:color="auto"/>
              <w:bottom w:val="single" w:sz="4" w:space="0" w:color="auto"/>
              <w:right w:val="single" w:sz="4" w:space="0" w:color="auto"/>
            </w:tcBorders>
          </w:tcPr>
          <w:p w14:paraId="1FB9305B" w14:textId="77777777" w:rsidR="00C457E0" w:rsidRPr="00C457E0" w:rsidRDefault="00C457E0" w:rsidP="00230C2D">
            <w:pPr>
              <w:rPr>
                <w:rFonts w:cs="Times New Roman"/>
                <w:b w:val="0"/>
              </w:rPr>
            </w:pPr>
            <w:r w:rsidRPr="00C457E0">
              <w:rPr>
                <w:rFonts w:cs="Times New Roman"/>
                <w:b w:val="0"/>
              </w:rPr>
              <w:t>Rob Garcia</w:t>
            </w:r>
          </w:p>
        </w:tc>
        <w:tc>
          <w:tcPr>
            <w:tcW w:w="4398" w:type="dxa"/>
            <w:tcBorders>
              <w:top w:val="single" w:sz="4" w:space="0" w:color="auto"/>
              <w:left w:val="single" w:sz="4" w:space="0" w:color="auto"/>
              <w:bottom w:val="single" w:sz="4" w:space="0" w:color="auto"/>
              <w:right w:val="single" w:sz="4" w:space="0" w:color="auto"/>
            </w:tcBorders>
          </w:tcPr>
          <w:p w14:paraId="1E80D8E5" w14:textId="77777777" w:rsidR="00C457E0" w:rsidRPr="00C457E0" w:rsidRDefault="00C457E0" w:rsidP="00230C2D">
            <w:pPr>
              <w:cnfStyle w:val="000000100000" w:firstRow="0" w:lastRow="0" w:firstColumn="0" w:lastColumn="0" w:oddVBand="0" w:evenVBand="0" w:oddHBand="1" w:evenHBand="0" w:firstRowFirstColumn="0" w:firstRowLastColumn="0" w:lastRowFirstColumn="0" w:lastRowLastColumn="0"/>
              <w:rPr>
                <w:rFonts w:cs="Times New Roman"/>
              </w:rPr>
            </w:pPr>
            <w:r w:rsidRPr="00C457E0">
              <w:rPr>
                <w:rFonts w:cs="Times New Roman"/>
              </w:rPr>
              <w:t>Product Owner  | Backend Developer</w:t>
            </w:r>
          </w:p>
        </w:tc>
      </w:tr>
      <w:tr w:rsidR="00C457E0" w:rsidRPr="00C457E0" w14:paraId="63BEA177" w14:textId="77777777" w:rsidTr="00C457E0">
        <w:trPr>
          <w:trHeight w:val="23"/>
        </w:trPr>
        <w:tc>
          <w:tcPr>
            <w:cnfStyle w:val="001000000000" w:firstRow="0" w:lastRow="0" w:firstColumn="1" w:lastColumn="0" w:oddVBand="0" w:evenVBand="0" w:oddHBand="0" w:evenHBand="0" w:firstRowFirstColumn="0" w:firstRowLastColumn="0" w:lastRowFirstColumn="0" w:lastRowLastColumn="0"/>
            <w:tcW w:w="3611" w:type="dxa"/>
            <w:tcBorders>
              <w:top w:val="single" w:sz="4" w:space="0" w:color="auto"/>
              <w:left w:val="single" w:sz="4" w:space="0" w:color="auto"/>
              <w:bottom w:val="single" w:sz="4" w:space="0" w:color="auto"/>
              <w:right w:val="single" w:sz="4" w:space="0" w:color="auto"/>
            </w:tcBorders>
          </w:tcPr>
          <w:p w14:paraId="40BFE5F4" w14:textId="6383B349" w:rsidR="00C457E0" w:rsidRPr="00C457E0" w:rsidRDefault="00C457E0" w:rsidP="00582A16">
            <w:pPr>
              <w:rPr>
                <w:rFonts w:cs="Times New Roman"/>
                <w:b w:val="0"/>
              </w:rPr>
            </w:pPr>
            <w:r w:rsidRPr="00C457E0">
              <w:rPr>
                <w:rFonts w:cs="Times New Roman"/>
                <w:b w:val="0"/>
              </w:rPr>
              <w:t xml:space="preserve">Meron </w:t>
            </w:r>
            <w:r w:rsidR="00582A16">
              <w:rPr>
                <w:rFonts w:cs="Times New Roman"/>
                <w:b w:val="0"/>
              </w:rPr>
              <w:t>Getachew Debela</w:t>
            </w:r>
          </w:p>
        </w:tc>
        <w:tc>
          <w:tcPr>
            <w:tcW w:w="4398" w:type="dxa"/>
            <w:tcBorders>
              <w:top w:val="single" w:sz="4" w:space="0" w:color="auto"/>
              <w:left w:val="single" w:sz="4" w:space="0" w:color="auto"/>
              <w:bottom w:val="single" w:sz="4" w:space="0" w:color="auto"/>
              <w:right w:val="single" w:sz="4" w:space="0" w:color="auto"/>
            </w:tcBorders>
            <w:shd w:val="clear" w:color="auto" w:fill="auto"/>
          </w:tcPr>
          <w:p w14:paraId="1CE5A0F4" w14:textId="77777777" w:rsidR="00C457E0" w:rsidRPr="00C457E0" w:rsidRDefault="00C457E0" w:rsidP="00230C2D">
            <w:pPr>
              <w:cnfStyle w:val="000000000000" w:firstRow="0" w:lastRow="0" w:firstColumn="0" w:lastColumn="0" w:oddVBand="0" w:evenVBand="0" w:oddHBand="0" w:evenHBand="0" w:firstRowFirstColumn="0" w:firstRowLastColumn="0" w:lastRowFirstColumn="0" w:lastRowLastColumn="0"/>
              <w:rPr>
                <w:rFonts w:cs="Times New Roman"/>
              </w:rPr>
            </w:pPr>
            <w:r w:rsidRPr="00C457E0">
              <w:rPr>
                <w:rFonts w:cs="Times New Roman"/>
              </w:rPr>
              <w:t>Documentation Champion</w:t>
            </w:r>
          </w:p>
        </w:tc>
      </w:tr>
      <w:tr w:rsidR="00C457E0" w:rsidRPr="00C457E0" w14:paraId="7064F288" w14:textId="77777777" w:rsidTr="00C457E0">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3611" w:type="dxa"/>
            <w:tcBorders>
              <w:top w:val="single" w:sz="4" w:space="0" w:color="auto"/>
              <w:left w:val="single" w:sz="4" w:space="0" w:color="auto"/>
              <w:bottom w:val="single" w:sz="4" w:space="0" w:color="auto"/>
              <w:right w:val="single" w:sz="4" w:space="0" w:color="auto"/>
            </w:tcBorders>
          </w:tcPr>
          <w:p w14:paraId="23453BCE" w14:textId="77777777" w:rsidR="00C457E0" w:rsidRPr="00C457E0" w:rsidRDefault="00C457E0" w:rsidP="00230C2D">
            <w:pPr>
              <w:rPr>
                <w:rFonts w:cs="Times New Roman"/>
                <w:b w:val="0"/>
              </w:rPr>
            </w:pPr>
            <w:r w:rsidRPr="00C457E0">
              <w:rPr>
                <w:rFonts w:cs="Times New Roman"/>
                <w:b w:val="0"/>
              </w:rPr>
              <w:t>Charles Baisie</w:t>
            </w:r>
          </w:p>
        </w:tc>
        <w:tc>
          <w:tcPr>
            <w:tcW w:w="4398" w:type="dxa"/>
            <w:tcBorders>
              <w:top w:val="single" w:sz="4" w:space="0" w:color="auto"/>
              <w:left w:val="single" w:sz="4" w:space="0" w:color="auto"/>
              <w:bottom w:val="single" w:sz="4" w:space="0" w:color="auto"/>
              <w:right w:val="single" w:sz="4" w:space="0" w:color="auto"/>
            </w:tcBorders>
            <w:shd w:val="clear" w:color="auto" w:fill="auto"/>
          </w:tcPr>
          <w:p w14:paraId="3214250E" w14:textId="77777777" w:rsidR="00C457E0" w:rsidRPr="00C457E0" w:rsidRDefault="00C457E0" w:rsidP="00230C2D">
            <w:pPr>
              <w:cnfStyle w:val="000000100000" w:firstRow="0" w:lastRow="0" w:firstColumn="0" w:lastColumn="0" w:oddVBand="0" w:evenVBand="0" w:oddHBand="1" w:evenHBand="0" w:firstRowFirstColumn="0" w:firstRowLastColumn="0" w:lastRowFirstColumn="0" w:lastRowLastColumn="0"/>
              <w:rPr>
                <w:rFonts w:cs="Times New Roman"/>
              </w:rPr>
            </w:pPr>
            <w:r w:rsidRPr="00C457E0">
              <w:rPr>
                <w:rFonts w:cs="Times New Roman"/>
              </w:rPr>
              <w:t>Security  | UI/UX Developer</w:t>
            </w:r>
          </w:p>
        </w:tc>
      </w:tr>
      <w:tr w:rsidR="00C457E0" w:rsidRPr="00C457E0" w14:paraId="035B7C80" w14:textId="77777777" w:rsidTr="00C457E0">
        <w:trPr>
          <w:trHeight w:val="22"/>
        </w:trPr>
        <w:tc>
          <w:tcPr>
            <w:cnfStyle w:val="001000000000" w:firstRow="0" w:lastRow="0" w:firstColumn="1" w:lastColumn="0" w:oddVBand="0" w:evenVBand="0" w:oddHBand="0" w:evenHBand="0" w:firstRowFirstColumn="0" w:firstRowLastColumn="0" w:lastRowFirstColumn="0" w:lastRowLastColumn="0"/>
            <w:tcW w:w="3611" w:type="dxa"/>
            <w:tcBorders>
              <w:top w:val="single" w:sz="4" w:space="0" w:color="auto"/>
              <w:left w:val="single" w:sz="4" w:space="0" w:color="auto"/>
              <w:bottom w:val="single" w:sz="4" w:space="0" w:color="auto"/>
              <w:right w:val="single" w:sz="4" w:space="0" w:color="auto"/>
            </w:tcBorders>
          </w:tcPr>
          <w:p w14:paraId="6BB932E1" w14:textId="77777777" w:rsidR="00C457E0" w:rsidRPr="00C457E0" w:rsidRDefault="00C457E0" w:rsidP="00230C2D">
            <w:pPr>
              <w:rPr>
                <w:rFonts w:cs="Times New Roman"/>
                <w:b w:val="0"/>
              </w:rPr>
            </w:pPr>
            <w:r w:rsidRPr="00C457E0">
              <w:rPr>
                <w:rFonts w:cs="Times New Roman"/>
                <w:b w:val="0"/>
              </w:rPr>
              <w:t>Augustin Mwamba</w:t>
            </w:r>
          </w:p>
        </w:tc>
        <w:tc>
          <w:tcPr>
            <w:tcW w:w="4398" w:type="dxa"/>
            <w:tcBorders>
              <w:top w:val="single" w:sz="4" w:space="0" w:color="auto"/>
              <w:left w:val="single" w:sz="4" w:space="0" w:color="auto"/>
              <w:bottom w:val="single" w:sz="4" w:space="0" w:color="auto"/>
              <w:right w:val="single" w:sz="4" w:space="0" w:color="auto"/>
            </w:tcBorders>
            <w:shd w:val="clear" w:color="auto" w:fill="auto"/>
          </w:tcPr>
          <w:p w14:paraId="3AE1DC19" w14:textId="77777777" w:rsidR="00C457E0" w:rsidRPr="00C457E0" w:rsidRDefault="00C457E0" w:rsidP="00230C2D">
            <w:pPr>
              <w:cnfStyle w:val="000000000000" w:firstRow="0" w:lastRow="0" w:firstColumn="0" w:lastColumn="0" w:oddVBand="0" w:evenVBand="0" w:oddHBand="0" w:evenHBand="0" w:firstRowFirstColumn="0" w:firstRowLastColumn="0" w:lastRowFirstColumn="0" w:lastRowLastColumn="0"/>
              <w:rPr>
                <w:rFonts w:cs="Times New Roman"/>
              </w:rPr>
            </w:pPr>
            <w:r w:rsidRPr="00C457E0">
              <w:rPr>
                <w:rFonts w:cs="Times New Roman"/>
              </w:rPr>
              <w:t>Database Developer</w:t>
            </w:r>
          </w:p>
        </w:tc>
      </w:tr>
      <w:tr w:rsidR="00C457E0" w:rsidRPr="00C457E0" w14:paraId="29BE9FA4" w14:textId="77777777" w:rsidTr="00C457E0">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3611" w:type="dxa"/>
            <w:tcBorders>
              <w:top w:val="single" w:sz="4" w:space="0" w:color="auto"/>
              <w:left w:val="single" w:sz="4" w:space="0" w:color="auto"/>
              <w:bottom w:val="single" w:sz="4" w:space="0" w:color="auto"/>
              <w:right w:val="single" w:sz="4" w:space="0" w:color="auto"/>
            </w:tcBorders>
          </w:tcPr>
          <w:p w14:paraId="67C3E761" w14:textId="77777777" w:rsidR="00C457E0" w:rsidRPr="00C457E0" w:rsidRDefault="00C457E0" w:rsidP="00230C2D">
            <w:pPr>
              <w:rPr>
                <w:rFonts w:cs="Times New Roman"/>
                <w:b w:val="0"/>
              </w:rPr>
            </w:pPr>
            <w:r w:rsidRPr="00C457E0">
              <w:rPr>
                <w:rFonts w:cs="Times New Roman"/>
                <w:b w:val="0"/>
              </w:rPr>
              <w:t>Jamal Bourne</w:t>
            </w:r>
          </w:p>
        </w:tc>
        <w:tc>
          <w:tcPr>
            <w:tcW w:w="4398" w:type="dxa"/>
            <w:tcBorders>
              <w:top w:val="single" w:sz="4" w:space="0" w:color="auto"/>
              <w:left w:val="single" w:sz="4" w:space="0" w:color="auto"/>
              <w:bottom w:val="single" w:sz="4" w:space="0" w:color="auto"/>
              <w:right w:val="single" w:sz="4" w:space="0" w:color="auto"/>
            </w:tcBorders>
            <w:shd w:val="clear" w:color="auto" w:fill="auto"/>
          </w:tcPr>
          <w:p w14:paraId="61906CDF" w14:textId="77777777" w:rsidR="00C457E0" w:rsidRPr="00C457E0" w:rsidRDefault="00C457E0" w:rsidP="00230C2D">
            <w:pPr>
              <w:cnfStyle w:val="000000100000" w:firstRow="0" w:lastRow="0" w:firstColumn="0" w:lastColumn="0" w:oddVBand="0" w:evenVBand="0" w:oddHBand="1" w:evenHBand="0" w:firstRowFirstColumn="0" w:firstRowLastColumn="0" w:lastRowFirstColumn="0" w:lastRowLastColumn="0"/>
              <w:rPr>
                <w:rFonts w:cs="Times New Roman"/>
              </w:rPr>
            </w:pPr>
            <w:r w:rsidRPr="00C457E0">
              <w:rPr>
                <w:rFonts w:cs="Times New Roman"/>
              </w:rPr>
              <w:t xml:space="preserve">UI/UX Developer </w:t>
            </w:r>
          </w:p>
        </w:tc>
      </w:tr>
    </w:tbl>
    <w:p w14:paraId="0F5C17F3" w14:textId="77777777" w:rsidR="00C457E0" w:rsidRDefault="00C457E0" w:rsidP="00C457E0">
      <w:pPr>
        <w:ind w:left="720"/>
        <w:rPr>
          <w:lang w:eastAsia="ja-JP"/>
        </w:rPr>
      </w:pPr>
    </w:p>
    <w:p w14:paraId="1DCA3080" w14:textId="7CE86B3D" w:rsidR="00C457E0" w:rsidRDefault="00243282" w:rsidP="00B338C6">
      <w:pPr>
        <w:rPr>
          <w:lang w:eastAsia="ja-JP"/>
        </w:rPr>
      </w:pPr>
      <w:r>
        <w:rPr>
          <w:lang w:eastAsia="ja-JP"/>
        </w:rPr>
        <w:lastRenderedPageBreak/>
        <w:t xml:space="preserve">In addition to the listed seven members, the project will utilize the following external team members that are pertinent to the successful completion of this project. </w:t>
      </w:r>
    </w:p>
    <w:p w14:paraId="51B86381" w14:textId="76CE7782" w:rsidR="00243282" w:rsidRDefault="00243282" w:rsidP="006A4EFA">
      <w:pPr>
        <w:pStyle w:val="ListParagraph"/>
        <w:numPr>
          <w:ilvl w:val="0"/>
          <w:numId w:val="13"/>
        </w:numPr>
        <w:rPr>
          <w:lang w:eastAsia="ja-JP"/>
        </w:rPr>
      </w:pPr>
      <w:r>
        <w:rPr>
          <w:lang w:eastAsia="ja-JP"/>
        </w:rPr>
        <w:t>Roy Gordon – Project manager, who will provide guideline and consultation support as subject matter expert.</w:t>
      </w:r>
      <w:r w:rsidR="00F72680">
        <w:rPr>
          <w:lang w:eastAsia="ja-JP"/>
        </w:rPr>
        <w:t xml:space="preserve"> He will also serve as the communication pipeline with SWEN 670 professor, </w:t>
      </w:r>
      <w:r w:rsidR="00F72680" w:rsidRPr="00F72680">
        <w:rPr>
          <w:lang w:eastAsia="ja-JP"/>
        </w:rPr>
        <w:t>Dr. Mir Assadullah</w:t>
      </w:r>
      <w:r w:rsidR="00F72680">
        <w:rPr>
          <w:lang w:eastAsia="ja-JP"/>
        </w:rPr>
        <w:t>.</w:t>
      </w:r>
    </w:p>
    <w:p w14:paraId="7B6706CE" w14:textId="2BBDA5F8" w:rsidR="00243282" w:rsidRDefault="00243282" w:rsidP="006A4EFA">
      <w:pPr>
        <w:pStyle w:val="ListParagraph"/>
        <w:numPr>
          <w:ilvl w:val="0"/>
          <w:numId w:val="13"/>
        </w:numPr>
        <w:rPr>
          <w:lang w:eastAsia="ja-JP"/>
        </w:rPr>
      </w:pPr>
      <w:r>
        <w:rPr>
          <w:lang w:eastAsia="ja-JP"/>
        </w:rPr>
        <w:t xml:space="preserve"> </w:t>
      </w:r>
      <w:r w:rsidRPr="00243282">
        <w:rPr>
          <w:lang w:eastAsia="ja-JP"/>
        </w:rPr>
        <w:t>Christopher L. Truitt</w:t>
      </w:r>
      <w:r>
        <w:rPr>
          <w:lang w:eastAsia="ja-JP"/>
        </w:rPr>
        <w:t xml:space="preserve"> – Client/Project Sponsor, who will approve and all necessary documents (including this document). He will serve as the client that will be receiving the completed product at the end of the project completion.</w:t>
      </w:r>
    </w:p>
    <w:p w14:paraId="2594E487" w14:textId="144E9EB8" w:rsidR="00243282" w:rsidRPr="00AC3150" w:rsidRDefault="009A1B9A" w:rsidP="006A4EFA">
      <w:pPr>
        <w:pStyle w:val="ListParagraph"/>
        <w:numPr>
          <w:ilvl w:val="0"/>
          <w:numId w:val="13"/>
        </w:numPr>
        <w:rPr>
          <w:lang w:eastAsia="ja-JP"/>
        </w:rPr>
      </w:pPr>
      <w:r>
        <w:rPr>
          <w:lang w:eastAsia="ja-JP"/>
        </w:rPr>
        <w:t xml:space="preserve">DevOps team </w:t>
      </w:r>
      <w:r w:rsidR="00BB2866">
        <w:rPr>
          <w:lang w:eastAsia="ja-JP"/>
        </w:rPr>
        <w:t xml:space="preserve">&amp; </w:t>
      </w:r>
      <w:r w:rsidR="00BB2866">
        <w:t>Arezo Sanie</w:t>
      </w:r>
      <w:r w:rsidR="00BB2866">
        <w:rPr>
          <w:lang w:eastAsia="ja-JP"/>
        </w:rPr>
        <w:t xml:space="preserve"> </w:t>
      </w:r>
      <w:r>
        <w:rPr>
          <w:lang w:eastAsia="ja-JP"/>
        </w:rPr>
        <w:t xml:space="preserve">– The DevOps team </w:t>
      </w:r>
      <w:r w:rsidR="00BB2866">
        <w:rPr>
          <w:lang w:eastAsia="ja-JP"/>
        </w:rPr>
        <w:t xml:space="preserve">&amp; </w:t>
      </w:r>
      <w:r w:rsidR="00BB2866">
        <w:t>Arezo Sanie</w:t>
      </w:r>
      <w:r w:rsidR="00BB2866">
        <w:rPr>
          <w:lang w:eastAsia="ja-JP"/>
        </w:rPr>
        <w:t xml:space="preserve"> </w:t>
      </w:r>
      <w:r>
        <w:rPr>
          <w:lang w:eastAsia="ja-JP"/>
        </w:rPr>
        <w:t xml:space="preserve">will work closely with EMSPlus team to ensure seamless product release and </w:t>
      </w:r>
      <w:r w:rsidRPr="009A1B9A">
        <w:rPr>
          <w:lang w:eastAsia="ja-JP"/>
        </w:rPr>
        <w:t>business objectives are being met or exceeded</w:t>
      </w:r>
      <w:r>
        <w:rPr>
          <w:lang w:eastAsia="ja-JP"/>
        </w:rPr>
        <w:t xml:space="preserve">. </w:t>
      </w:r>
    </w:p>
    <w:p w14:paraId="07AAD4E8" w14:textId="44E6FD46" w:rsidR="00770DBC" w:rsidRPr="000B3D11" w:rsidRDefault="00770DBC" w:rsidP="006A4EFA">
      <w:pPr>
        <w:pStyle w:val="Heading3"/>
        <w:numPr>
          <w:ilvl w:val="1"/>
          <w:numId w:val="11"/>
        </w:numPr>
        <w:rPr>
          <w:rFonts w:cs="Times New Roman"/>
        </w:rPr>
      </w:pPr>
      <w:r w:rsidRPr="000B3D11">
        <w:rPr>
          <w:rFonts w:cs="Times New Roman"/>
        </w:rPr>
        <w:t>Project Team</w:t>
      </w:r>
      <w:bookmarkEnd w:id="21"/>
      <w:r w:rsidR="00325285">
        <w:rPr>
          <w:rFonts w:cs="Times New Roman"/>
        </w:rPr>
        <w:t xml:space="preserve"> Roles &amp; Responsibilities</w:t>
      </w:r>
    </w:p>
    <w:p w14:paraId="5D945595" w14:textId="0D218F96" w:rsidR="002C1112" w:rsidRDefault="002E00E4" w:rsidP="002C1112">
      <w:pPr>
        <w:ind w:firstLine="720"/>
        <w:rPr>
          <w:rFonts w:cs="Times New Roman"/>
          <w:lang w:eastAsia="ja-JP"/>
        </w:rPr>
      </w:pPr>
      <w:r w:rsidRPr="002E00E4">
        <w:rPr>
          <w:rFonts w:cs="Times New Roman"/>
          <w:lang w:eastAsia="ja-JP"/>
        </w:rPr>
        <w:t xml:space="preserve">Using the RACI Chart Method, the following chart displays the roles and responsibilities of project team </w:t>
      </w:r>
      <w:r w:rsidRPr="000B3D11">
        <w:rPr>
          <w:rFonts w:cs="Times New Roman"/>
          <w:lang w:eastAsia="ja-JP"/>
        </w:rPr>
        <w:t xml:space="preserve">that will be </w:t>
      </w:r>
      <w:r>
        <w:rPr>
          <w:rFonts w:cs="Times New Roman"/>
          <w:lang w:eastAsia="ja-JP"/>
        </w:rPr>
        <w:t>accountable</w:t>
      </w:r>
      <w:r w:rsidRPr="000B3D11">
        <w:rPr>
          <w:rFonts w:cs="Times New Roman"/>
          <w:lang w:eastAsia="ja-JP"/>
        </w:rPr>
        <w:t xml:space="preserve"> to </w:t>
      </w:r>
      <w:r>
        <w:rPr>
          <w:rFonts w:cs="Times New Roman"/>
          <w:lang w:eastAsia="ja-JP"/>
        </w:rPr>
        <w:t>developing</w:t>
      </w:r>
      <w:r w:rsidRPr="000B3D11">
        <w:rPr>
          <w:rFonts w:cs="Times New Roman"/>
          <w:lang w:eastAsia="ja-JP"/>
        </w:rPr>
        <w:t xml:space="preserve"> the </w:t>
      </w:r>
      <w:r>
        <w:rPr>
          <w:rFonts w:cs="Times New Roman"/>
          <w:lang w:eastAsia="ja-JP"/>
        </w:rPr>
        <w:t>Virtual Letter of Life software</w:t>
      </w:r>
      <w:r w:rsidR="003454D0">
        <w:rPr>
          <w:rFonts w:cs="Times New Roman"/>
          <w:lang w:eastAsia="ja-JP"/>
        </w:rPr>
        <w:t xml:space="preserve"> (</w:t>
      </w:r>
      <w:r w:rsidR="009C2478" w:rsidRPr="00D45A2D">
        <w:rPr>
          <w:rFonts w:cs="Times New Roman"/>
          <w:i/>
          <w:lang w:eastAsia="ja-JP"/>
        </w:rPr>
        <w:t>Roles &amp; Deliverable details are outlined below the image for clarity purposes</w:t>
      </w:r>
      <w:r w:rsidR="003454D0">
        <w:rPr>
          <w:rFonts w:cs="Times New Roman"/>
          <w:lang w:eastAsia="ja-JP"/>
        </w:rPr>
        <w:t>)</w:t>
      </w:r>
      <w:r w:rsidRPr="000B3D11">
        <w:rPr>
          <w:rFonts w:cs="Times New Roman"/>
          <w:lang w:eastAsia="ja-JP"/>
        </w:rPr>
        <w:t>.</w:t>
      </w:r>
    </w:p>
    <w:p w14:paraId="6F11DCF6" w14:textId="7CDEE6E2" w:rsidR="00004CCA" w:rsidRDefault="00004CCA" w:rsidP="002C1112">
      <w:pPr>
        <w:rPr>
          <w:noProof/>
        </w:rPr>
      </w:pPr>
      <w:commentRangeStart w:id="23"/>
      <w:r>
        <w:rPr>
          <w:noProof/>
        </w:rPr>
        <w:drawing>
          <wp:inline distT="0" distB="0" distL="0" distR="0" wp14:anchorId="0E4C59F3" wp14:editId="3119DB72">
            <wp:extent cx="6375119" cy="4892675"/>
            <wp:effectExtent l="0" t="0" r="698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381293" cy="4897413"/>
                    </a:xfrm>
                    <a:prstGeom prst="rect">
                      <a:avLst/>
                    </a:prstGeom>
                  </pic:spPr>
                </pic:pic>
              </a:graphicData>
            </a:graphic>
          </wp:inline>
        </w:drawing>
      </w:r>
      <w:commentRangeEnd w:id="23"/>
      <w:r w:rsidR="000C7956">
        <w:rPr>
          <w:rStyle w:val="CommentReference"/>
        </w:rPr>
        <w:commentReference w:id="23"/>
      </w:r>
    </w:p>
    <w:p w14:paraId="48047FAD" w14:textId="77777777" w:rsidR="006B3C9D" w:rsidRDefault="006B3C9D" w:rsidP="002C1112">
      <w:pPr>
        <w:rPr>
          <w:rFonts w:cs="Times New Roman"/>
          <w:b/>
          <w:lang w:eastAsia="ja-JP"/>
        </w:rPr>
      </w:pPr>
    </w:p>
    <w:p w14:paraId="1B56C7A0" w14:textId="3C8D3045" w:rsidR="00004CCA" w:rsidRDefault="009D73FA" w:rsidP="002C1112">
      <w:pPr>
        <w:rPr>
          <w:rFonts w:cs="Times New Roman"/>
          <w:b/>
          <w:lang w:eastAsia="ja-JP"/>
        </w:rPr>
      </w:pPr>
      <w:r w:rsidRPr="009D73FA">
        <w:rPr>
          <w:rFonts w:cs="Times New Roman"/>
          <w:b/>
          <w:lang w:eastAsia="ja-JP"/>
        </w:rPr>
        <w:lastRenderedPageBreak/>
        <w:t>Roles &amp; Deliverable</w:t>
      </w:r>
      <w:r>
        <w:rPr>
          <w:rFonts w:cs="Times New Roman"/>
          <w:b/>
          <w:lang w:eastAsia="ja-JP"/>
        </w:rPr>
        <w:t xml:space="preserve"> outline:</w:t>
      </w:r>
    </w:p>
    <w:tbl>
      <w:tblPr>
        <w:tblW w:w="10045" w:type="dxa"/>
        <w:tblInd w:w="93" w:type="dxa"/>
        <w:tblLook w:val="04A0" w:firstRow="1" w:lastRow="0" w:firstColumn="1" w:lastColumn="0" w:noHBand="0" w:noVBand="1"/>
      </w:tblPr>
      <w:tblGrid>
        <w:gridCol w:w="3550"/>
        <w:gridCol w:w="6495"/>
      </w:tblGrid>
      <w:tr w:rsidR="009D73FA" w:rsidRPr="009D73FA" w14:paraId="012112F3" w14:textId="77777777" w:rsidTr="008A4161">
        <w:trPr>
          <w:trHeight w:val="261"/>
        </w:trPr>
        <w:tc>
          <w:tcPr>
            <w:tcW w:w="3550" w:type="dxa"/>
            <w:tcBorders>
              <w:top w:val="single" w:sz="4" w:space="0" w:color="auto"/>
              <w:left w:val="single" w:sz="4" w:space="0" w:color="auto"/>
              <w:bottom w:val="single" w:sz="4" w:space="0" w:color="auto"/>
              <w:right w:val="nil"/>
            </w:tcBorders>
            <w:shd w:val="clear" w:color="000000" w:fill="BFBFBF"/>
            <w:noWrap/>
            <w:vAlign w:val="bottom"/>
            <w:hideMark/>
          </w:tcPr>
          <w:p w14:paraId="4FDEE187" w14:textId="77777777" w:rsidR="009D73FA" w:rsidRPr="009D73FA" w:rsidRDefault="009D73FA" w:rsidP="009D73FA">
            <w:pPr>
              <w:spacing w:after="0"/>
              <w:jc w:val="center"/>
              <w:rPr>
                <w:rFonts w:eastAsia="Times New Roman" w:cs="Times New Roman"/>
                <w:b/>
                <w:bCs/>
                <w:color w:val="000000"/>
                <w:szCs w:val="24"/>
              </w:rPr>
            </w:pPr>
            <w:r w:rsidRPr="009D73FA">
              <w:rPr>
                <w:rFonts w:eastAsia="Times New Roman" w:cs="Times New Roman"/>
                <w:b/>
                <w:bCs/>
                <w:color w:val="000000"/>
                <w:szCs w:val="24"/>
              </w:rPr>
              <w:t>Roles</w:t>
            </w:r>
          </w:p>
        </w:tc>
        <w:tc>
          <w:tcPr>
            <w:tcW w:w="649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47ED794" w14:textId="77777777" w:rsidR="009D73FA" w:rsidRPr="009D73FA" w:rsidRDefault="009D73FA" w:rsidP="009D73FA">
            <w:pPr>
              <w:spacing w:after="0"/>
              <w:rPr>
                <w:rFonts w:eastAsia="Times New Roman" w:cs="Times New Roman"/>
                <w:b/>
                <w:bCs/>
                <w:color w:val="000000"/>
                <w:szCs w:val="24"/>
              </w:rPr>
            </w:pPr>
            <w:r w:rsidRPr="009D73FA">
              <w:rPr>
                <w:rFonts w:eastAsia="Times New Roman" w:cs="Times New Roman"/>
                <w:b/>
                <w:bCs/>
                <w:color w:val="000000"/>
                <w:szCs w:val="24"/>
              </w:rPr>
              <w:t>Deliverables</w:t>
            </w:r>
          </w:p>
        </w:tc>
      </w:tr>
      <w:tr w:rsidR="009D73FA" w:rsidRPr="009D73FA" w14:paraId="574F91CA" w14:textId="77777777" w:rsidTr="008A4161">
        <w:trPr>
          <w:trHeight w:val="522"/>
        </w:trPr>
        <w:tc>
          <w:tcPr>
            <w:tcW w:w="3550" w:type="dxa"/>
            <w:tcBorders>
              <w:top w:val="nil"/>
              <w:left w:val="single" w:sz="4" w:space="0" w:color="auto"/>
              <w:bottom w:val="single" w:sz="4" w:space="0" w:color="auto"/>
              <w:right w:val="single" w:sz="4" w:space="0" w:color="auto"/>
            </w:tcBorders>
            <w:shd w:val="clear" w:color="000000" w:fill="BFBFBF"/>
            <w:vAlign w:val="center"/>
            <w:hideMark/>
          </w:tcPr>
          <w:p w14:paraId="6CE0A102" w14:textId="77777777" w:rsidR="009D73FA" w:rsidRPr="009D73FA" w:rsidRDefault="009D73FA" w:rsidP="009D73FA">
            <w:pPr>
              <w:spacing w:after="0"/>
              <w:rPr>
                <w:rFonts w:eastAsia="Times New Roman" w:cs="Times New Roman"/>
                <w:b/>
                <w:bCs/>
                <w:color w:val="000000"/>
                <w:szCs w:val="24"/>
              </w:rPr>
            </w:pPr>
            <w:r w:rsidRPr="009D73FA">
              <w:rPr>
                <w:rFonts w:eastAsia="Times New Roman" w:cs="Times New Roman"/>
                <w:b/>
                <w:bCs/>
                <w:color w:val="000000"/>
                <w:szCs w:val="24"/>
              </w:rPr>
              <w:t>Resource Category</w:t>
            </w:r>
          </w:p>
        </w:tc>
        <w:tc>
          <w:tcPr>
            <w:tcW w:w="6495" w:type="dxa"/>
            <w:tcBorders>
              <w:top w:val="nil"/>
              <w:left w:val="nil"/>
              <w:bottom w:val="single" w:sz="4" w:space="0" w:color="auto"/>
              <w:right w:val="single" w:sz="4" w:space="0" w:color="auto"/>
            </w:tcBorders>
            <w:shd w:val="clear" w:color="000000" w:fill="DAEEF3"/>
            <w:vAlign w:val="center"/>
            <w:hideMark/>
          </w:tcPr>
          <w:p w14:paraId="008DB46E" w14:textId="77777777" w:rsidR="009D73FA" w:rsidRPr="009D73FA" w:rsidRDefault="009D73FA" w:rsidP="009D73FA">
            <w:pPr>
              <w:spacing w:after="0"/>
              <w:rPr>
                <w:rFonts w:eastAsia="Times New Roman" w:cs="Times New Roman"/>
                <w:color w:val="000000"/>
                <w:szCs w:val="24"/>
              </w:rPr>
            </w:pPr>
            <w:r w:rsidRPr="009D73FA">
              <w:rPr>
                <w:rFonts w:eastAsia="Times New Roman" w:cs="Times New Roman"/>
                <w:color w:val="000000"/>
                <w:szCs w:val="24"/>
              </w:rPr>
              <w:t>Provide below deliverables that includes one of many responsibilities</w:t>
            </w:r>
          </w:p>
        </w:tc>
      </w:tr>
      <w:tr w:rsidR="009D73FA" w:rsidRPr="009D73FA" w14:paraId="3463848A" w14:textId="77777777" w:rsidTr="008A4161">
        <w:trPr>
          <w:trHeight w:val="1828"/>
        </w:trPr>
        <w:tc>
          <w:tcPr>
            <w:tcW w:w="3550" w:type="dxa"/>
            <w:tcBorders>
              <w:top w:val="nil"/>
              <w:left w:val="single" w:sz="4" w:space="0" w:color="auto"/>
              <w:bottom w:val="single" w:sz="4" w:space="0" w:color="auto"/>
              <w:right w:val="single" w:sz="4" w:space="0" w:color="auto"/>
            </w:tcBorders>
            <w:shd w:val="clear" w:color="000000" w:fill="BFBFBF"/>
            <w:vAlign w:val="center"/>
            <w:hideMark/>
          </w:tcPr>
          <w:p w14:paraId="2298C435" w14:textId="77777777" w:rsidR="009D73FA" w:rsidRPr="009D73FA" w:rsidRDefault="009D73FA" w:rsidP="009D73FA">
            <w:pPr>
              <w:spacing w:after="0"/>
              <w:rPr>
                <w:rFonts w:eastAsia="Times New Roman" w:cs="Times New Roman"/>
                <w:color w:val="000000"/>
                <w:szCs w:val="24"/>
              </w:rPr>
            </w:pPr>
            <w:r w:rsidRPr="009D73FA">
              <w:rPr>
                <w:rFonts w:eastAsia="Times New Roman" w:cs="Times New Roman"/>
                <w:color w:val="000000"/>
                <w:szCs w:val="24"/>
              </w:rPr>
              <w:t>Project Manager</w:t>
            </w:r>
          </w:p>
        </w:tc>
        <w:tc>
          <w:tcPr>
            <w:tcW w:w="6495" w:type="dxa"/>
            <w:tcBorders>
              <w:top w:val="nil"/>
              <w:left w:val="nil"/>
              <w:bottom w:val="single" w:sz="4" w:space="0" w:color="auto"/>
              <w:right w:val="single" w:sz="4" w:space="0" w:color="auto"/>
            </w:tcBorders>
            <w:shd w:val="clear" w:color="000000" w:fill="DAEEF3"/>
            <w:vAlign w:val="center"/>
            <w:hideMark/>
          </w:tcPr>
          <w:p w14:paraId="59ABF1AE" w14:textId="77777777" w:rsidR="009D73FA" w:rsidRPr="009D73FA" w:rsidRDefault="009D73FA" w:rsidP="009D73FA">
            <w:pPr>
              <w:spacing w:after="0"/>
              <w:rPr>
                <w:rFonts w:eastAsia="Times New Roman" w:cs="Times New Roman"/>
                <w:color w:val="000000"/>
                <w:szCs w:val="24"/>
              </w:rPr>
            </w:pPr>
            <w:r w:rsidRPr="009D73FA">
              <w:rPr>
                <w:rFonts w:eastAsia="Times New Roman" w:cs="Times New Roman"/>
                <w:color w:val="000000"/>
                <w:szCs w:val="24"/>
              </w:rPr>
              <w:t xml:space="preserve">Acts as IT primary contact. PM supports requirements gathering, development, design, implementation related tasks. Risk Management and mitigation, Resource prioritization, Supports interface development, and scope management.  Additionally, Project Coordination, meeting setup, action item traceability. Meeting minutes and documentation and Implementation coordination. </w:t>
            </w:r>
          </w:p>
        </w:tc>
      </w:tr>
      <w:tr w:rsidR="009D73FA" w:rsidRPr="009D73FA" w14:paraId="15EBA23F" w14:textId="77777777" w:rsidTr="008A4161">
        <w:trPr>
          <w:trHeight w:val="1045"/>
        </w:trPr>
        <w:tc>
          <w:tcPr>
            <w:tcW w:w="3550" w:type="dxa"/>
            <w:tcBorders>
              <w:top w:val="nil"/>
              <w:left w:val="single" w:sz="4" w:space="0" w:color="auto"/>
              <w:bottom w:val="single" w:sz="4" w:space="0" w:color="auto"/>
              <w:right w:val="single" w:sz="4" w:space="0" w:color="auto"/>
            </w:tcBorders>
            <w:shd w:val="clear" w:color="000000" w:fill="BFBFBF"/>
            <w:vAlign w:val="center"/>
            <w:hideMark/>
          </w:tcPr>
          <w:p w14:paraId="68E08449" w14:textId="77777777" w:rsidR="009D73FA" w:rsidRPr="009D73FA" w:rsidRDefault="009D73FA" w:rsidP="009D73FA">
            <w:pPr>
              <w:spacing w:after="0"/>
              <w:rPr>
                <w:rFonts w:eastAsia="Times New Roman" w:cs="Times New Roman"/>
                <w:color w:val="000000"/>
                <w:szCs w:val="24"/>
              </w:rPr>
            </w:pPr>
            <w:r w:rsidRPr="009D73FA">
              <w:rPr>
                <w:rFonts w:eastAsia="Times New Roman" w:cs="Times New Roman"/>
                <w:color w:val="000000"/>
                <w:szCs w:val="24"/>
              </w:rPr>
              <w:t>Product Owner</w:t>
            </w:r>
          </w:p>
        </w:tc>
        <w:tc>
          <w:tcPr>
            <w:tcW w:w="6495" w:type="dxa"/>
            <w:tcBorders>
              <w:top w:val="nil"/>
              <w:left w:val="nil"/>
              <w:bottom w:val="single" w:sz="4" w:space="0" w:color="auto"/>
              <w:right w:val="single" w:sz="4" w:space="0" w:color="auto"/>
            </w:tcBorders>
            <w:shd w:val="clear" w:color="000000" w:fill="DAEEF3"/>
            <w:vAlign w:val="bottom"/>
            <w:hideMark/>
          </w:tcPr>
          <w:p w14:paraId="083FE2C7" w14:textId="77777777" w:rsidR="009D73FA" w:rsidRPr="009D73FA" w:rsidRDefault="009D73FA" w:rsidP="009D73FA">
            <w:pPr>
              <w:spacing w:after="0"/>
              <w:rPr>
                <w:rFonts w:eastAsia="Times New Roman" w:cs="Times New Roman"/>
                <w:color w:val="000000"/>
                <w:szCs w:val="24"/>
              </w:rPr>
            </w:pPr>
            <w:r w:rsidRPr="009D73FA">
              <w:rPr>
                <w:rFonts w:eastAsia="Times New Roman" w:cs="Times New Roman"/>
                <w:color w:val="000000"/>
                <w:szCs w:val="24"/>
              </w:rPr>
              <w:t>Liaison between EMSPlus project team and Project owner, Christopher L. Truitt, Captain, Emergency Medical Services. Conducts impact analysis and give application demos on developed components to users.</w:t>
            </w:r>
          </w:p>
        </w:tc>
      </w:tr>
      <w:tr w:rsidR="009D73FA" w:rsidRPr="009D73FA" w14:paraId="30CE9924" w14:textId="77777777" w:rsidTr="008A4161">
        <w:trPr>
          <w:trHeight w:val="1045"/>
        </w:trPr>
        <w:tc>
          <w:tcPr>
            <w:tcW w:w="3550" w:type="dxa"/>
            <w:tcBorders>
              <w:top w:val="nil"/>
              <w:left w:val="single" w:sz="4" w:space="0" w:color="auto"/>
              <w:bottom w:val="single" w:sz="4" w:space="0" w:color="auto"/>
              <w:right w:val="single" w:sz="4" w:space="0" w:color="auto"/>
            </w:tcBorders>
            <w:shd w:val="clear" w:color="000000" w:fill="BFBFBF"/>
            <w:vAlign w:val="center"/>
            <w:hideMark/>
          </w:tcPr>
          <w:p w14:paraId="0BBBF5F9" w14:textId="77777777" w:rsidR="009D73FA" w:rsidRPr="009D73FA" w:rsidRDefault="009D73FA" w:rsidP="009D73FA">
            <w:pPr>
              <w:spacing w:after="0"/>
              <w:rPr>
                <w:rFonts w:eastAsia="Times New Roman" w:cs="Times New Roman"/>
                <w:color w:val="000000"/>
                <w:szCs w:val="24"/>
              </w:rPr>
            </w:pPr>
            <w:r w:rsidRPr="009D73FA">
              <w:rPr>
                <w:rFonts w:eastAsia="Times New Roman" w:cs="Times New Roman"/>
                <w:color w:val="000000"/>
                <w:szCs w:val="24"/>
              </w:rPr>
              <w:t>Software Backend Developer</w:t>
            </w:r>
          </w:p>
        </w:tc>
        <w:tc>
          <w:tcPr>
            <w:tcW w:w="6495" w:type="dxa"/>
            <w:tcBorders>
              <w:top w:val="nil"/>
              <w:left w:val="nil"/>
              <w:bottom w:val="single" w:sz="4" w:space="0" w:color="auto"/>
              <w:right w:val="single" w:sz="4" w:space="0" w:color="auto"/>
            </w:tcBorders>
            <w:shd w:val="clear" w:color="000000" w:fill="DAEEF3"/>
            <w:vAlign w:val="bottom"/>
            <w:hideMark/>
          </w:tcPr>
          <w:p w14:paraId="44D815F1" w14:textId="77777777" w:rsidR="009D73FA" w:rsidRPr="009D73FA" w:rsidRDefault="009D73FA" w:rsidP="009D73FA">
            <w:pPr>
              <w:spacing w:after="0"/>
              <w:rPr>
                <w:rFonts w:eastAsia="Times New Roman" w:cs="Times New Roman"/>
                <w:color w:val="000000"/>
                <w:szCs w:val="24"/>
              </w:rPr>
            </w:pPr>
            <w:r w:rsidRPr="009D73FA">
              <w:rPr>
                <w:rFonts w:eastAsia="Times New Roman" w:cs="Times New Roman"/>
                <w:color w:val="000000"/>
                <w:szCs w:val="24"/>
              </w:rPr>
              <w:t>Backend application development &amp; configuration, data validation setup, user roles setup, workflow setup, admin module maintenance. Create scripts for deployment to avoid manual intervention.</w:t>
            </w:r>
          </w:p>
        </w:tc>
      </w:tr>
      <w:tr w:rsidR="009D73FA" w:rsidRPr="009D73FA" w14:paraId="1CAB7796" w14:textId="77777777" w:rsidTr="008A4161">
        <w:trPr>
          <w:trHeight w:val="522"/>
        </w:trPr>
        <w:tc>
          <w:tcPr>
            <w:tcW w:w="3550" w:type="dxa"/>
            <w:tcBorders>
              <w:top w:val="nil"/>
              <w:left w:val="single" w:sz="4" w:space="0" w:color="auto"/>
              <w:bottom w:val="single" w:sz="4" w:space="0" w:color="auto"/>
              <w:right w:val="single" w:sz="4" w:space="0" w:color="auto"/>
            </w:tcBorders>
            <w:shd w:val="clear" w:color="000000" w:fill="BFBFBF"/>
            <w:vAlign w:val="center"/>
            <w:hideMark/>
          </w:tcPr>
          <w:p w14:paraId="00D5C4B6" w14:textId="77777777" w:rsidR="009D73FA" w:rsidRPr="009D73FA" w:rsidRDefault="009D73FA" w:rsidP="009D73FA">
            <w:pPr>
              <w:spacing w:after="0"/>
              <w:rPr>
                <w:rFonts w:eastAsia="Times New Roman" w:cs="Times New Roman"/>
                <w:color w:val="000000"/>
                <w:szCs w:val="24"/>
              </w:rPr>
            </w:pPr>
            <w:r w:rsidRPr="009D73FA">
              <w:rPr>
                <w:rFonts w:eastAsia="Times New Roman" w:cs="Times New Roman"/>
                <w:color w:val="000000"/>
                <w:szCs w:val="24"/>
              </w:rPr>
              <w:t>UI/UX Developer</w:t>
            </w:r>
          </w:p>
        </w:tc>
        <w:tc>
          <w:tcPr>
            <w:tcW w:w="6495" w:type="dxa"/>
            <w:tcBorders>
              <w:top w:val="nil"/>
              <w:left w:val="nil"/>
              <w:bottom w:val="single" w:sz="4" w:space="0" w:color="auto"/>
              <w:right w:val="single" w:sz="4" w:space="0" w:color="auto"/>
            </w:tcBorders>
            <w:shd w:val="clear" w:color="000000" w:fill="DAEEF3"/>
            <w:vAlign w:val="center"/>
            <w:hideMark/>
          </w:tcPr>
          <w:p w14:paraId="23E82A4C" w14:textId="77777777" w:rsidR="009D73FA" w:rsidRPr="009D73FA" w:rsidRDefault="009D73FA" w:rsidP="009D73FA">
            <w:pPr>
              <w:spacing w:after="0"/>
              <w:rPr>
                <w:rFonts w:eastAsia="Times New Roman" w:cs="Times New Roman"/>
                <w:color w:val="000000"/>
                <w:szCs w:val="24"/>
              </w:rPr>
            </w:pPr>
            <w:r w:rsidRPr="009D73FA">
              <w:rPr>
                <w:rFonts w:eastAsia="Times New Roman" w:cs="Times New Roman"/>
                <w:color w:val="000000"/>
                <w:szCs w:val="24"/>
              </w:rPr>
              <w:t>User Interface application development, configuration, &amp; testing.</w:t>
            </w:r>
          </w:p>
        </w:tc>
      </w:tr>
      <w:tr w:rsidR="009D73FA" w:rsidRPr="009D73FA" w14:paraId="15CD29D0" w14:textId="77777777" w:rsidTr="008A4161">
        <w:trPr>
          <w:trHeight w:val="522"/>
        </w:trPr>
        <w:tc>
          <w:tcPr>
            <w:tcW w:w="3550" w:type="dxa"/>
            <w:tcBorders>
              <w:top w:val="nil"/>
              <w:left w:val="single" w:sz="4" w:space="0" w:color="auto"/>
              <w:bottom w:val="single" w:sz="4" w:space="0" w:color="auto"/>
              <w:right w:val="single" w:sz="4" w:space="0" w:color="auto"/>
            </w:tcBorders>
            <w:shd w:val="clear" w:color="000000" w:fill="BFBFBF"/>
            <w:vAlign w:val="center"/>
            <w:hideMark/>
          </w:tcPr>
          <w:p w14:paraId="79176987" w14:textId="77777777" w:rsidR="009D73FA" w:rsidRPr="009D73FA" w:rsidRDefault="009D73FA" w:rsidP="009D73FA">
            <w:pPr>
              <w:spacing w:after="0"/>
              <w:rPr>
                <w:rFonts w:eastAsia="Times New Roman" w:cs="Times New Roman"/>
                <w:color w:val="000000"/>
                <w:szCs w:val="24"/>
              </w:rPr>
            </w:pPr>
            <w:r w:rsidRPr="009D73FA">
              <w:rPr>
                <w:rFonts w:eastAsia="Times New Roman" w:cs="Times New Roman"/>
                <w:color w:val="000000"/>
                <w:szCs w:val="24"/>
              </w:rPr>
              <w:t>Database Developer</w:t>
            </w:r>
          </w:p>
        </w:tc>
        <w:tc>
          <w:tcPr>
            <w:tcW w:w="6495" w:type="dxa"/>
            <w:tcBorders>
              <w:top w:val="nil"/>
              <w:left w:val="nil"/>
              <w:bottom w:val="single" w:sz="4" w:space="0" w:color="auto"/>
              <w:right w:val="single" w:sz="4" w:space="0" w:color="auto"/>
            </w:tcBorders>
            <w:shd w:val="clear" w:color="000000" w:fill="DAEEF3"/>
            <w:vAlign w:val="bottom"/>
            <w:hideMark/>
          </w:tcPr>
          <w:p w14:paraId="123852CC" w14:textId="77777777" w:rsidR="009D73FA" w:rsidRPr="009D73FA" w:rsidRDefault="009D73FA" w:rsidP="009D73FA">
            <w:pPr>
              <w:spacing w:after="0"/>
              <w:rPr>
                <w:rFonts w:eastAsia="Times New Roman" w:cs="Times New Roman"/>
                <w:color w:val="000000"/>
                <w:szCs w:val="24"/>
              </w:rPr>
            </w:pPr>
            <w:r w:rsidRPr="009D73FA">
              <w:rPr>
                <w:rFonts w:eastAsia="Times New Roman" w:cs="Times New Roman"/>
                <w:color w:val="000000"/>
                <w:szCs w:val="24"/>
              </w:rPr>
              <w:t xml:space="preserve">Responsible for ERD, database objects development, configuration and support. </w:t>
            </w:r>
          </w:p>
        </w:tc>
      </w:tr>
      <w:tr w:rsidR="009D73FA" w:rsidRPr="009D73FA" w14:paraId="5A536092" w14:textId="77777777" w:rsidTr="008A4161">
        <w:trPr>
          <w:trHeight w:val="261"/>
        </w:trPr>
        <w:tc>
          <w:tcPr>
            <w:tcW w:w="3550" w:type="dxa"/>
            <w:tcBorders>
              <w:top w:val="nil"/>
              <w:left w:val="single" w:sz="4" w:space="0" w:color="auto"/>
              <w:bottom w:val="single" w:sz="4" w:space="0" w:color="auto"/>
              <w:right w:val="single" w:sz="4" w:space="0" w:color="auto"/>
            </w:tcBorders>
            <w:shd w:val="clear" w:color="000000" w:fill="BFBFBF"/>
            <w:vAlign w:val="center"/>
            <w:hideMark/>
          </w:tcPr>
          <w:p w14:paraId="7AC9D1E6" w14:textId="77777777" w:rsidR="009D73FA" w:rsidRPr="009D73FA" w:rsidRDefault="009D73FA" w:rsidP="009D73FA">
            <w:pPr>
              <w:spacing w:after="0"/>
              <w:rPr>
                <w:rFonts w:eastAsia="Times New Roman" w:cs="Times New Roman"/>
                <w:color w:val="000000"/>
                <w:szCs w:val="24"/>
              </w:rPr>
            </w:pPr>
            <w:r w:rsidRPr="009D73FA">
              <w:rPr>
                <w:rFonts w:eastAsia="Times New Roman" w:cs="Times New Roman"/>
                <w:color w:val="000000"/>
                <w:szCs w:val="24"/>
              </w:rPr>
              <w:t>QA/Tester</w:t>
            </w:r>
          </w:p>
        </w:tc>
        <w:tc>
          <w:tcPr>
            <w:tcW w:w="6495" w:type="dxa"/>
            <w:tcBorders>
              <w:top w:val="nil"/>
              <w:left w:val="nil"/>
              <w:bottom w:val="single" w:sz="4" w:space="0" w:color="auto"/>
              <w:right w:val="single" w:sz="4" w:space="0" w:color="auto"/>
            </w:tcBorders>
            <w:shd w:val="clear" w:color="000000" w:fill="DAEEF3"/>
            <w:noWrap/>
            <w:vAlign w:val="bottom"/>
            <w:hideMark/>
          </w:tcPr>
          <w:p w14:paraId="2B864D62" w14:textId="77777777" w:rsidR="009D73FA" w:rsidRPr="009D73FA" w:rsidRDefault="009D73FA" w:rsidP="009D73FA">
            <w:pPr>
              <w:spacing w:after="0"/>
              <w:rPr>
                <w:rFonts w:eastAsia="Times New Roman" w:cs="Times New Roman"/>
                <w:color w:val="000000"/>
                <w:szCs w:val="24"/>
              </w:rPr>
            </w:pPr>
            <w:r w:rsidRPr="009D73FA">
              <w:rPr>
                <w:rFonts w:eastAsia="Times New Roman" w:cs="Times New Roman"/>
                <w:color w:val="000000"/>
                <w:szCs w:val="24"/>
              </w:rPr>
              <w:t>Resource for application testing.</w:t>
            </w:r>
          </w:p>
        </w:tc>
      </w:tr>
      <w:tr w:rsidR="009D73FA" w:rsidRPr="009D73FA" w14:paraId="541C7428" w14:textId="77777777" w:rsidTr="008A4161">
        <w:trPr>
          <w:trHeight w:val="784"/>
        </w:trPr>
        <w:tc>
          <w:tcPr>
            <w:tcW w:w="3550" w:type="dxa"/>
            <w:tcBorders>
              <w:top w:val="nil"/>
              <w:left w:val="single" w:sz="4" w:space="0" w:color="auto"/>
              <w:bottom w:val="single" w:sz="4" w:space="0" w:color="auto"/>
              <w:right w:val="single" w:sz="4" w:space="0" w:color="auto"/>
            </w:tcBorders>
            <w:shd w:val="clear" w:color="000000" w:fill="BFBFBF"/>
            <w:vAlign w:val="center"/>
            <w:hideMark/>
          </w:tcPr>
          <w:p w14:paraId="4BACB52D" w14:textId="77777777" w:rsidR="009D73FA" w:rsidRPr="009D73FA" w:rsidRDefault="009D73FA" w:rsidP="009D73FA">
            <w:pPr>
              <w:spacing w:after="0"/>
              <w:rPr>
                <w:rFonts w:eastAsia="Times New Roman" w:cs="Times New Roman"/>
                <w:color w:val="000000"/>
                <w:szCs w:val="24"/>
              </w:rPr>
            </w:pPr>
            <w:r w:rsidRPr="009D73FA">
              <w:rPr>
                <w:rFonts w:eastAsia="Times New Roman" w:cs="Times New Roman"/>
                <w:color w:val="000000"/>
                <w:szCs w:val="24"/>
              </w:rPr>
              <w:t>Security &amp; Deployment Specialist</w:t>
            </w:r>
          </w:p>
        </w:tc>
        <w:tc>
          <w:tcPr>
            <w:tcW w:w="6495" w:type="dxa"/>
            <w:tcBorders>
              <w:top w:val="nil"/>
              <w:left w:val="nil"/>
              <w:bottom w:val="single" w:sz="4" w:space="0" w:color="auto"/>
              <w:right w:val="single" w:sz="4" w:space="0" w:color="auto"/>
            </w:tcBorders>
            <w:shd w:val="clear" w:color="000000" w:fill="DAEEF3"/>
            <w:vAlign w:val="center"/>
            <w:hideMark/>
          </w:tcPr>
          <w:p w14:paraId="3BAF6E04" w14:textId="77777777" w:rsidR="009D73FA" w:rsidRPr="009D73FA" w:rsidRDefault="009D73FA" w:rsidP="009D73FA">
            <w:pPr>
              <w:spacing w:after="0"/>
              <w:rPr>
                <w:rFonts w:eastAsia="Times New Roman" w:cs="Times New Roman"/>
                <w:color w:val="000000"/>
                <w:szCs w:val="24"/>
              </w:rPr>
            </w:pPr>
            <w:r w:rsidRPr="009D73FA">
              <w:rPr>
                <w:rFonts w:eastAsia="Times New Roman" w:cs="Times New Roman"/>
                <w:color w:val="000000"/>
                <w:szCs w:val="24"/>
              </w:rPr>
              <w:t>Responsible for setting security according to the standards stated by City of Salisbury. Provide configurations &amp; documentation necessary for product deployment.</w:t>
            </w:r>
          </w:p>
        </w:tc>
      </w:tr>
      <w:tr w:rsidR="009D73FA" w:rsidRPr="009D73FA" w14:paraId="58084F77" w14:textId="77777777" w:rsidTr="008A4161">
        <w:trPr>
          <w:trHeight w:val="1045"/>
        </w:trPr>
        <w:tc>
          <w:tcPr>
            <w:tcW w:w="3550" w:type="dxa"/>
            <w:tcBorders>
              <w:top w:val="nil"/>
              <w:left w:val="single" w:sz="4" w:space="0" w:color="auto"/>
              <w:bottom w:val="single" w:sz="4" w:space="0" w:color="auto"/>
              <w:right w:val="single" w:sz="4" w:space="0" w:color="auto"/>
            </w:tcBorders>
            <w:shd w:val="clear" w:color="000000" w:fill="BFBFBF"/>
            <w:vAlign w:val="center"/>
            <w:hideMark/>
          </w:tcPr>
          <w:p w14:paraId="62A1012A" w14:textId="77777777" w:rsidR="009D73FA" w:rsidRPr="009D73FA" w:rsidRDefault="009D73FA" w:rsidP="009D73FA">
            <w:pPr>
              <w:spacing w:after="0"/>
              <w:rPr>
                <w:rFonts w:eastAsia="Times New Roman" w:cs="Times New Roman"/>
                <w:color w:val="000000"/>
                <w:szCs w:val="24"/>
              </w:rPr>
            </w:pPr>
            <w:r w:rsidRPr="009D73FA">
              <w:rPr>
                <w:rFonts w:eastAsia="Times New Roman" w:cs="Times New Roman"/>
                <w:color w:val="000000"/>
                <w:szCs w:val="24"/>
              </w:rPr>
              <w:t>Documentation Champion</w:t>
            </w:r>
          </w:p>
        </w:tc>
        <w:tc>
          <w:tcPr>
            <w:tcW w:w="6495" w:type="dxa"/>
            <w:tcBorders>
              <w:top w:val="nil"/>
              <w:left w:val="nil"/>
              <w:bottom w:val="single" w:sz="4" w:space="0" w:color="auto"/>
              <w:right w:val="single" w:sz="4" w:space="0" w:color="auto"/>
            </w:tcBorders>
            <w:shd w:val="clear" w:color="000000" w:fill="DAEEF3"/>
            <w:vAlign w:val="center"/>
            <w:hideMark/>
          </w:tcPr>
          <w:p w14:paraId="55B691E8" w14:textId="77777777" w:rsidR="009D73FA" w:rsidRPr="009D73FA" w:rsidRDefault="009D73FA" w:rsidP="009D73FA">
            <w:pPr>
              <w:spacing w:after="0"/>
              <w:rPr>
                <w:rFonts w:eastAsia="Times New Roman" w:cs="Times New Roman"/>
                <w:color w:val="000000"/>
                <w:szCs w:val="24"/>
              </w:rPr>
            </w:pPr>
            <w:r w:rsidRPr="009D73FA">
              <w:rPr>
                <w:rFonts w:eastAsia="Times New Roman" w:cs="Times New Roman"/>
                <w:color w:val="000000"/>
                <w:szCs w:val="24"/>
              </w:rPr>
              <w:t xml:space="preserve">Responsible to providing the requirement, user guide documentation and any additional documentation support the team requires. Responsible to organize and edit any supporting documents prepared by the team. </w:t>
            </w:r>
          </w:p>
        </w:tc>
      </w:tr>
    </w:tbl>
    <w:p w14:paraId="1DDB1F5F" w14:textId="1616D87A" w:rsidR="00E35555" w:rsidRDefault="00E35555" w:rsidP="00004CCA">
      <w:pPr>
        <w:rPr>
          <w:noProof/>
        </w:rPr>
      </w:pPr>
    </w:p>
    <w:p w14:paraId="257489A4" w14:textId="5AD16494" w:rsidR="0007033D" w:rsidRPr="000B3D11" w:rsidRDefault="0007033D" w:rsidP="006A4EFA">
      <w:pPr>
        <w:pStyle w:val="Heading2"/>
        <w:numPr>
          <w:ilvl w:val="0"/>
          <w:numId w:val="11"/>
        </w:numPr>
        <w:rPr>
          <w:rFonts w:cs="Times New Roman"/>
        </w:rPr>
      </w:pPr>
      <w:bookmarkStart w:id="24" w:name="_Toc517588962"/>
      <w:r w:rsidRPr="000B3D11">
        <w:rPr>
          <w:rFonts w:cs="Times New Roman"/>
        </w:rPr>
        <w:t>Requirements Management Plan</w:t>
      </w:r>
      <w:bookmarkEnd w:id="24"/>
    </w:p>
    <w:p w14:paraId="2E0C6FB0" w14:textId="1FD490AA" w:rsidR="004374AD" w:rsidRPr="000B3D11" w:rsidRDefault="004374AD" w:rsidP="006A4EFA">
      <w:pPr>
        <w:pStyle w:val="Heading3"/>
        <w:numPr>
          <w:ilvl w:val="1"/>
          <w:numId w:val="11"/>
        </w:numPr>
        <w:rPr>
          <w:rFonts w:cs="Times New Roman"/>
        </w:rPr>
      </w:pPr>
      <w:bookmarkStart w:id="25" w:name="_Toc517588963"/>
      <w:r w:rsidRPr="000B3D11">
        <w:rPr>
          <w:rFonts w:cs="Times New Roman"/>
        </w:rPr>
        <w:t>Purpose</w:t>
      </w:r>
      <w:bookmarkEnd w:id="25"/>
    </w:p>
    <w:p w14:paraId="0F0B2AFA" w14:textId="77777777" w:rsidR="002E7A19" w:rsidRDefault="004374AD" w:rsidP="002E7A19">
      <w:pPr>
        <w:rPr>
          <w:rFonts w:cs="Times New Roman"/>
          <w:szCs w:val="24"/>
        </w:rPr>
      </w:pPr>
      <w:r w:rsidRPr="000B3D11">
        <w:rPr>
          <w:rFonts w:cs="Times New Roman"/>
          <w:szCs w:val="24"/>
        </w:rPr>
        <w:tab/>
      </w:r>
      <w:r w:rsidR="0007033D" w:rsidRPr="000B3D11">
        <w:rPr>
          <w:rFonts w:cs="Times New Roman"/>
          <w:szCs w:val="24"/>
        </w:rPr>
        <w:t xml:space="preserve">The purpose of the </w:t>
      </w:r>
      <w:r w:rsidR="00CF15DF">
        <w:rPr>
          <w:rFonts w:cs="Times New Roman"/>
          <w:szCs w:val="24"/>
        </w:rPr>
        <w:t>Virtual Letter of Life</w:t>
      </w:r>
      <w:r w:rsidR="0007033D" w:rsidRPr="000B3D11">
        <w:rPr>
          <w:rFonts w:cs="Times New Roman"/>
          <w:szCs w:val="24"/>
        </w:rPr>
        <w:t xml:space="preserve"> Requirements Management Plan is to establish a common understanding of how requirements </w:t>
      </w:r>
      <w:r w:rsidR="00CF15DF">
        <w:rPr>
          <w:rFonts w:cs="Times New Roman"/>
          <w:szCs w:val="24"/>
        </w:rPr>
        <w:t>were</w:t>
      </w:r>
      <w:r w:rsidR="0007033D" w:rsidRPr="000B3D11">
        <w:rPr>
          <w:rFonts w:cs="Times New Roman"/>
          <w:szCs w:val="24"/>
        </w:rPr>
        <w:t xml:space="preserve"> identified, analyzed, documented, and managed for the </w:t>
      </w:r>
      <w:r w:rsidR="00CF15DF">
        <w:rPr>
          <w:rFonts w:cs="Times New Roman"/>
          <w:szCs w:val="24"/>
        </w:rPr>
        <w:t>software development project</w:t>
      </w:r>
      <w:r w:rsidR="0007033D" w:rsidRPr="000B3D11">
        <w:rPr>
          <w:rFonts w:cs="Times New Roman"/>
          <w:szCs w:val="24"/>
        </w:rPr>
        <w:t xml:space="preserve">. Requirements will be divided into two categories: project requirements and product requirements. </w:t>
      </w:r>
    </w:p>
    <w:p w14:paraId="54B1F5FE" w14:textId="4A12B40C" w:rsidR="002E7A19" w:rsidRDefault="0007033D" w:rsidP="00B809D3">
      <w:pPr>
        <w:ind w:firstLine="720"/>
        <w:rPr>
          <w:rFonts w:cs="Times New Roman"/>
          <w:szCs w:val="24"/>
        </w:rPr>
      </w:pPr>
      <w:r w:rsidRPr="000B3D11">
        <w:rPr>
          <w:rFonts w:cs="Times New Roman"/>
          <w:szCs w:val="24"/>
        </w:rPr>
        <w:t xml:space="preserve">Project requirements are the requirements identified to meet the needs of the project and ensure its completion and readiness to hand over to operations. These consist mostly of non-technical requirements. </w:t>
      </w:r>
      <w:r w:rsidR="00D3633D">
        <w:rPr>
          <w:rFonts w:cs="Times New Roman"/>
          <w:szCs w:val="24"/>
        </w:rPr>
        <w:t xml:space="preserve">The project requirements are detailed below in the </w:t>
      </w:r>
      <w:r w:rsidR="000C5007">
        <w:rPr>
          <w:rFonts w:cs="Times New Roman"/>
          <w:szCs w:val="24"/>
        </w:rPr>
        <w:t>WBS</w:t>
      </w:r>
      <w:r w:rsidR="00535146">
        <w:rPr>
          <w:rFonts w:cs="Times New Roman"/>
          <w:szCs w:val="24"/>
        </w:rPr>
        <w:t xml:space="preserve"> detailing the project schedule</w:t>
      </w:r>
      <w:r w:rsidR="00D3633D">
        <w:rPr>
          <w:rFonts w:cs="Times New Roman"/>
          <w:szCs w:val="24"/>
        </w:rPr>
        <w:t xml:space="preserve"> along with the project </w:t>
      </w:r>
      <w:r w:rsidR="00535146">
        <w:rPr>
          <w:rFonts w:cs="Times New Roman"/>
          <w:szCs w:val="24"/>
        </w:rPr>
        <w:t>breakdown</w:t>
      </w:r>
      <w:r w:rsidR="00573C7C">
        <w:rPr>
          <w:rFonts w:cs="Times New Roman"/>
          <w:szCs w:val="24"/>
        </w:rPr>
        <w:t>.</w:t>
      </w:r>
    </w:p>
    <w:p w14:paraId="16026B2A" w14:textId="19EC0D83" w:rsidR="0007033D" w:rsidRPr="000B3D11" w:rsidRDefault="0007033D" w:rsidP="00B809D3">
      <w:pPr>
        <w:ind w:firstLine="360"/>
        <w:rPr>
          <w:rFonts w:cs="Times New Roman"/>
          <w:szCs w:val="24"/>
        </w:rPr>
      </w:pPr>
      <w:r w:rsidRPr="000B3D11">
        <w:rPr>
          <w:rFonts w:cs="Times New Roman"/>
          <w:szCs w:val="24"/>
        </w:rPr>
        <w:t>Product requirements are the requirements identified to meet the technical specifications of the product being produced as a result of the project</w:t>
      </w:r>
      <w:r w:rsidR="00D3633D">
        <w:rPr>
          <w:rFonts w:cs="Times New Roman"/>
          <w:szCs w:val="24"/>
        </w:rPr>
        <w:t xml:space="preserve">. The User stories section outlines the </w:t>
      </w:r>
      <w:r w:rsidR="00D3633D">
        <w:rPr>
          <w:rFonts w:cs="Times New Roman"/>
          <w:szCs w:val="24"/>
        </w:rPr>
        <w:lastRenderedPageBreak/>
        <w:t>functional requirements that are approved by the project owner/client.</w:t>
      </w:r>
      <w:r w:rsidR="00A12D07">
        <w:rPr>
          <w:rFonts w:cs="Times New Roman"/>
          <w:szCs w:val="24"/>
        </w:rPr>
        <w:t xml:space="preserve"> The Software specifications </w:t>
      </w:r>
      <w:r w:rsidR="00B809D3">
        <w:rPr>
          <w:rFonts w:cs="Times New Roman"/>
          <w:szCs w:val="24"/>
        </w:rPr>
        <w:t>table</w:t>
      </w:r>
      <w:r w:rsidR="00A12D07">
        <w:rPr>
          <w:rFonts w:cs="Times New Roman"/>
          <w:szCs w:val="24"/>
        </w:rPr>
        <w:t xml:space="preserve"> provides a brief summary of the solution stack that will be utilized for development &amp; documentation of the Virtual Letter of Life software. </w:t>
      </w:r>
      <w:r w:rsidR="002E7A19">
        <w:rPr>
          <w:rFonts w:cs="Times New Roman"/>
          <w:szCs w:val="24"/>
        </w:rPr>
        <w:t>Additionally, the S</w:t>
      </w:r>
      <w:r w:rsidR="00C24182">
        <w:rPr>
          <w:rFonts w:cs="Times New Roman"/>
          <w:szCs w:val="24"/>
        </w:rPr>
        <w:t xml:space="preserve">oftware </w:t>
      </w:r>
      <w:r w:rsidR="002E7A19">
        <w:rPr>
          <w:rFonts w:cs="Times New Roman"/>
          <w:szCs w:val="24"/>
        </w:rPr>
        <w:t>R</w:t>
      </w:r>
      <w:r w:rsidR="00C24182">
        <w:rPr>
          <w:rFonts w:cs="Times New Roman"/>
          <w:szCs w:val="24"/>
        </w:rPr>
        <w:t xml:space="preserve">equirement </w:t>
      </w:r>
      <w:r w:rsidR="002E7A19">
        <w:rPr>
          <w:rFonts w:cs="Times New Roman"/>
          <w:szCs w:val="24"/>
        </w:rPr>
        <w:t>S</w:t>
      </w:r>
      <w:r w:rsidR="00C24182">
        <w:rPr>
          <w:rFonts w:cs="Times New Roman"/>
          <w:szCs w:val="24"/>
        </w:rPr>
        <w:t>pecification</w:t>
      </w:r>
      <w:r w:rsidR="002E7A19">
        <w:rPr>
          <w:rFonts w:cs="Times New Roman"/>
          <w:szCs w:val="24"/>
        </w:rPr>
        <w:t xml:space="preserve"> document will provide detailed information regarding the product requirement specifications.</w:t>
      </w:r>
    </w:p>
    <w:p w14:paraId="78315C39" w14:textId="4B927FC6" w:rsidR="00C94C44" w:rsidRDefault="00C94C44" w:rsidP="006A4EFA">
      <w:pPr>
        <w:pStyle w:val="Heading3"/>
        <w:numPr>
          <w:ilvl w:val="1"/>
          <w:numId w:val="11"/>
        </w:numPr>
        <w:rPr>
          <w:rFonts w:cs="Times New Roman"/>
        </w:rPr>
      </w:pPr>
      <w:bookmarkStart w:id="26" w:name="_Toc517588964"/>
      <w:r>
        <w:rPr>
          <w:rFonts w:cs="Times New Roman"/>
        </w:rPr>
        <w:t>Project R</w:t>
      </w:r>
      <w:r w:rsidRPr="000B3D11">
        <w:rPr>
          <w:rFonts w:cs="Times New Roman"/>
        </w:rPr>
        <w:t>equirements</w:t>
      </w:r>
    </w:p>
    <w:bookmarkEnd w:id="26"/>
    <w:p w14:paraId="3BB4A238" w14:textId="46713D74" w:rsidR="005C5CB6" w:rsidRPr="00765D67" w:rsidRDefault="005C5CB6" w:rsidP="006A4EFA">
      <w:pPr>
        <w:pStyle w:val="ListParagraph"/>
        <w:numPr>
          <w:ilvl w:val="2"/>
          <w:numId w:val="11"/>
        </w:numPr>
        <w:spacing w:after="0"/>
        <w:rPr>
          <w:rFonts w:cs="Times New Roman"/>
          <w:b/>
          <w:szCs w:val="24"/>
          <w:shd w:val="clear" w:color="auto" w:fill="FFFFFF"/>
        </w:rPr>
      </w:pPr>
      <w:r w:rsidRPr="00765D67">
        <w:rPr>
          <w:rFonts w:cs="Times New Roman"/>
          <w:b/>
          <w:szCs w:val="24"/>
          <w:shd w:val="clear" w:color="auto" w:fill="FFFFFF"/>
        </w:rPr>
        <w:t>Project Breakdown</w:t>
      </w:r>
      <w:r w:rsidR="005B20ED" w:rsidRPr="00765D67">
        <w:rPr>
          <w:rFonts w:cs="Times New Roman"/>
          <w:b/>
          <w:szCs w:val="24"/>
          <w:shd w:val="clear" w:color="auto" w:fill="FFFFFF"/>
        </w:rPr>
        <w:t xml:space="preserve"> </w:t>
      </w:r>
    </w:p>
    <w:p w14:paraId="469135C9" w14:textId="240C6A39" w:rsidR="00DE200E" w:rsidRPr="000B3D11" w:rsidRDefault="00DE200E" w:rsidP="005C5CB6">
      <w:pPr>
        <w:spacing w:after="0"/>
        <w:ind w:firstLine="720"/>
        <w:rPr>
          <w:rFonts w:cs="Times New Roman"/>
          <w:szCs w:val="24"/>
          <w:shd w:val="clear" w:color="auto" w:fill="FFFFFF"/>
        </w:rPr>
      </w:pPr>
      <w:r w:rsidRPr="000B3D11">
        <w:rPr>
          <w:rFonts w:cs="Times New Roman"/>
          <w:szCs w:val="24"/>
          <w:shd w:val="clear" w:color="auto" w:fill="FFFFFF"/>
        </w:rPr>
        <w:t xml:space="preserve">In the </w:t>
      </w:r>
      <w:commentRangeStart w:id="27"/>
      <w:r w:rsidRPr="000B3D11">
        <w:rPr>
          <w:rFonts w:cs="Times New Roman"/>
          <w:szCs w:val="24"/>
          <w:shd w:val="clear" w:color="auto" w:fill="FFFFFF"/>
        </w:rPr>
        <w:t xml:space="preserve">below </w:t>
      </w:r>
      <w:commentRangeEnd w:id="27"/>
      <w:r w:rsidR="001D51D8">
        <w:rPr>
          <w:rStyle w:val="CommentReference"/>
        </w:rPr>
        <w:commentReference w:id="27"/>
      </w:r>
      <w:r w:rsidRPr="000B3D11">
        <w:rPr>
          <w:rFonts w:cs="Times New Roman"/>
          <w:szCs w:val="24"/>
          <w:shd w:val="clear" w:color="auto" w:fill="FFFFFF"/>
        </w:rPr>
        <w:t xml:space="preserve">Outline, the project </w:t>
      </w:r>
      <w:r w:rsidR="004374AD" w:rsidRPr="000B3D11">
        <w:rPr>
          <w:rFonts w:cs="Times New Roman"/>
          <w:szCs w:val="24"/>
          <w:shd w:val="clear" w:color="auto" w:fill="FFFFFF"/>
        </w:rPr>
        <w:t>is</w:t>
      </w:r>
      <w:r w:rsidRPr="000B3D11">
        <w:rPr>
          <w:rFonts w:cs="Times New Roman"/>
          <w:szCs w:val="24"/>
          <w:shd w:val="clear" w:color="auto" w:fill="FFFFFF"/>
        </w:rPr>
        <w:t xml:space="preserve"> broken down into components that reflect </w:t>
      </w:r>
      <w:r w:rsidR="004374AD" w:rsidRPr="000B3D11">
        <w:rPr>
          <w:rFonts w:cs="Times New Roman"/>
          <w:szCs w:val="24"/>
          <w:shd w:val="clear" w:color="auto" w:fill="FFFFFF"/>
        </w:rPr>
        <w:t xml:space="preserve">the </w:t>
      </w:r>
      <w:r w:rsidRPr="000B3D11">
        <w:rPr>
          <w:rFonts w:cs="Times New Roman"/>
          <w:szCs w:val="24"/>
          <w:shd w:val="clear" w:color="auto" w:fill="FFFFFF"/>
        </w:rPr>
        <w:t>readiness of project completion and display</w:t>
      </w:r>
      <w:r w:rsidR="004374AD" w:rsidRPr="000B3D11">
        <w:rPr>
          <w:rFonts w:cs="Times New Roman"/>
          <w:szCs w:val="24"/>
          <w:shd w:val="clear" w:color="auto" w:fill="FFFFFF"/>
        </w:rPr>
        <w:t>s</w:t>
      </w:r>
      <w:r w:rsidRPr="000B3D11">
        <w:rPr>
          <w:rFonts w:cs="Times New Roman"/>
          <w:szCs w:val="24"/>
          <w:shd w:val="clear" w:color="auto" w:fill="FFFFFF"/>
        </w:rPr>
        <w:t xml:space="preserve"> project needs:</w:t>
      </w:r>
    </w:p>
    <w:tbl>
      <w:tblPr>
        <w:tblW w:w="100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3"/>
        <w:gridCol w:w="7598"/>
      </w:tblGrid>
      <w:tr w:rsidR="00016A93" w14:paraId="60E5C501" w14:textId="77777777" w:rsidTr="00E35555">
        <w:trPr>
          <w:trHeight w:val="777"/>
        </w:trPr>
        <w:tc>
          <w:tcPr>
            <w:tcW w:w="2483" w:type="dxa"/>
          </w:tcPr>
          <w:p w14:paraId="28ACB9B5" w14:textId="0D314515" w:rsidR="00016A93" w:rsidRDefault="00016A93" w:rsidP="00713F76">
            <w:pPr>
              <w:pStyle w:val="Heading3"/>
              <w:ind w:firstLine="0"/>
              <w:rPr>
                <w:rFonts w:cs="Times New Roman"/>
              </w:rPr>
            </w:pPr>
            <w:r w:rsidRPr="00016A93">
              <w:rPr>
                <w:rFonts w:cs="Times New Roman"/>
              </w:rPr>
              <w:t>Feasibility</w:t>
            </w:r>
          </w:p>
        </w:tc>
        <w:tc>
          <w:tcPr>
            <w:tcW w:w="7598" w:type="dxa"/>
          </w:tcPr>
          <w:p w14:paraId="5F780B4F" w14:textId="77777777" w:rsidR="00016A93" w:rsidRPr="00016A93" w:rsidRDefault="00016A93" w:rsidP="006A4EFA">
            <w:pPr>
              <w:pStyle w:val="Heading3"/>
              <w:numPr>
                <w:ilvl w:val="0"/>
                <w:numId w:val="16"/>
              </w:numPr>
              <w:rPr>
                <w:rFonts w:cs="Times New Roman"/>
                <w:b w:val="0"/>
              </w:rPr>
            </w:pPr>
            <w:r w:rsidRPr="00016A93">
              <w:rPr>
                <w:rFonts w:cs="Times New Roman"/>
                <w:b w:val="0"/>
              </w:rPr>
              <w:t>Project team meets to discuss feasibility of the proposed project.</w:t>
            </w:r>
          </w:p>
          <w:p w14:paraId="055D21C9" w14:textId="4884B8D5" w:rsidR="00016A93" w:rsidRPr="00016A93" w:rsidRDefault="00016A93" w:rsidP="006A4EFA">
            <w:pPr>
              <w:pStyle w:val="ListParagraph"/>
              <w:numPr>
                <w:ilvl w:val="0"/>
                <w:numId w:val="16"/>
              </w:numPr>
              <w:rPr>
                <w:lang w:eastAsia="ja-JP"/>
              </w:rPr>
            </w:pPr>
            <w:r w:rsidRPr="00016A93">
              <w:rPr>
                <w:lang w:eastAsia="ja-JP"/>
              </w:rPr>
              <w:t>Project team requests &amp; secure sponsorship, define project scope, define and assume role within the team.</w:t>
            </w:r>
          </w:p>
        </w:tc>
      </w:tr>
      <w:tr w:rsidR="00016A93" w14:paraId="70B6A4B1" w14:textId="77777777" w:rsidTr="00E35555">
        <w:trPr>
          <w:trHeight w:val="2157"/>
        </w:trPr>
        <w:tc>
          <w:tcPr>
            <w:tcW w:w="2483" w:type="dxa"/>
          </w:tcPr>
          <w:p w14:paraId="69C39EE9" w14:textId="0344C8C3" w:rsidR="00016A93" w:rsidRDefault="00016A93" w:rsidP="00713F76">
            <w:pPr>
              <w:pStyle w:val="Heading3"/>
              <w:ind w:firstLine="0"/>
              <w:rPr>
                <w:rFonts w:cs="Times New Roman"/>
              </w:rPr>
            </w:pPr>
            <w:r w:rsidRPr="00016A93">
              <w:rPr>
                <w:rFonts w:cs="Times New Roman"/>
              </w:rPr>
              <w:t>Initiation</w:t>
            </w:r>
          </w:p>
        </w:tc>
        <w:tc>
          <w:tcPr>
            <w:tcW w:w="7598" w:type="dxa"/>
          </w:tcPr>
          <w:p w14:paraId="2F7DBC6B" w14:textId="2323CF83" w:rsidR="00016A93" w:rsidRDefault="00EB6C8D" w:rsidP="006A4EFA">
            <w:pPr>
              <w:pStyle w:val="Heading3"/>
              <w:numPr>
                <w:ilvl w:val="0"/>
                <w:numId w:val="16"/>
              </w:numPr>
              <w:rPr>
                <w:rFonts w:cs="Times New Roman"/>
                <w:b w:val="0"/>
              </w:rPr>
            </w:pPr>
            <w:r>
              <w:rPr>
                <w:rFonts w:cs="Times New Roman"/>
                <w:b w:val="0"/>
              </w:rPr>
              <w:t>Project team</w:t>
            </w:r>
            <w:r w:rsidR="00016A93" w:rsidRPr="00016A93">
              <w:rPr>
                <w:rFonts w:cs="Times New Roman"/>
                <w:b w:val="0"/>
              </w:rPr>
              <w:t xml:space="preserve"> will meet with the project owner/client to review the needs and requirements for the Virtual Letter of Life software.</w:t>
            </w:r>
          </w:p>
          <w:p w14:paraId="73E57EB1" w14:textId="17FBB6E6" w:rsidR="00016A93" w:rsidRDefault="00EB6C8D" w:rsidP="006A4EFA">
            <w:pPr>
              <w:pStyle w:val="ListParagraph"/>
              <w:numPr>
                <w:ilvl w:val="0"/>
                <w:numId w:val="16"/>
              </w:numPr>
              <w:rPr>
                <w:lang w:eastAsia="ja-JP"/>
              </w:rPr>
            </w:pPr>
            <w:r>
              <w:rPr>
                <w:lang w:eastAsia="ja-JP"/>
              </w:rPr>
              <w:t>Project team</w:t>
            </w:r>
            <w:r w:rsidRPr="00EB6C8D">
              <w:rPr>
                <w:lang w:eastAsia="ja-JP"/>
              </w:rPr>
              <w:t xml:space="preserve"> will provide solutions and recommendations to make sure all the requirements will be met, and project will be completed accordingly.</w:t>
            </w:r>
          </w:p>
          <w:p w14:paraId="6E65659C" w14:textId="11571EDA" w:rsidR="00EB6C8D" w:rsidRDefault="00EB6C8D" w:rsidP="006A4EFA">
            <w:pPr>
              <w:pStyle w:val="ListParagraph"/>
              <w:numPr>
                <w:ilvl w:val="0"/>
                <w:numId w:val="16"/>
              </w:numPr>
              <w:rPr>
                <w:lang w:eastAsia="ja-JP"/>
              </w:rPr>
            </w:pPr>
            <w:r>
              <w:rPr>
                <w:lang w:eastAsia="ja-JP"/>
              </w:rPr>
              <w:t>Project</w:t>
            </w:r>
            <w:r w:rsidRPr="00EB6C8D">
              <w:rPr>
                <w:lang w:eastAsia="ja-JP"/>
              </w:rPr>
              <w:t xml:space="preserve"> team will discuss and decides appropriate language and database choices</w:t>
            </w:r>
            <w:r>
              <w:rPr>
                <w:lang w:eastAsia="ja-JP"/>
              </w:rPr>
              <w:t>.</w:t>
            </w:r>
          </w:p>
          <w:p w14:paraId="10B451E6" w14:textId="6CC9B5FA" w:rsidR="00EB6C8D" w:rsidRPr="00016A93" w:rsidRDefault="00EB6C8D" w:rsidP="006A4EFA">
            <w:pPr>
              <w:pStyle w:val="ListParagraph"/>
              <w:numPr>
                <w:ilvl w:val="0"/>
                <w:numId w:val="16"/>
              </w:numPr>
              <w:rPr>
                <w:lang w:eastAsia="ja-JP"/>
              </w:rPr>
            </w:pPr>
            <w:r>
              <w:rPr>
                <w:lang w:eastAsia="ja-JP"/>
              </w:rPr>
              <w:t>Project Manager will p</w:t>
            </w:r>
            <w:r w:rsidRPr="00EB6C8D">
              <w:rPr>
                <w:lang w:eastAsia="ja-JP"/>
              </w:rPr>
              <w:t>repare the project plan detailing important project information and key milestones and submit for approval.</w:t>
            </w:r>
          </w:p>
        </w:tc>
      </w:tr>
      <w:tr w:rsidR="00016A93" w14:paraId="0C8045E6" w14:textId="77777777" w:rsidTr="00E35555">
        <w:trPr>
          <w:trHeight w:val="966"/>
        </w:trPr>
        <w:tc>
          <w:tcPr>
            <w:tcW w:w="2483" w:type="dxa"/>
          </w:tcPr>
          <w:p w14:paraId="29D906B9" w14:textId="71F7CD4B" w:rsidR="00016A93" w:rsidRDefault="00016A93" w:rsidP="00713F76">
            <w:pPr>
              <w:pStyle w:val="Heading3"/>
              <w:ind w:firstLine="0"/>
              <w:rPr>
                <w:rFonts w:cs="Times New Roman"/>
              </w:rPr>
            </w:pPr>
            <w:r w:rsidRPr="00016A93">
              <w:rPr>
                <w:rFonts w:cs="Times New Roman"/>
              </w:rPr>
              <w:t>Design</w:t>
            </w:r>
          </w:p>
        </w:tc>
        <w:tc>
          <w:tcPr>
            <w:tcW w:w="7598" w:type="dxa"/>
          </w:tcPr>
          <w:p w14:paraId="440519D1" w14:textId="77777777" w:rsidR="00016A93" w:rsidRDefault="00EB6C8D" w:rsidP="006A4EFA">
            <w:pPr>
              <w:pStyle w:val="Heading3"/>
              <w:numPr>
                <w:ilvl w:val="0"/>
                <w:numId w:val="16"/>
              </w:numPr>
              <w:rPr>
                <w:rFonts w:cs="Times New Roman"/>
                <w:b w:val="0"/>
              </w:rPr>
            </w:pPr>
            <w:r w:rsidRPr="00EB6C8D">
              <w:rPr>
                <w:rFonts w:cs="Times New Roman"/>
                <w:b w:val="0"/>
              </w:rPr>
              <w:t>The project team will create system and database design.</w:t>
            </w:r>
          </w:p>
          <w:p w14:paraId="05E3BAC2" w14:textId="1725BAA2" w:rsidR="00EB6C8D" w:rsidRPr="00EB6C8D" w:rsidRDefault="00EB6C8D" w:rsidP="006A4EFA">
            <w:pPr>
              <w:pStyle w:val="ListParagraph"/>
              <w:numPr>
                <w:ilvl w:val="0"/>
                <w:numId w:val="16"/>
              </w:numPr>
              <w:rPr>
                <w:lang w:eastAsia="ja-JP"/>
              </w:rPr>
            </w:pPr>
            <w:r>
              <w:rPr>
                <w:lang w:eastAsia="ja-JP"/>
              </w:rPr>
              <w:t xml:space="preserve">Project </w:t>
            </w:r>
            <w:r w:rsidRPr="00EB6C8D">
              <w:rPr>
                <w:lang w:eastAsia="ja-JP"/>
              </w:rPr>
              <w:t>team will hold project meeting to approve design and communicate roles and responsibilities of upcoming development phase.</w:t>
            </w:r>
          </w:p>
        </w:tc>
      </w:tr>
      <w:tr w:rsidR="00016A93" w14:paraId="2CAA1280" w14:textId="77777777" w:rsidTr="00E35555">
        <w:trPr>
          <w:trHeight w:val="777"/>
        </w:trPr>
        <w:tc>
          <w:tcPr>
            <w:tcW w:w="2483" w:type="dxa"/>
          </w:tcPr>
          <w:p w14:paraId="30063C7B" w14:textId="3A8A657A" w:rsidR="00016A93" w:rsidRDefault="00016A93" w:rsidP="00713F76">
            <w:pPr>
              <w:pStyle w:val="Heading3"/>
              <w:ind w:firstLine="0"/>
              <w:rPr>
                <w:rFonts w:cs="Times New Roman"/>
              </w:rPr>
            </w:pPr>
            <w:r w:rsidRPr="00016A93">
              <w:rPr>
                <w:rFonts w:cs="Times New Roman"/>
              </w:rPr>
              <w:t>Development</w:t>
            </w:r>
          </w:p>
        </w:tc>
        <w:tc>
          <w:tcPr>
            <w:tcW w:w="7598" w:type="dxa"/>
          </w:tcPr>
          <w:p w14:paraId="034F432A" w14:textId="77777777" w:rsidR="00016A93" w:rsidRDefault="00EB6C8D" w:rsidP="006A4EFA">
            <w:pPr>
              <w:pStyle w:val="Heading3"/>
              <w:numPr>
                <w:ilvl w:val="0"/>
                <w:numId w:val="16"/>
              </w:numPr>
              <w:rPr>
                <w:rFonts w:cs="Times New Roman"/>
                <w:b w:val="0"/>
              </w:rPr>
            </w:pPr>
            <w:r w:rsidRPr="00EB6C8D">
              <w:rPr>
                <w:rFonts w:cs="Times New Roman"/>
                <w:b w:val="0"/>
              </w:rPr>
              <w:t>Begin designing the Virtual Letter of Life software; inclusive of database, backend, and UI/UX development.  </w:t>
            </w:r>
          </w:p>
          <w:p w14:paraId="7A4B0FCD" w14:textId="472FA6D1" w:rsidR="00EB6C8D" w:rsidRPr="00EB6C8D" w:rsidRDefault="00EB6C8D" w:rsidP="006A4EFA">
            <w:pPr>
              <w:pStyle w:val="ListParagraph"/>
              <w:numPr>
                <w:ilvl w:val="0"/>
                <w:numId w:val="16"/>
              </w:numPr>
              <w:rPr>
                <w:lang w:eastAsia="ja-JP"/>
              </w:rPr>
            </w:pPr>
            <w:r>
              <w:rPr>
                <w:lang w:eastAsia="ja-JP"/>
              </w:rPr>
              <w:t>Perform Unit Testing.</w:t>
            </w:r>
          </w:p>
        </w:tc>
      </w:tr>
      <w:tr w:rsidR="00016A93" w14:paraId="5D5363BD" w14:textId="77777777" w:rsidTr="00E35555">
        <w:trPr>
          <w:trHeight w:val="788"/>
        </w:trPr>
        <w:tc>
          <w:tcPr>
            <w:tcW w:w="2483" w:type="dxa"/>
          </w:tcPr>
          <w:p w14:paraId="1394890D" w14:textId="0AFFAB03" w:rsidR="00016A93" w:rsidRDefault="00016A93" w:rsidP="00713F76">
            <w:pPr>
              <w:pStyle w:val="Heading3"/>
              <w:ind w:firstLine="0"/>
              <w:rPr>
                <w:rFonts w:cs="Times New Roman"/>
              </w:rPr>
            </w:pPr>
            <w:r w:rsidRPr="00016A93">
              <w:rPr>
                <w:rFonts w:cs="Times New Roman"/>
              </w:rPr>
              <w:t>Testing</w:t>
            </w:r>
          </w:p>
        </w:tc>
        <w:tc>
          <w:tcPr>
            <w:tcW w:w="7598" w:type="dxa"/>
          </w:tcPr>
          <w:p w14:paraId="6F636279" w14:textId="77777777" w:rsidR="00016A93" w:rsidRDefault="00EB6C8D" w:rsidP="006A4EFA">
            <w:pPr>
              <w:pStyle w:val="Heading3"/>
              <w:numPr>
                <w:ilvl w:val="0"/>
                <w:numId w:val="16"/>
              </w:numPr>
              <w:rPr>
                <w:rFonts w:cs="Times New Roman"/>
                <w:b w:val="0"/>
              </w:rPr>
            </w:pPr>
            <w:r w:rsidRPr="00EB6C8D">
              <w:rPr>
                <w:rFonts w:cs="Times New Roman"/>
                <w:b w:val="0"/>
              </w:rPr>
              <w:t>Product testing will be performed according to the test plan.</w:t>
            </w:r>
          </w:p>
          <w:p w14:paraId="362EE16D" w14:textId="77777777" w:rsidR="00EB6C8D" w:rsidRDefault="00EB6C8D" w:rsidP="006A4EFA">
            <w:pPr>
              <w:pStyle w:val="ListParagraph"/>
              <w:numPr>
                <w:ilvl w:val="0"/>
                <w:numId w:val="16"/>
              </w:numPr>
              <w:rPr>
                <w:lang w:eastAsia="ja-JP"/>
              </w:rPr>
            </w:pPr>
            <w:r w:rsidRPr="00EB6C8D">
              <w:rPr>
                <w:lang w:eastAsia="ja-JP"/>
              </w:rPr>
              <w:t>Resolve any issues that may arise during testing.</w:t>
            </w:r>
          </w:p>
          <w:p w14:paraId="445A7550" w14:textId="20F451AD" w:rsidR="00EB6C8D" w:rsidRPr="00EB6C8D" w:rsidRDefault="00EB6C8D" w:rsidP="006A4EFA">
            <w:pPr>
              <w:pStyle w:val="ListParagraph"/>
              <w:numPr>
                <w:ilvl w:val="0"/>
                <w:numId w:val="16"/>
              </w:numPr>
              <w:rPr>
                <w:lang w:eastAsia="ja-JP"/>
              </w:rPr>
            </w:pPr>
            <w:r w:rsidRPr="00EB6C8D">
              <w:rPr>
                <w:lang w:eastAsia="ja-JP"/>
              </w:rPr>
              <w:t>Re-test the software until product runs error free.</w:t>
            </w:r>
          </w:p>
        </w:tc>
      </w:tr>
      <w:tr w:rsidR="00016A93" w14:paraId="15F8EB27" w14:textId="77777777" w:rsidTr="00E35555">
        <w:trPr>
          <w:trHeight w:val="788"/>
        </w:trPr>
        <w:tc>
          <w:tcPr>
            <w:tcW w:w="2483" w:type="dxa"/>
          </w:tcPr>
          <w:p w14:paraId="63263628" w14:textId="1E76995B" w:rsidR="00016A93" w:rsidRDefault="00016A93" w:rsidP="00713F76">
            <w:pPr>
              <w:pStyle w:val="Heading3"/>
              <w:ind w:firstLine="0"/>
              <w:rPr>
                <w:rFonts w:cs="Times New Roman"/>
              </w:rPr>
            </w:pPr>
            <w:r w:rsidRPr="00016A93">
              <w:rPr>
                <w:rFonts w:cs="Times New Roman"/>
              </w:rPr>
              <w:t>Closeout</w:t>
            </w:r>
          </w:p>
        </w:tc>
        <w:tc>
          <w:tcPr>
            <w:tcW w:w="7598" w:type="dxa"/>
          </w:tcPr>
          <w:p w14:paraId="6F7E6671" w14:textId="77777777" w:rsidR="00016A93" w:rsidRDefault="00EB6C8D" w:rsidP="006A4EFA">
            <w:pPr>
              <w:pStyle w:val="Heading3"/>
              <w:numPr>
                <w:ilvl w:val="0"/>
                <w:numId w:val="16"/>
              </w:numPr>
              <w:rPr>
                <w:rFonts w:cs="Times New Roman"/>
                <w:b w:val="0"/>
              </w:rPr>
            </w:pPr>
            <w:r w:rsidRPr="00EB6C8D">
              <w:rPr>
                <w:rFonts w:cs="Times New Roman"/>
                <w:b w:val="0"/>
              </w:rPr>
              <w:t>Document records for future project reference.</w:t>
            </w:r>
          </w:p>
          <w:p w14:paraId="5E4055F4" w14:textId="77777777" w:rsidR="00EB6C8D" w:rsidRDefault="00EB6C8D" w:rsidP="006A4EFA">
            <w:pPr>
              <w:pStyle w:val="ListParagraph"/>
              <w:numPr>
                <w:ilvl w:val="0"/>
                <w:numId w:val="16"/>
              </w:numPr>
              <w:rPr>
                <w:lang w:eastAsia="ja-JP"/>
              </w:rPr>
            </w:pPr>
            <w:r w:rsidRPr="00EB6C8D">
              <w:rPr>
                <w:lang w:eastAsia="ja-JP"/>
              </w:rPr>
              <w:t>Demonstrate and deliver complete software.</w:t>
            </w:r>
          </w:p>
          <w:p w14:paraId="4BF876F8" w14:textId="2AA69E47" w:rsidR="00EB6C8D" w:rsidRPr="00EB6C8D" w:rsidRDefault="00EB6C8D" w:rsidP="006A4EFA">
            <w:pPr>
              <w:pStyle w:val="ListParagraph"/>
              <w:numPr>
                <w:ilvl w:val="0"/>
                <w:numId w:val="16"/>
              </w:numPr>
              <w:rPr>
                <w:lang w:eastAsia="ja-JP"/>
              </w:rPr>
            </w:pPr>
            <w:r w:rsidRPr="00EB6C8D">
              <w:rPr>
                <w:lang w:eastAsia="ja-JP"/>
              </w:rPr>
              <w:t>Update and deliver project plan and any supporting documents.</w:t>
            </w:r>
          </w:p>
        </w:tc>
      </w:tr>
    </w:tbl>
    <w:p w14:paraId="02D2B5D1" w14:textId="0D5EE192" w:rsidR="00D51CE1" w:rsidRDefault="00D51CE1" w:rsidP="00CB32DD">
      <w:pPr>
        <w:pStyle w:val="Heading3"/>
        <w:ind w:left="1224" w:firstLine="0"/>
        <w:rPr>
          <w:rFonts w:cs="Times New Roman"/>
        </w:rPr>
      </w:pPr>
    </w:p>
    <w:p w14:paraId="0C004CB9" w14:textId="77777777" w:rsidR="00D51CE1" w:rsidRDefault="00D51CE1">
      <w:pPr>
        <w:spacing w:after="160" w:line="259" w:lineRule="auto"/>
        <w:rPr>
          <w:rFonts w:eastAsiaTheme="majorEastAsia" w:cs="Times New Roman"/>
          <w:b/>
          <w:bCs/>
          <w:color w:val="000000" w:themeColor="text1"/>
          <w:szCs w:val="24"/>
          <w:lang w:eastAsia="ja-JP"/>
        </w:rPr>
      </w:pPr>
      <w:r>
        <w:rPr>
          <w:rFonts w:cs="Times New Roman"/>
        </w:rPr>
        <w:br w:type="page"/>
      </w:r>
    </w:p>
    <w:p w14:paraId="62789303" w14:textId="7BC1EDB0" w:rsidR="00CB32DD" w:rsidRDefault="00CB32DD" w:rsidP="006A4EFA">
      <w:pPr>
        <w:pStyle w:val="Heading3"/>
        <w:numPr>
          <w:ilvl w:val="2"/>
          <w:numId w:val="11"/>
        </w:numPr>
        <w:rPr>
          <w:rFonts w:cs="Times New Roman"/>
        </w:rPr>
      </w:pPr>
      <w:commentRangeStart w:id="28"/>
      <w:r>
        <w:rPr>
          <w:rFonts w:cs="Times New Roman"/>
        </w:rPr>
        <w:lastRenderedPageBreak/>
        <w:t xml:space="preserve">Project Schedule </w:t>
      </w:r>
      <w:commentRangeEnd w:id="28"/>
      <w:r w:rsidR="00B504C7">
        <w:rPr>
          <w:rStyle w:val="CommentReference"/>
          <w:rFonts w:eastAsiaTheme="minorHAnsi" w:cstheme="minorBidi"/>
          <w:b w:val="0"/>
          <w:bCs w:val="0"/>
          <w:color w:val="auto"/>
          <w:lang w:eastAsia="en-US"/>
        </w:rPr>
        <w:commentReference w:id="28"/>
      </w:r>
      <w:r>
        <w:rPr>
          <w:rFonts w:cs="Times New Roman"/>
        </w:rPr>
        <w:t xml:space="preserve">- </w:t>
      </w:r>
      <w:commentRangeStart w:id="29"/>
      <w:r w:rsidR="000C5007">
        <w:rPr>
          <w:rFonts w:cs="Times New Roman"/>
        </w:rPr>
        <w:t>WBS</w:t>
      </w:r>
      <w:commentRangeEnd w:id="29"/>
      <w:r w:rsidR="001D51D8">
        <w:rPr>
          <w:rStyle w:val="CommentReference"/>
          <w:rFonts w:eastAsiaTheme="minorHAnsi" w:cstheme="minorBidi"/>
          <w:b w:val="0"/>
          <w:bCs w:val="0"/>
          <w:color w:val="auto"/>
          <w:lang w:eastAsia="en-US"/>
        </w:rPr>
        <w:commentReference w:id="29"/>
      </w:r>
    </w:p>
    <w:p w14:paraId="46ACB654" w14:textId="397D7720" w:rsidR="000C5007" w:rsidRDefault="00CB32DD" w:rsidP="000C5007">
      <w:pPr>
        <w:spacing w:after="0"/>
        <w:rPr>
          <w:rFonts w:cs="Times New Roman"/>
          <w:szCs w:val="24"/>
          <w:shd w:val="clear" w:color="auto" w:fill="FFFFFF"/>
        </w:rPr>
      </w:pPr>
      <w:r>
        <w:rPr>
          <w:rFonts w:cs="Times New Roman"/>
          <w:szCs w:val="24"/>
          <w:shd w:val="clear" w:color="auto" w:fill="FFFFFF"/>
        </w:rPr>
        <w:t xml:space="preserve">The </w:t>
      </w:r>
      <w:r w:rsidR="000C5007">
        <w:rPr>
          <w:rFonts w:cs="Times New Roman"/>
          <w:szCs w:val="24"/>
          <w:shd w:val="clear" w:color="auto" w:fill="FFFFFF"/>
        </w:rPr>
        <w:t>WBS table</w:t>
      </w:r>
      <w:r>
        <w:rPr>
          <w:rFonts w:cs="Times New Roman"/>
          <w:szCs w:val="24"/>
          <w:shd w:val="clear" w:color="auto" w:fill="FFFFFF"/>
        </w:rPr>
        <w:t xml:space="preserve"> provided below shows the detail information of the project schedule from feasibility to closeout stage.</w:t>
      </w:r>
      <w:r w:rsidR="000C2425">
        <w:rPr>
          <w:rFonts w:cs="Times New Roman"/>
          <w:szCs w:val="24"/>
          <w:shd w:val="clear" w:color="auto" w:fill="FFFFFF"/>
        </w:rPr>
        <w:t xml:space="preserve"> </w:t>
      </w:r>
    </w:p>
    <w:tbl>
      <w:tblPr>
        <w:tblW w:w="10566" w:type="dxa"/>
        <w:tblInd w:w="93" w:type="dxa"/>
        <w:tblLook w:val="04A0" w:firstRow="1" w:lastRow="0" w:firstColumn="1" w:lastColumn="0" w:noHBand="0" w:noVBand="1"/>
      </w:tblPr>
      <w:tblGrid>
        <w:gridCol w:w="1365"/>
        <w:gridCol w:w="3890"/>
        <w:gridCol w:w="1150"/>
        <w:gridCol w:w="1440"/>
        <w:gridCol w:w="1405"/>
        <w:gridCol w:w="1316"/>
      </w:tblGrid>
      <w:tr w:rsidR="00866DF1" w:rsidRPr="00866DF1" w14:paraId="1CC32327" w14:textId="77777777" w:rsidTr="00996E0D">
        <w:trPr>
          <w:trHeight w:val="299"/>
          <w:tblHeader/>
        </w:trPr>
        <w:tc>
          <w:tcPr>
            <w:tcW w:w="1365"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0551CD5C" w14:textId="77777777" w:rsidR="00866DF1" w:rsidRPr="00866DF1" w:rsidRDefault="00866DF1" w:rsidP="00866DF1">
            <w:pPr>
              <w:spacing w:after="0"/>
              <w:rPr>
                <w:rFonts w:eastAsia="Times New Roman" w:cs="Times New Roman"/>
                <w:b/>
                <w:bCs/>
                <w:color w:val="FFFFFF"/>
                <w:szCs w:val="24"/>
              </w:rPr>
            </w:pPr>
            <w:r w:rsidRPr="00866DF1">
              <w:rPr>
                <w:rFonts w:eastAsia="Times New Roman" w:cs="Times New Roman"/>
                <w:b/>
                <w:bCs/>
                <w:color w:val="FFFFFF"/>
                <w:szCs w:val="24"/>
              </w:rPr>
              <w:t>WBS</w:t>
            </w:r>
          </w:p>
        </w:tc>
        <w:tc>
          <w:tcPr>
            <w:tcW w:w="3890" w:type="dxa"/>
            <w:tcBorders>
              <w:top w:val="single" w:sz="4" w:space="0" w:color="auto"/>
              <w:left w:val="nil"/>
              <w:bottom w:val="single" w:sz="4" w:space="0" w:color="auto"/>
              <w:right w:val="single" w:sz="4" w:space="0" w:color="auto"/>
            </w:tcBorders>
            <w:shd w:val="clear" w:color="000000" w:fill="000000"/>
            <w:vAlign w:val="center"/>
            <w:hideMark/>
          </w:tcPr>
          <w:p w14:paraId="2E3FEAE2" w14:textId="77777777" w:rsidR="00866DF1" w:rsidRPr="00866DF1" w:rsidRDefault="00866DF1" w:rsidP="00866DF1">
            <w:pPr>
              <w:spacing w:after="0"/>
              <w:rPr>
                <w:rFonts w:eastAsia="Times New Roman" w:cs="Times New Roman"/>
                <w:b/>
                <w:bCs/>
                <w:color w:val="FFFFFF"/>
                <w:szCs w:val="24"/>
              </w:rPr>
            </w:pPr>
            <w:r w:rsidRPr="00866DF1">
              <w:rPr>
                <w:rFonts w:eastAsia="Times New Roman" w:cs="Times New Roman"/>
                <w:b/>
                <w:bCs/>
                <w:color w:val="FFFFFF"/>
                <w:szCs w:val="24"/>
              </w:rPr>
              <w:t>Task Name</w:t>
            </w:r>
          </w:p>
        </w:tc>
        <w:tc>
          <w:tcPr>
            <w:tcW w:w="1150" w:type="dxa"/>
            <w:tcBorders>
              <w:top w:val="single" w:sz="4" w:space="0" w:color="auto"/>
              <w:left w:val="nil"/>
              <w:bottom w:val="single" w:sz="4" w:space="0" w:color="auto"/>
              <w:right w:val="single" w:sz="4" w:space="0" w:color="auto"/>
            </w:tcBorders>
            <w:shd w:val="clear" w:color="000000" w:fill="000000"/>
            <w:noWrap/>
            <w:vAlign w:val="center"/>
            <w:hideMark/>
          </w:tcPr>
          <w:p w14:paraId="6522BD3C" w14:textId="77777777" w:rsidR="00866DF1" w:rsidRPr="00866DF1" w:rsidRDefault="00866DF1" w:rsidP="00866DF1">
            <w:pPr>
              <w:spacing w:after="0"/>
              <w:rPr>
                <w:rFonts w:eastAsia="Times New Roman" w:cs="Times New Roman"/>
                <w:b/>
                <w:bCs/>
                <w:color w:val="FFFFFF"/>
                <w:szCs w:val="24"/>
              </w:rPr>
            </w:pPr>
            <w:r w:rsidRPr="00866DF1">
              <w:rPr>
                <w:rFonts w:eastAsia="Times New Roman" w:cs="Times New Roman"/>
                <w:b/>
                <w:bCs/>
                <w:color w:val="FFFFFF"/>
                <w:szCs w:val="24"/>
              </w:rPr>
              <w:t>Duration</w:t>
            </w:r>
          </w:p>
        </w:tc>
        <w:tc>
          <w:tcPr>
            <w:tcW w:w="1440" w:type="dxa"/>
            <w:tcBorders>
              <w:top w:val="single" w:sz="4" w:space="0" w:color="auto"/>
              <w:left w:val="nil"/>
              <w:bottom w:val="single" w:sz="4" w:space="0" w:color="auto"/>
              <w:right w:val="single" w:sz="4" w:space="0" w:color="auto"/>
            </w:tcBorders>
            <w:shd w:val="clear" w:color="000000" w:fill="000000"/>
            <w:noWrap/>
            <w:vAlign w:val="center"/>
            <w:hideMark/>
          </w:tcPr>
          <w:p w14:paraId="00C29E89" w14:textId="77777777" w:rsidR="00866DF1" w:rsidRPr="00866DF1" w:rsidRDefault="00866DF1" w:rsidP="00866DF1">
            <w:pPr>
              <w:spacing w:after="0"/>
              <w:rPr>
                <w:rFonts w:eastAsia="Times New Roman" w:cs="Times New Roman"/>
                <w:b/>
                <w:bCs/>
                <w:color w:val="FFFFFF"/>
                <w:szCs w:val="24"/>
              </w:rPr>
            </w:pPr>
            <w:r w:rsidRPr="00866DF1">
              <w:rPr>
                <w:rFonts w:eastAsia="Times New Roman" w:cs="Times New Roman"/>
                <w:b/>
                <w:bCs/>
                <w:color w:val="FFFFFF"/>
                <w:szCs w:val="24"/>
              </w:rPr>
              <w:t>Start</w:t>
            </w:r>
          </w:p>
        </w:tc>
        <w:tc>
          <w:tcPr>
            <w:tcW w:w="1405" w:type="dxa"/>
            <w:tcBorders>
              <w:top w:val="single" w:sz="4" w:space="0" w:color="auto"/>
              <w:left w:val="nil"/>
              <w:bottom w:val="single" w:sz="4" w:space="0" w:color="auto"/>
              <w:right w:val="single" w:sz="4" w:space="0" w:color="auto"/>
            </w:tcBorders>
            <w:shd w:val="clear" w:color="000000" w:fill="000000"/>
            <w:noWrap/>
            <w:vAlign w:val="center"/>
            <w:hideMark/>
          </w:tcPr>
          <w:p w14:paraId="4548AB49" w14:textId="77777777" w:rsidR="00866DF1" w:rsidRPr="00866DF1" w:rsidRDefault="00866DF1" w:rsidP="00866DF1">
            <w:pPr>
              <w:spacing w:after="0"/>
              <w:rPr>
                <w:rFonts w:eastAsia="Times New Roman" w:cs="Times New Roman"/>
                <w:b/>
                <w:bCs/>
                <w:color w:val="FFFFFF"/>
                <w:szCs w:val="24"/>
              </w:rPr>
            </w:pPr>
            <w:r w:rsidRPr="00866DF1">
              <w:rPr>
                <w:rFonts w:eastAsia="Times New Roman" w:cs="Times New Roman"/>
                <w:b/>
                <w:bCs/>
                <w:color w:val="FFFFFF"/>
                <w:szCs w:val="24"/>
              </w:rPr>
              <w:t>Finish</w:t>
            </w:r>
          </w:p>
        </w:tc>
        <w:tc>
          <w:tcPr>
            <w:tcW w:w="1316" w:type="dxa"/>
            <w:tcBorders>
              <w:top w:val="single" w:sz="4" w:space="0" w:color="auto"/>
              <w:left w:val="nil"/>
              <w:bottom w:val="single" w:sz="4" w:space="0" w:color="auto"/>
              <w:right w:val="single" w:sz="4" w:space="0" w:color="auto"/>
            </w:tcBorders>
            <w:shd w:val="clear" w:color="000000" w:fill="000000"/>
            <w:noWrap/>
            <w:vAlign w:val="center"/>
            <w:hideMark/>
          </w:tcPr>
          <w:p w14:paraId="0FDFEE3C" w14:textId="77777777" w:rsidR="00866DF1" w:rsidRPr="00866DF1" w:rsidRDefault="00866DF1" w:rsidP="00866DF1">
            <w:pPr>
              <w:spacing w:after="0"/>
              <w:rPr>
                <w:rFonts w:eastAsia="Times New Roman" w:cs="Times New Roman"/>
                <w:b/>
                <w:bCs/>
                <w:color w:val="FFFFFF"/>
                <w:szCs w:val="24"/>
              </w:rPr>
            </w:pPr>
            <w:r w:rsidRPr="00866DF1">
              <w:rPr>
                <w:rFonts w:eastAsia="Times New Roman" w:cs="Times New Roman"/>
                <w:b/>
                <w:bCs/>
                <w:color w:val="FFFFFF"/>
                <w:szCs w:val="24"/>
              </w:rPr>
              <w:t>Cost</w:t>
            </w:r>
          </w:p>
        </w:tc>
      </w:tr>
      <w:tr w:rsidR="00866DF1" w:rsidRPr="00866DF1" w14:paraId="2AFF2995"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C000"/>
            <w:noWrap/>
            <w:vAlign w:val="center"/>
            <w:hideMark/>
          </w:tcPr>
          <w:p w14:paraId="05286138"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EMS-1</w:t>
            </w:r>
          </w:p>
        </w:tc>
        <w:tc>
          <w:tcPr>
            <w:tcW w:w="3890" w:type="dxa"/>
            <w:tcBorders>
              <w:top w:val="nil"/>
              <w:left w:val="nil"/>
              <w:bottom w:val="single" w:sz="4" w:space="0" w:color="auto"/>
              <w:right w:val="single" w:sz="4" w:space="0" w:color="auto"/>
            </w:tcBorders>
            <w:shd w:val="clear" w:color="000000" w:fill="FFC000"/>
            <w:vAlign w:val="center"/>
            <w:hideMark/>
          </w:tcPr>
          <w:p w14:paraId="792650D8"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Scope and Prep</w:t>
            </w:r>
          </w:p>
        </w:tc>
        <w:tc>
          <w:tcPr>
            <w:tcW w:w="1150" w:type="dxa"/>
            <w:tcBorders>
              <w:top w:val="nil"/>
              <w:left w:val="nil"/>
              <w:bottom w:val="single" w:sz="4" w:space="0" w:color="auto"/>
              <w:right w:val="single" w:sz="4" w:space="0" w:color="auto"/>
            </w:tcBorders>
            <w:shd w:val="clear" w:color="000000" w:fill="FFC000"/>
            <w:noWrap/>
            <w:vAlign w:val="center"/>
            <w:hideMark/>
          </w:tcPr>
          <w:p w14:paraId="4DF874D1"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40 hrs</w:t>
            </w:r>
          </w:p>
        </w:tc>
        <w:tc>
          <w:tcPr>
            <w:tcW w:w="1440" w:type="dxa"/>
            <w:tcBorders>
              <w:top w:val="nil"/>
              <w:left w:val="nil"/>
              <w:bottom w:val="single" w:sz="4" w:space="0" w:color="auto"/>
              <w:right w:val="single" w:sz="4" w:space="0" w:color="auto"/>
            </w:tcBorders>
            <w:shd w:val="clear" w:color="000000" w:fill="FFC000"/>
            <w:noWrap/>
            <w:vAlign w:val="center"/>
            <w:hideMark/>
          </w:tcPr>
          <w:p w14:paraId="4FA643A0"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Wed 5/20/20</w:t>
            </w:r>
          </w:p>
        </w:tc>
        <w:tc>
          <w:tcPr>
            <w:tcW w:w="1405" w:type="dxa"/>
            <w:tcBorders>
              <w:top w:val="nil"/>
              <w:left w:val="nil"/>
              <w:bottom w:val="single" w:sz="4" w:space="0" w:color="auto"/>
              <w:right w:val="single" w:sz="4" w:space="0" w:color="auto"/>
            </w:tcBorders>
            <w:shd w:val="clear" w:color="000000" w:fill="FFC000"/>
            <w:noWrap/>
            <w:vAlign w:val="center"/>
            <w:hideMark/>
          </w:tcPr>
          <w:p w14:paraId="387D38D4"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Sun 5/24/20</w:t>
            </w:r>
          </w:p>
        </w:tc>
        <w:tc>
          <w:tcPr>
            <w:tcW w:w="1316" w:type="dxa"/>
            <w:tcBorders>
              <w:top w:val="nil"/>
              <w:left w:val="nil"/>
              <w:bottom w:val="single" w:sz="4" w:space="0" w:color="auto"/>
              <w:right w:val="single" w:sz="4" w:space="0" w:color="auto"/>
            </w:tcBorders>
            <w:shd w:val="clear" w:color="000000" w:fill="FFC000"/>
            <w:noWrap/>
            <w:vAlign w:val="center"/>
            <w:hideMark/>
          </w:tcPr>
          <w:p w14:paraId="36F9DF7A" w14:textId="77777777" w:rsidR="00866DF1" w:rsidRPr="00866DF1" w:rsidRDefault="00866DF1" w:rsidP="00866DF1">
            <w:pPr>
              <w:spacing w:after="0"/>
              <w:jc w:val="right"/>
              <w:rPr>
                <w:rFonts w:eastAsia="Times New Roman" w:cs="Times New Roman"/>
                <w:b/>
                <w:bCs/>
                <w:color w:val="000000"/>
                <w:sz w:val="22"/>
              </w:rPr>
            </w:pPr>
            <w:commentRangeStart w:id="30"/>
            <w:r w:rsidRPr="00866DF1">
              <w:rPr>
                <w:rFonts w:eastAsia="Times New Roman" w:cs="Times New Roman"/>
                <w:b/>
                <w:bCs/>
                <w:color w:val="000000"/>
                <w:sz w:val="22"/>
              </w:rPr>
              <w:t xml:space="preserve">$7,000.00 </w:t>
            </w:r>
            <w:commentRangeEnd w:id="30"/>
            <w:r w:rsidR="001D51D8">
              <w:rPr>
                <w:rStyle w:val="CommentReference"/>
              </w:rPr>
              <w:commentReference w:id="30"/>
            </w:r>
          </w:p>
        </w:tc>
      </w:tr>
      <w:tr w:rsidR="00866DF1" w:rsidRPr="00866DF1" w14:paraId="0F759B1B"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19EAFFF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EMS-1.1</w:t>
            </w:r>
          </w:p>
        </w:tc>
        <w:tc>
          <w:tcPr>
            <w:tcW w:w="3890" w:type="dxa"/>
            <w:tcBorders>
              <w:top w:val="nil"/>
              <w:left w:val="nil"/>
              <w:bottom w:val="single" w:sz="4" w:space="0" w:color="auto"/>
              <w:right w:val="single" w:sz="4" w:space="0" w:color="auto"/>
            </w:tcBorders>
            <w:shd w:val="clear" w:color="000000" w:fill="FFFFFF"/>
            <w:vAlign w:val="center"/>
            <w:hideMark/>
          </w:tcPr>
          <w:p w14:paraId="6769669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Request Project Sponsorship</w:t>
            </w:r>
          </w:p>
        </w:tc>
        <w:tc>
          <w:tcPr>
            <w:tcW w:w="1150" w:type="dxa"/>
            <w:tcBorders>
              <w:top w:val="nil"/>
              <w:left w:val="nil"/>
              <w:bottom w:val="single" w:sz="4" w:space="0" w:color="auto"/>
              <w:right w:val="single" w:sz="4" w:space="0" w:color="auto"/>
            </w:tcBorders>
            <w:shd w:val="clear" w:color="000000" w:fill="FFFFFF"/>
            <w:noWrap/>
            <w:vAlign w:val="center"/>
            <w:hideMark/>
          </w:tcPr>
          <w:p w14:paraId="5192795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24 hrs</w:t>
            </w:r>
          </w:p>
        </w:tc>
        <w:tc>
          <w:tcPr>
            <w:tcW w:w="1440" w:type="dxa"/>
            <w:tcBorders>
              <w:top w:val="nil"/>
              <w:left w:val="nil"/>
              <w:bottom w:val="single" w:sz="4" w:space="0" w:color="auto"/>
              <w:right w:val="single" w:sz="4" w:space="0" w:color="auto"/>
            </w:tcBorders>
            <w:shd w:val="clear" w:color="000000" w:fill="FFFFFF"/>
            <w:noWrap/>
            <w:vAlign w:val="center"/>
            <w:hideMark/>
          </w:tcPr>
          <w:p w14:paraId="7B46C6F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Wed 5/20/20</w:t>
            </w:r>
          </w:p>
        </w:tc>
        <w:tc>
          <w:tcPr>
            <w:tcW w:w="1405" w:type="dxa"/>
            <w:tcBorders>
              <w:top w:val="nil"/>
              <w:left w:val="nil"/>
              <w:bottom w:val="single" w:sz="4" w:space="0" w:color="auto"/>
              <w:right w:val="single" w:sz="4" w:space="0" w:color="auto"/>
            </w:tcBorders>
            <w:shd w:val="clear" w:color="000000" w:fill="FFFFFF"/>
            <w:noWrap/>
            <w:vAlign w:val="center"/>
            <w:hideMark/>
          </w:tcPr>
          <w:p w14:paraId="654AE37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Fri 5/22/20</w:t>
            </w:r>
          </w:p>
        </w:tc>
        <w:tc>
          <w:tcPr>
            <w:tcW w:w="1316" w:type="dxa"/>
            <w:tcBorders>
              <w:top w:val="nil"/>
              <w:left w:val="nil"/>
              <w:bottom w:val="single" w:sz="4" w:space="0" w:color="auto"/>
              <w:right w:val="single" w:sz="4" w:space="0" w:color="auto"/>
            </w:tcBorders>
            <w:shd w:val="clear" w:color="000000" w:fill="FFFFFF"/>
            <w:noWrap/>
            <w:vAlign w:val="center"/>
            <w:hideMark/>
          </w:tcPr>
          <w:p w14:paraId="05044271"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3A39D7F1"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2DCC1B2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EMS-1.2</w:t>
            </w:r>
          </w:p>
        </w:tc>
        <w:tc>
          <w:tcPr>
            <w:tcW w:w="3890" w:type="dxa"/>
            <w:tcBorders>
              <w:top w:val="nil"/>
              <w:left w:val="nil"/>
              <w:bottom w:val="single" w:sz="4" w:space="0" w:color="auto"/>
              <w:right w:val="single" w:sz="4" w:space="0" w:color="auto"/>
            </w:tcBorders>
            <w:shd w:val="clear" w:color="000000" w:fill="FFFFFF"/>
            <w:vAlign w:val="center"/>
            <w:hideMark/>
          </w:tcPr>
          <w:p w14:paraId="0A3B41F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Secure Project Sponsorship</w:t>
            </w:r>
          </w:p>
        </w:tc>
        <w:tc>
          <w:tcPr>
            <w:tcW w:w="1150" w:type="dxa"/>
            <w:tcBorders>
              <w:top w:val="nil"/>
              <w:left w:val="nil"/>
              <w:bottom w:val="single" w:sz="4" w:space="0" w:color="auto"/>
              <w:right w:val="single" w:sz="4" w:space="0" w:color="auto"/>
            </w:tcBorders>
            <w:shd w:val="clear" w:color="000000" w:fill="FFFFFF"/>
            <w:noWrap/>
            <w:vAlign w:val="center"/>
            <w:hideMark/>
          </w:tcPr>
          <w:p w14:paraId="1E5DCE6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0FC36DE8"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Sat 5/23/20</w:t>
            </w:r>
          </w:p>
        </w:tc>
        <w:tc>
          <w:tcPr>
            <w:tcW w:w="1405" w:type="dxa"/>
            <w:tcBorders>
              <w:top w:val="nil"/>
              <w:left w:val="nil"/>
              <w:bottom w:val="single" w:sz="4" w:space="0" w:color="auto"/>
              <w:right w:val="single" w:sz="4" w:space="0" w:color="auto"/>
            </w:tcBorders>
            <w:shd w:val="clear" w:color="000000" w:fill="FFFFFF"/>
            <w:noWrap/>
            <w:vAlign w:val="center"/>
            <w:hideMark/>
          </w:tcPr>
          <w:p w14:paraId="575C0AC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Sat 5/23/20</w:t>
            </w:r>
          </w:p>
        </w:tc>
        <w:tc>
          <w:tcPr>
            <w:tcW w:w="1316" w:type="dxa"/>
            <w:tcBorders>
              <w:top w:val="nil"/>
              <w:left w:val="nil"/>
              <w:bottom w:val="single" w:sz="4" w:space="0" w:color="auto"/>
              <w:right w:val="single" w:sz="4" w:space="0" w:color="auto"/>
            </w:tcBorders>
            <w:shd w:val="clear" w:color="000000" w:fill="FFFFFF"/>
            <w:noWrap/>
            <w:vAlign w:val="center"/>
            <w:hideMark/>
          </w:tcPr>
          <w:p w14:paraId="0115BE80"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0C49CA0F"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581E0F2B"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EMS-1.3</w:t>
            </w:r>
          </w:p>
        </w:tc>
        <w:tc>
          <w:tcPr>
            <w:tcW w:w="3890" w:type="dxa"/>
            <w:tcBorders>
              <w:top w:val="nil"/>
              <w:left w:val="nil"/>
              <w:bottom w:val="single" w:sz="4" w:space="0" w:color="auto"/>
              <w:right w:val="single" w:sz="4" w:space="0" w:color="auto"/>
            </w:tcBorders>
            <w:shd w:val="clear" w:color="000000" w:fill="FFFFFF"/>
            <w:vAlign w:val="center"/>
            <w:hideMark/>
          </w:tcPr>
          <w:p w14:paraId="1438C907"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Team Meeting</w:t>
            </w:r>
          </w:p>
        </w:tc>
        <w:tc>
          <w:tcPr>
            <w:tcW w:w="1150" w:type="dxa"/>
            <w:tcBorders>
              <w:top w:val="nil"/>
              <w:left w:val="nil"/>
              <w:bottom w:val="single" w:sz="4" w:space="0" w:color="auto"/>
              <w:right w:val="single" w:sz="4" w:space="0" w:color="auto"/>
            </w:tcBorders>
            <w:shd w:val="clear" w:color="000000" w:fill="FFFFFF"/>
            <w:noWrap/>
            <w:vAlign w:val="center"/>
            <w:hideMark/>
          </w:tcPr>
          <w:p w14:paraId="6184D44D"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3FD1881B"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Sun 5/24/20</w:t>
            </w:r>
          </w:p>
        </w:tc>
        <w:tc>
          <w:tcPr>
            <w:tcW w:w="1405" w:type="dxa"/>
            <w:tcBorders>
              <w:top w:val="nil"/>
              <w:left w:val="nil"/>
              <w:bottom w:val="single" w:sz="4" w:space="0" w:color="auto"/>
              <w:right w:val="single" w:sz="4" w:space="0" w:color="auto"/>
            </w:tcBorders>
            <w:shd w:val="clear" w:color="000000" w:fill="FFFFFF"/>
            <w:noWrap/>
            <w:vAlign w:val="center"/>
            <w:hideMark/>
          </w:tcPr>
          <w:p w14:paraId="645F507E"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Sun 5/24/20</w:t>
            </w:r>
          </w:p>
        </w:tc>
        <w:tc>
          <w:tcPr>
            <w:tcW w:w="1316" w:type="dxa"/>
            <w:tcBorders>
              <w:top w:val="nil"/>
              <w:left w:val="nil"/>
              <w:bottom w:val="single" w:sz="4" w:space="0" w:color="auto"/>
              <w:right w:val="single" w:sz="4" w:space="0" w:color="auto"/>
            </w:tcBorders>
            <w:shd w:val="clear" w:color="000000" w:fill="FFFFFF"/>
            <w:noWrap/>
            <w:vAlign w:val="center"/>
            <w:hideMark/>
          </w:tcPr>
          <w:p w14:paraId="379FE610"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104A92B1"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05D9578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EMS-1.3.1</w:t>
            </w:r>
          </w:p>
        </w:tc>
        <w:tc>
          <w:tcPr>
            <w:tcW w:w="3890" w:type="dxa"/>
            <w:tcBorders>
              <w:top w:val="nil"/>
              <w:left w:val="nil"/>
              <w:bottom w:val="single" w:sz="4" w:space="0" w:color="auto"/>
              <w:right w:val="single" w:sz="4" w:space="0" w:color="auto"/>
            </w:tcBorders>
            <w:shd w:val="clear" w:color="000000" w:fill="FFFFFF"/>
            <w:vAlign w:val="center"/>
            <w:hideMark/>
          </w:tcPr>
          <w:p w14:paraId="7E00753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Determine Project Scope</w:t>
            </w:r>
          </w:p>
        </w:tc>
        <w:tc>
          <w:tcPr>
            <w:tcW w:w="1150" w:type="dxa"/>
            <w:tcBorders>
              <w:top w:val="nil"/>
              <w:left w:val="nil"/>
              <w:bottom w:val="single" w:sz="4" w:space="0" w:color="auto"/>
              <w:right w:val="single" w:sz="4" w:space="0" w:color="auto"/>
            </w:tcBorders>
            <w:shd w:val="clear" w:color="000000" w:fill="FFFFFF"/>
            <w:noWrap/>
            <w:vAlign w:val="center"/>
            <w:hideMark/>
          </w:tcPr>
          <w:p w14:paraId="729EAE2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4C8B035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5/24/20</w:t>
            </w:r>
          </w:p>
        </w:tc>
        <w:tc>
          <w:tcPr>
            <w:tcW w:w="1405" w:type="dxa"/>
            <w:tcBorders>
              <w:top w:val="nil"/>
              <w:left w:val="nil"/>
              <w:bottom w:val="single" w:sz="4" w:space="0" w:color="auto"/>
              <w:right w:val="single" w:sz="4" w:space="0" w:color="auto"/>
            </w:tcBorders>
            <w:shd w:val="clear" w:color="000000" w:fill="FFFFFF"/>
            <w:noWrap/>
            <w:vAlign w:val="center"/>
            <w:hideMark/>
          </w:tcPr>
          <w:p w14:paraId="0C0B712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5/24/20</w:t>
            </w:r>
          </w:p>
        </w:tc>
        <w:tc>
          <w:tcPr>
            <w:tcW w:w="1316" w:type="dxa"/>
            <w:tcBorders>
              <w:top w:val="nil"/>
              <w:left w:val="nil"/>
              <w:bottom w:val="single" w:sz="4" w:space="0" w:color="auto"/>
              <w:right w:val="single" w:sz="4" w:space="0" w:color="auto"/>
            </w:tcBorders>
            <w:shd w:val="clear" w:color="000000" w:fill="FFFFFF"/>
            <w:noWrap/>
            <w:vAlign w:val="center"/>
            <w:hideMark/>
          </w:tcPr>
          <w:p w14:paraId="2E01A603"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0A220764"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17EA3C5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EMS-1.3.2</w:t>
            </w:r>
          </w:p>
        </w:tc>
        <w:tc>
          <w:tcPr>
            <w:tcW w:w="3890" w:type="dxa"/>
            <w:tcBorders>
              <w:top w:val="nil"/>
              <w:left w:val="nil"/>
              <w:bottom w:val="single" w:sz="4" w:space="0" w:color="auto"/>
              <w:right w:val="single" w:sz="4" w:space="0" w:color="auto"/>
            </w:tcBorders>
            <w:shd w:val="clear" w:color="000000" w:fill="FFFFFF"/>
            <w:vAlign w:val="center"/>
            <w:hideMark/>
          </w:tcPr>
          <w:p w14:paraId="101A67C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Define Preliminary Resources</w:t>
            </w:r>
          </w:p>
        </w:tc>
        <w:tc>
          <w:tcPr>
            <w:tcW w:w="1150" w:type="dxa"/>
            <w:tcBorders>
              <w:top w:val="nil"/>
              <w:left w:val="nil"/>
              <w:bottom w:val="single" w:sz="4" w:space="0" w:color="auto"/>
              <w:right w:val="single" w:sz="4" w:space="0" w:color="auto"/>
            </w:tcBorders>
            <w:shd w:val="clear" w:color="000000" w:fill="FFFFFF"/>
            <w:noWrap/>
            <w:vAlign w:val="center"/>
            <w:hideMark/>
          </w:tcPr>
          <w:p w14:paraId="600BBBF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3D36026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5/24/20</w:t>
            </w:r>
          </w:p>
        </w:tc>
        <w:tc>
          <w:tcPr>
            <w:tcW w:w="1405" w:type="dxa"/>
            <w:tcBorders>
              <w:top w:val="nil"/>
              <w:left w:val="nil"/>
              <w:bottom w:val="single" w:sz="4" w:space="0" w:color="auto"/>
              <w:right w:val="single" w:sz="4" w:space="0" w:color="auto"/>
            </w:tcBorders>
            <w:shd w:val="clear" w:color="000000" w:fill="FFFFFF"/>
            <w:noWrap/>
            <w:vAlign w:val="center"/>
            <w:hideMark/>
          </w:tcPr>
          <w:p w14:paraId="5C076BA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5/24/20</w:t>
            </w:r>
          </w:p>
        </w:tc>
        <w:tc>
          <w:tcPr>
            <w:tcW w:w="1316" w:type="dxa"/>
            <w:tcBorders>
              <w:top w:val="nil"/>
              <w:left w:val="nil"/>
              <w:bottom w:val="single" w:sz="4" w:space="0" w:color="auto"/>
              <w:right w:val="single" w:sz="4" w:space="0" w:color="auto"/>
            </w:tcBorders>
            <w:shd w:val="clear" w:color="000000" w:fill="FFFFFF"/>
            <w:noWrap/>
            <w:vAlign w:val="center"/>
            <w:hideMark/>
          </w:tcPr>
          <w:p w14:paraId="23B8F880"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2DD3BE27"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C000"/>
            <w:noWrap/>
            <w:vAlign w:val="center"/>
            <w:hideMark/>
          </w:tcPr>
          <w:p w14:paraId="56824657"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EMS-2</w:t>
            </w:r>
          </w:p>
        </w:tc>
        <w:tc>
          <w:tcPr>
            <w:tcW w:w="3890" w:type="dxa"/>
            <w:tcBorders>
              <w:top w:val="nil"/>
              <w:left w:val="nil"/>
              <w:bottom w:val="single" w:sz="4" w:space="0" w:color="auto"/>
              <w:right w:val="single" w:sz="4" w:space="0" w:color="auto"/>
            </w:tcBorders>
            <w:shd w:val="clear" w:color="000000" w:fill="FFC000"/>
            <w:vAlign w:val="center"/>
            <w:hideMark/>
          </w:tcPr>
          <w:p w14:paraId="5ED16E97"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Requirements</w:t>
            </w:r>
          </w:p>
        </w:tc>
        <w:tc>
          <w:tcPr>
            <w:tcW w:w="1150" w:type="dxa"/>
            <w:tcBorders>
              <w:top w:val="nil"/>
              <w:left w:val="nil"/>
              <w:bottom w:val="single" w:sz="4" w:space="0" w:color="auto"/>
              <w:right w:val="single" w:sz="4" w:space="0" w:color="auto"/>
            </w:tcBorders>
            <w:shd w:val="clear" w:color="000000" w:fill="FFC000"/>
            <w:noWrap/>
            <w:vAlign w:val="center"/>
            <w:hideMark/>
          </w:tcPr>
          <w:p w14:paraId="238C81C8"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112 hrs</w:t>
            </w:r>
          </w:p>
        </w:tc>
        <w:tc>
          <w:tcPr>
            <w:tcW w:w="1440" w:type="dxa"/>
            <w:tcBorders>
              <w:top w:val="nil"/>
              <w:left w:val="nil"/>
              <w:bottom w:val="single" w:sz="4" w:space="0" w:color="auto"/>
              <w:right w:val="single" w:sz="4" w:space="0" w:color="auto"/>
            </w:tcBorders>
            <w:shd w:val="clear" w:color="000000" w:fill="FFC000"/>
            <w:noWrap/>
            <w:vAlign w:val="center"/>
            <w:hideMark/>
          </w:tcPr>
          <w:p w14:paraId="605B90D9"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Tue 5/26/20</w:t>
            </w:r>
          </w:p>
        </w:tc>
        <w:tc>
          <w:tcPr>
            <w:tcW w:w="1405" w:type="dxa"/>
            <w:tcBorders>
              <w:top w:val="nil"/>
              <w:left w:val="nil"/>
              <w:bottom w:val="single" w:sz="4" w:space="0" w:color="auto"/>
              <w:right w:val="single" w:sz="4" w:space="0" w:color="auto"/>
            </w:tcBorders>
            <w:shd w:val="clear" w:color="000000" w:fill="FFC000"/>
            <w:noWrap/>
            <w:vAlign w:val="center"/>
            <w:hideMark/>
          </w:tcPr>
          <w:p w14:paraId="33D0C1B4"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Tue 6/9/20</w:t>
            </w:r>
          </w:p>
        </w:tc>
        <w:tc>
          <w:tcPr>
            <w:tcW w:w="1316" w:type="dxa"/>
            <w:tcBorders>
              <w:top w:val="nil"/>
              <w:left w:val="nil"/>
              <w:bottom w:val="single" w:sz="4" w:space="0" w:color="auto"/>
              <w:right w:val="single" w:sz="4" w:space="0" w:color="auto"/>
            </w:tcBorders>
            <w:shd w:val="clear" w:color="000000" w:fill="FFC000"/>
            <w:noWrap/>
            <w:vAlign w:val="center"/>
            <w:hideMark/>
          </w:tcPr>
          <w:p w14:paraId="6AA3ED4E"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xml:space="preserve">$19,600.00 </w:t>
            </w:r>
          </w:p>
        </w:tc>
      </w:tr>
      <w:tr w:rsidR="00866DF1" w:rsidRPr="00866DF1" w14:paraId="45329F6A"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2F329877"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EMS-2.1</w:t>
            </w:r>
          </w:p>
        </w:tc>
        <w:tc>
          <w:tcPr>
            <w:tcW w:w="3890" w:type="dxa"/>
            <w:tcBorders>
              <w:top w:val="nil"/>
              <w:left w:val="nil"/>
              <w:bottom w:val="single" w:sz="4" w:space="0" w:color="auto"/>
              <w:right w:val="single" w:sz="4" w:space="0" w:color="auto"/>
            </w:tcBorders>
            <w:shd w:val="clear" w:color="000000" w:fill="FFFFFF"/>
            <w:vAlign w:val="center"/>
            <w:hideMark/>
          </w:tcPr>
          <w:p w14:paraId="430FCCD8"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Procure Required Resources</w:t>
            </w:r>
          </w:p>
        </w:tc>
        <w:tc>
          <w:tcPr>
            <w:tcW w:w="1150" w:type="dxa"/>
            <w:tcBorders>
              <w:top w:val="nil"/>
              <w:left w:val="nil"/>
              <w:bottom w:val="single" w:sz="4" w:space="0" w:color="auto"/>
              <w:right w:val="single" w:sz="4" w:space="0" w:color="auto"/>
            </w:tcBorders>
            <w:shd w:val="clear" w:color="000000" w:fill="FFFFFF"/>
            <w:noWrap/>
            <w:vAlign w:val="center"/>
            <w:hideMark/>
          </w:tcPr>
          <w:p w14:paraId="50325C7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37127E47"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5/26/20</w:t>
            </w:r>
          </w:p>
        </w:tc>
        <w:tc>
          <w:tcPr>
            <w:tcW w:w="1405" w:type="dxa"/>
            <w:tcBorders>
              <w:top w:val="nil"/>
              <w:left w:val="nil"/>
              <w:bottom w:val="single" w:sz="4" w:space="0" w:color="auto"/>
              <w:right w:val="single" w:sz="4" w:space="0" w:color="auto"/>
            </w:tcBorders>
            <w:shd w:val="clear" w:color="000000" w:fill="FFFFFF"/>
            <w:noWrap/>
            <w:vAlign w:val="center"/>
            <w:hideMark/>
          </w:tcPr>
          <w:p w14:paraId="5B8327F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5/26/20</w:t>
            </w:r>
          </w:p>
        </w:tc>
        <w:tc>
          <w:tcPr>
            <w:tcW w:w="1316" w:type="dxa"/>
            <w:tcBorders>
              <w:top w:val="nil"/>
              <w:left w:val="nil"/>
              <w:bottom w:val="single" w:sz="4" w:space="0" w:color="auto"/>
              <w:right w:val="single" w:sz="4" w:space="0" w:color="auto"/>
            </w:tcBorders>
            <w:shd w:val="clear" w:color="000000" w:fill="FFFFFF"/>
            <w:noWrap/>
            <w:vAlign w:val="center"/>
            <w:hideMark/>
          </w:tcPr>
          <w:p w14:paraId="51A1BF3E"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5102CF80"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421A82F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EMS-2.2</w:t>
            </w:r>
          </w:p>
        </w:tc>
        <w:tc>
          <w:tcPr>
            <w:tcW w:w="3890" w:type="dxa"/>
            <w:tcBorders>
              <w:top w:val="nil"/>
              <w:left w:val="nil"/>
              <w:bottom w:val="single" w:sz="4" w:space="0" w:color="auto"/>
              <w:right w:val="single" w:sz="4" w:space="0" w:color="auto"/>
            </w:tcBorders>
            <w:shd w:val="clear" w:color="000000" w:fill="FFFFFF"/>
            <w:vAlign w:val="center"/>
            <w:hideMark/>
          </w:tcPr>
          <w:p w14:paraId="0E1E44C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Needs Analysis with Client</w:t>
            </w:r>
          </w:p>
        </w:tc>
        <w:tc>
          <w:tcPr>
            <w:tcW w:w="1150" w:type="dxa"/>
            <w:tcBorders>
              <w:top w:val="nil"/>
              <w:left w:val="nil"/>
              <w:bottom w:val="single" w:sz="4" w:space="0" w:color="auto"/>
              <w:right w:val="single" w:sz="4" w:space="0" w:color="auto"/>
            </w:tcBorders>
            <w:shd w:val="clear" w:color="000000" w:fill="FFFFFF"/>
            <w:noWrap/>
            <w:vAlign w:val="center"/>
            <w:hideMark/>
          </w:tcPr>
          <w:p w14:paraId="3A42198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14D94A1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Wed 5/27/20</w:t>
            </w:r>
          </w:p>
        </w:tc>
        <w:tc>
          <w:tcPr>
            <w:tcW w:w="1405" w:type="dxa"/>
            <w:tcBorders>
              <w:top w:val="nil"/>
              <w:left w:val="nil"/>
              <w:bottom w:val="single" w:sz="4" w:space="0" w:color="auto"/>
              <w:right w:val="single" w:sz="4" w:space="0" w:color="auto"/>
            </w:tcBorders>
            <w:shd w:val="clear" w:color="000000" w:fill="FFFFFF"/>
            <w:noWrap/>
            <w:vAlign w:val="center"/>
            <w:hideMark/>
          </w:tcPr>
          <w:p w14:paraId="6EFB771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Wed 5/27/20</w:t>
            </w:r>
          </w:p>
        </w:tc>
        <w:tc>
          <w:tcPr>
            <w:tcW w:w="1316" w:type="dxa"/>
            <w:tcBorders>
              <w:top w:val="nil"/>
              <w:left w:val="nil"/>
              <w:bottom w:val="single" w:sz="4" w:space="0" w:color="auto"/>
              <w:right w:val="single" w:sz="4" w:space="0" w:color="auto"/>
            </w:tcBorders>
            <w:shd w:val="clear" w:color="000000" w:fill="FFFFFF"/>
            <w:noWrap/>
            <w:vAlign w:val="center"/>
            <w:hideMark/>
          </w:tcPr>
          <w:p w14:paraId="4013C1E9"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24B0AA67"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73DF42C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EMS-2.3</w:t>
            </w:r>
          </w:p>
        </w:tc>
        <w:tc>
          <w:tcPr>
            <w:tcW w:w="3890" w:type="dxa"/>
            <w:tcBorders>
              <w:top w:val="nil"/>
              <w:left w:val="nil"/>
              <w:bottom w:val="single" w:sz="4" w:space="0" w:color="auto"/>
              <w:right w:val="single" w:sz="4" w:space="0" w:color="auto"/>
            </w:tcBorders>
            <w:shd w:val="clear" w:color="000000" w:fill="FFFFFF"/>
            <w:vAlign w:val="center"/>
            <w:hideMark/>
          </w:tcPr>
          <w:p w14:paraId="5710DD7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Draft Preliminary Software Specifications</w:t>
            </w:r>
          </w:p>
        </w:tc>
        <w:tc>
          <w:tcPr>
            <w:tcW w:w="1150" w:type="dxa"/>
            <w:tcBorders>
              <w:top w:val="nil"/>
              <w:left w:val="nil"/>
              <w:bottom w:val="single" w:sz="4" w:space="0" w:color="auto"/>
              <w:right w:val="single" w:sz="4" w:space="0" w:color="auto"/>
            </w:tcBorders>
            <w:shd w:val="clear" w:color="000000" w:fill="FFFFFF"/>
            <w:noWrap/>
            <w:vAlign w:val="center"/>
            <w:hideMark/>
          </w:tcPr>
          <w:p w14:paraId="3D0D526F"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24 hrs</w:t>
            </w:r>
          </w:p>
        </w:tc>
        <w:tc>
          <w:tcPr>
            <w:tcW w:w="1440" w:type="dxa"/>
            <w:tcBorders>
              <w:top w:val="nil"/>
              <w:left w:val="nil"/>
              <w:bottom w:val="single" w:sz="4" w:space="0" w:color="auto"/>
              <w:right w:val="single" w:sz="4" w:space="0" w:color="auto"/>
            </w:tcBorders>
            <w:shd w:val="clear" w:color="000000" w:fill="FFFFFF"/>
            <w:noWrap/>
            <w:vAlign w:val="center"/>
            <w:hideMark/>
          </w:tcPr>
          <w:p w14:paraId="4320403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Thu 5/28/20</w:t>
            </w:r>
          </w:p>
        </w:tc>
        <w:tc>
          <w:tcPr>
            <w:tcW w:w="1405" w:type="dxa"/>
            <w:tcBorders>
              <w:top w:val="nil"/>
              <w:left w:val="nil"/>
              <w:bottom w:val="single" w:sz="4" w:space="0" w:color="auto"/>
              <w:right w:val="single" w:sz="4" w:space="0" w:color="auto"/>
            </w:tcBorders>
            <w:shd w:val="clear" w:color="000000" w:fill="FFFFFF"/>
            <w:noWrap/>
            <w:vAlign w:val="center"/>
            <w:hideMark/>
          </w:tcPr>
          <w:p w14:paraId="474D752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Sat 5/30/20</w:t>
            </w:r>
          </w:p>
        </w:tc>
        <w:tc>
          <w:tcPr>
            <w:tcW w:w="1316" w:type="dxa"/>
            <w:tcBorders>
              <w:top w:val="nil"/>
              <w:left w:val="nil"/>
              <w:bottom w:val="single" w:sz="4" w:space="0" w:color="auto"/>
              <w:right w:val="single" w:sz="4" w:space="0" w:color="auto"/>
            </w:tcBorders>
            <w:shd w:val="clear" w:color="000000" w:fill="FFFFFF"/>
            <w:noWrap/>
            <w:vAlign w:val="center"/>
            <w:hideMark/>
          </w:tcPr>
          <w:p w14:paraId="0193F87E"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453C6E9D"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288606D7"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EMS-2.4</w:t>
            </w:r>
          </w:p>
        </w:tc>
        <w:tc>
          <w:tcPr>
            <w:tcW w:w="3890" w:type="dxa"/>
            <w:tcBorders>
              <w:top w:val="nil"/>
              <w:left w:val="nil"/>
              <w:bottom w:val="single" w:sz="4" w:space="0" w:color="auto"/>
              <w:right w:val="single" w:sz="4" w:space="0" w:color="auto"/>
            </w:tcBorders>
            <w:shd w:val="clear" w:color="000000" w:fill="FFFFFF"/>
            <w:vAlign w:val="center"/>
            <w:hideMark/>
          </w:tcPr>
          <w:p w14:paraId="38C127C8"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Team Meeting</w:t>
            </w:r>
          </w:p>
        </w:tc>
        <w:tc>
          <w:tcPr>
            <w:tcW w:w="1150" w:type="dxa"/>
            <w:tcBorders>
              <w:top w:val="nil"/>
              <w:left w:val="nil"/>
              <w:bottom w:val="single" w:sz="4" w:space="0" w:color="auto"/>
              <w:right w:val="single" w:sz="4" w:space="0" w:color="auto"/>
            </w:tcBorders>
            <w:shd w:val="clear" w:color="000000" w:fill="FFFFFF"/>
            <w:noWrap/>
            <w:vAlign w:val="center"/>
            <w:hideMark/>
          </w:tcPr>
          <w:p w14:paraId="651FF24B"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159F061C"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Sun 5/31/20</w:t>
            </w:r>
          </w:p>
        </w:tc>
        <w:tc>
          <w:tcPr>
            <w:tcW w:w="1405" w:type="dxa"/>
            <w:tcBorders>
              <w:top w:val="nil"/>
              <w:left w:val="nil"/>
              <w:bottom w:val="single" w:sz="4" w:space="0" w:color="auto"/>
              <w:right w:val="single" w:sz="4" w:space="0" w:color="auto"/>
            </w:tcBorders>
            <w:shd w:val="clear" w:color="000000" w:fill="FFFFFF"/>
            <w:noWrap/>
            <w:vAlign w:val="center"/>
            <w:hideMark/>
          </w:tcPr>
          <w:p w14:paraId="10BA1201"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Sun 5/31/20</w:t>
            </w:r>
          </w:p>
        </w:tc>
        <w:tc>
          <w:tcPr>
            <w:tcW w:w="1316" w:type="dxa"/>
            <w:tcBorders>
              <w:top w:val="nil"/>
              <w:left w:val="nil"/>
              <w:bottom w:val="single" w:sz="4" w:space="0" w:color="auto"/>
              <w:right w:val="single" w:sz="4" w:space="0" w:color="auto"/>
            </w:tcBorders>
            <w:shd w:val="clear" w:color="000000" w:fill="FFFFFF"/>
            <w:noWrap/>
            <w:vAlign w:val="center"/>
            <w:hideMark/>
          </w:tcPr>
          <w:p w14:paraId="4D515BD2"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4A62EA45"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3A6C696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EMS-2.4.1</w:t>
            </w:r>
          </w:p>
        </w:tc>
        <w:tc>
          <w:tcPr>
            <w:tcW w:w="3890" w:type="dxa"/>
            <w:tcBorders>
              <w:top w:val="nil"/>
              <w:left w:val="nil"/>
              <w:bottom w:val="single" w:sz="4" w:space="0" w:color="auto"/>
              <w:right w:val="single" w:sz="4" w:space="0" w:color="auto"/>
            </w:tcBorders>
            <w:shd w:val="clear" w:color="000000" w:fill="FFFFFF"/>
            <w:vAlign w:val="center"/>
            <w:hideMark/>
          </w:tcPr>
          <w:p w14:paraId="6C13A11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Assign Roles</w:t>
            </w:r>
          </w:p>
        </w:tc>
        <w:tc>
          <w:tcPr>
            <w:tcW w:w="1150" w:type="dxa"/>
            <w:tcBorders>
              <w:top w:val="nil"/>
              <w:left w:val="nil"/>
              <w:bottom w:val="single" w:sz="4" w:space="0" w:color="auto"/>
              <w:right w:val="single" w:sz="4" w:space="0" w:color="auto"/>
            </w:tcBorders>
            <w:shd w:val="clear" w:color="000000" w:fill="FFFFFF"/>
            <w:noWrap/>
            <w:vAlign w:val="center"/>
            <w:hideMark/>
          </w:tcPr>
          <w:p w14:paraId="48184DB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676B500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5/31/20</w:t>
            </w:r>
          </w:p>
        </w:tc>
        <w:tc>
          <w:tcPr>
            <w:tcW w:w="1405" w:type="dxa"/>
            <w:tcBorders>
              <w:top w:val="nil"/>
              <w:left w:val="nil"/>
              <w:bottom w:val="single" w:sz="4" w:space="0" w:color="auto"/>
              <w:right w:val="single" w:sz="4" w:space="0" w:color="auto"/>
            </w:tcBorders>
            <w:shd w:val="clear" w:color="000000" w:fill="FFFFFF"/>
            <w:noWrap/>
            <w:vAlign w:val="center"/>
            <w:hideMark/>
          </w:tcPr>
          <w:p w14:paraId="1AEB27B8"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5/31/20</w:t>
            </w:r>
          </w:p>
        </w:tc>
        <w:tc>
          <w:tcPr>
            <w:tcW w:w="1316" w:type="dxa"/>
            <w:tcBorders>
              <w:top w:val="nil"/>
              <w:left w:val="nil"/>
              <w:bottom w:val="single" w:sz="4" w:space="0" w:color="auto"/>
              <w:right w:val="single" w:sz="4" w:space="0" w:color="auto"/>
            </w:tcBorders>
            <w:shd w:val="clear" w:color="000000" w:fill="FFFFFF"/>
            <w:noWrap/>
            <w:vAlign w:val="center"/>
            <w:hideMark/>
          </w:tcPr>
          <w:p w14:paraId="4A5F7045"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3D67F81A"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4FC245C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EMS-2.5</w:t>
            </w:r>
          </w:p>
        </w:tc>
        <w:tc>
          <w:tcPr>
            <w:tcW w:w="3890" w:type="dxa"/>
            <w:tcBorders>
              <w:top w:val="nil"/>
              <w:left w:val="nil"/>
              <w:bottom w:val="single" w:sz="4" w:space="0" w:color="auto"/>
              <w:right w:val="single" w:sz="4" w:space="0" w:color="auto"/>
            </w:tcBorders>
            <w:shd w:val="clear" w:color="000000" w:fill="FFFFFF"/>
            <w:vAlign w:val="center"/>
            <w:hideMark/>
          </w:tcPr>
          <w:p w14:paraId="6AFC1F5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Requirements Approved by Client</w:t>
            </w:r>
          </w:p>
        </w:tc>
        <w:tc>
          <w:tcPr>
            <w:tcW w:w="1150" w:type="dxa"/>
            <w:tcBorders>
              <w:top w:val="nil"/>
              <w:left w:val="nil"/>
              <w:bottom w:val="single" w:sz="4" w:space="0" w:color="auto"/>
              <w:right w:val="single" w:sz="4" w:space="0" w:color="auto"/>
            </w:tcBorders>
            <w:shd w:val="clear" w:color="000000" w:fill="FFFFFF"/>
            <w:noWrap/>
            <w:vAlign w:val="center"/>
            <w:hideMark/>
          </w:tcPr>
          <w:p w14:paraId="654C097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31146D4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6/1/20</w:t>
            </w:r>
          </w:p>
        </w:tc>
        <w:tc>
          <w:tcPr>
            <w:tcW w:w="1405" w:type="dxa"/>
            <w:tcBorders>
              <w:top w:val="nil"/>
              <w:left w:val="nil"/>
              <w:bottom w:val="single" w:sz="4" w:space="0" w:color="auto"/>
              <w:right w:val="single" w:sz="4" w:space="0" w:color="auto"/>
            </w:tcBorders>
            <w:shd w:val="clear" w:color="000000" w:fill="FFFFFF"/>
            <w:noWrap/>
            <w:vAlign w:val="center"/>
            <w:hideMark/>
          </w:tcPr>
          <w:p w14:paraId="77B216F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6/1/20</w:t>
            </w:r>
          </w:p>
        </w:tc>
        <w:tc>
          <w:tcPr>
            <w:tcW w:w="1316" w:type="dxa"/>
            <w:tcBorders>
              <w:top w:val="nil"/>
              <w:left w:val="nil"/>
              <w:bottom w:val="single" w:sz="4" w:space="0" w:color="auto"/>
              <w:right w:val="single" w:sz="4" w:space="0" w:color="auto"/>
            </w:tcBorders>
            <w:shd w:val="clear" w:color="000000" w:fill="FFFFFF"/>
            <w:noWrap/>
            <w:vAlign w:val="center"/>
            <w:hideMark/>
          </w:tcPr>
          <w:p w14:paraId="0627BC1A"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44C7B528"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58A5E24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EMS-2.6</w:t>
            </w:r>
          </w:p>
        </w:tc>
        <w:tc>
          <w:tcPr>
            <w:tcW w:w="3890" w:type="dxa"/>
            <w:tcBorders>
              <w:top w:val="nil"/>
              <w:left w:val="nil"/>
              <w:bottom w:val="single" w:sz="4" w:space="0" w:color="auto"/>
              <w:right w:val="single" w:sz="4" w:space="0" w:color="auto"/>
            </w:tcBorders>
            <w:shd w:val="clear" w:color="000000" w:fill="FFFFFF"/>
            <w:vAlign w:val="center"/>
            <w:hideMark/>
          </w:tcPr>
          <w:p w14:paraId="6EE76A2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Develop Preliminary Schedule and Budget</w:t>
            </w:r>
          </w:p>
        </w:tc>
        <w:tc>
          <w:tcPr>
            <w:tcW w:w="1150" w:type="dxa"/>
            <w:tcBorders>
              <w:top w:val="nil"/>
              <w:left w:val="nil"/>
              <w:bottom w:val="single" w:sz="4" w:space="0" w:color="auto"/>
              <w:right w:val="single" w:sz="4" w:space="0" w:color="auto"/>
            </w:tcBorders>
            <w:shd w:val="clear" w:color="000000" w:fill="FFFFFF"/>
            <w:noWrap/>
            <w:vAlign w:val="center"/>
            <w:hideMark/>
          </w:tcPr>
          <w:p w14:paraId="3EE1481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639885D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6/2/20</w:t>
            </w:r>
          </w:p>
        </w:tc>
        <w:tc>
          <w:tcPr>
            <w:tcW w:w="1405" w:type="dxa"/>
            <w:tcBorders>
              <w:top w:val="nil"/>
              <w:left w:val="nil"/>
              <w:bottom w:val="single" w:sz="4" w:space="0" w:color="auto"/>
              <w:right w:val="single" w:sz="4" w:space="0" w:color="auto"/>
            </w:tcBorders>
            <w:shd w:val="clear" w:color="000000" w:fill="FFFFFF"/>
            <w:noWrap/>
            <w:vAlign w:val="center"/>
            <w:hideMark/>
          </w:tcPr>
          <w:p w14:paraId="6D531B8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6/2/20</w:t>
            </w:r>
          </w:p>
        </w:tc>
        <w:tc>
          <w:tcPr>
            <w:tcW w:w="1316" w:type="dxa"/>
            <w:tcBorders>
              <w:top w:val="nil"/>
              <w:left w:val="nil"/>
              <w:bottom w:val="single" w:sz="4" w:space="0" w:color="auto"/>
              <w:right w:val="single" w:sz="4" w:space="0" w:color="auto"/>
            </w:tcBorders>
            <w:shd w:val="clear" w:color="000000" w:fill="FFFFFF"/>
            <w:noWrap/>
            <w:vAlign w:val="center"/>
            <w:hideMark/>
          </w:tcPr>
          <w:p w14:paraId="28544AD6"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3A080CD9"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3C7D88F6"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EMS-2.7</w:t>
            </w:r>
          </w:p>
        </w:tc>
        <w:tc>
          <w:tcPr>
            <w:tcW w:w="3890" w:type="dxa"/>
            <w:tcBorders>
              <w:top w:val="nil"/>
              <w:left w:val="nil"/>
              <w:bottom w:val="single" w:sz="4" w:space="0" w:color="auto"/>
              <w:right w:val="single" w:sz="4" w:space="0" w:color="auto"/>
            </w:tcBorders>
            <w:shd w:val="clear" w:color="000000" w:fill="FFFFFF"/>
            <w:vAlign w:val="center"/>
            <w:hideMark/>
          </w:tcPr>
          <w:p w14:paraId="36FC1F8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Develop Delivery Timeline</w:t>
            </w:r>
          </w:p>
        </w:tc>
        <w:tc>
          <w:tcPr>
            <w:tcW w:w="1150" w:type="dxa"/>
            <w:tcBorders>
              <w:top w:val="nil"/>
              <w:left w:val="nil"/>
              <w:bottom w:val="single" w:sz="4" w:space="0" w:color="auto"/>
              <w:right w:val="single" w:sz="4" w:space="0" w:color="auto"/>
            </w:tcBorders>
            <w:shd w:val="clear" w:color="000000" w:fill="FFFFFF"/>
            <w:noWrap/>
            <w:vAlign w:val="center"/>
            <w:hideMark/>
          </w:tcPr>
          <w:p w14:paraId="0151856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2F77D60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Wed 6/3/20</w:t>
            </w:r>
          </w:p>
        </w:tc>
        <w:tc>
          <w:tcPr>
            <w:tcW w:w="1405" w:type="dxa"/>
            <w:tcBorders>
              <w:top w:val="nil"/>
              <w:left w:val="nil"/>
              <w:bottom w:val="single" w:sz="4" w:space="0" w:color="auto"/>
              <w:right w:val="single" w:sz="4" w:space="0" w:color="auto"/>
            </w:tcBorders>
            <w:shd w:val="clear" w:color="000000" w:fill="FFFFFF"/>
            <w:noWrap/>
            <w:vAlign w:val="center"/>
            <w:hideMark/>
          </w:tcPr>
          <w:p w14:paraId="235B807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Wed 6/3/20</w:t>
            </w:r>
          </w:p>
        </w:tc>
        <w:tc>
          <w:tcPr>
            <w:tcW w:w="1316" w:type="dxa"/>
            <w:tcBorders>
              <w:top w:val="nil"/>
              <w:left w:val="nil"/>
              <w:bottom w:val="single" w:sz="4" w:space="0" w:color="auto"/>
              <w:right w:val="single" w:sz="4" w:space="0" w:color="auto"/>
            </w:tcBorders>
            <w:shd w:val="clear" w:color="000000" w:fill="FFFFFF"/>
            <w:noWrap/>
            <w:vAlign w:val="center"/>
            <w:hideMark/>
          </w:tcPr>
          <w:p w14:paraId="085B84F3"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1347741A"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61E1A34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EMS-2.8</w:t>
            </w:r>
          </w:p>
        </w:tc>
        <w:tc>
          <w:tcPr>
            <w:tcW w:w="3890" w:type="dxa"/>
            <w:tcBorders>
              <w:top w:val="nil"/>
              <w:left w:val="nil"/>
              <w:bottom w:val="single" w:sz="4" w:space="0" w:color="auto"/>
              <w:right w:val="single" w:sz="4" w:space="0" w:color="auto"/>
            </w:tcBorders>
            <w:shd w:val="clear" w:color="000000" w:fill="FFFFFF"/>
            <w:vAlign w:val="center"/>
            <w:hideMark/>
          </w:tcPr>
          <w:p w14:paraId="2840E29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Secure Required Resources</w:t>
            </w:r>
          </w:p>
        </w:tc>
        <w:tc>
          <w:tcPr>
            <w:tcW w:w="1150" w:type="dxa"/>
            <w:tcBorders>
              <w:top w:val="nil"/>
              <w:left w:val="nil"/>
              <w:bottom w:val="single" w:sz="4" w:space="0" w:color="auto"/>
              <w:right w:val="single" w:sz="4" w:space="0" w:color="auto"/>
            </w:tcBorders>
            <w:shd w:val="clear" w:color="000000" w:fill="FFFFFF"/>
            <w:noWrap/>
            <w:vAlign w:val="center"/>
            <w:hideMark/>
          </w:tcPr>
          <w:p w14:paraId="5C424706"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24 hrs</w:t>
            </w:r>
          </w:p>
        </w:tc>
        <w:tc>
          <w:tcPr>
            <w:tcW w:w="1440" w:type="dxa"/>
            <w:tcBorders>
              <w:top w:val="nil"/>
              <w:left w:val="nil"/>
              <w:bottom w:val="single" w:sz="4" w:space="0" w:color="auto"/>
              <w:right w:val="single" w:sz="4" w:space="0" w:color="auto"/>
            </w:tcBorders>
            <w:shd w:val="clear" w:color="000000" w:fill="FFFFFF"/>
            <w:noWrap/>
            <w:vAlign w:val="center"/>
            <w:hideMark/>
          </w:tcPr>
          <w:p w14:paraId="75AB8E8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Thu 6/4/20</w:t>
            </w:r>
          </w:p>
        </w:tc>
        <w:tc>
          <w:tcPr>
            <w:tcW w:w="1405" w:type="dxa"/>
            <w:tcBorders>
              <w:top w:val="nil"/>
              <w:left w:val="nil"/>
              <w:bottom w:val="single" w:sz="4" w:space="0" w:color="auto"/>
              <w:right w:val="single" w:sz="4" w:space="0" w:color="auto"/>
            </w:tcBorders>
            <w:shd w:val="clear" w:color="000000" w:fill="FFFFFF"/>
            <w:noWrap/>
            <w:vAlign w:val="center"/>
            <w:hideMark/>
          </w:tcPr>
          <w:p w14:paraId="51882A6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Sat 6/6/20</w:t>
            </w:r>
          </w:p>
        </w:tc>
        <w:tc>
          <w:tcPr>
            <w:tcW w:w="1316" w:type="dxa"/>
            <w:tcBorders>
              <w:top w:val="nil"/>
              <w:left w:val="nil"/>
              <w:bottom w:val="single" w:sz="4" w:space="0" w:color="auto"/>
              <w:right w:val="single" w:sz="4" w:space="0" w:color="auto"/>
            </w:tcBorders>
            <w:shd w:val="clear" w:color="000000" w:fill="FFFFFF"/>
            <w:noWrap/>
            <w:vAlign w:val="center"/>
            <w:hideMark/>
          </w:tcPr>
          <w:p w14:paraId="6FCFD5BC"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5DB74BF9"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373DC504"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EMS-2.9</w:t>
            </w:r>
          </w:p>
        </w:tc>
        <w:tc>
          <w:tcPr>
            <w:tcW w:w="3890" w:type="dxa"/>
            <w:tcBorders>
              <w:top w:val="nil"/>
              <w:left w:val="nil"/>
              <w:bottom w:val="single" w:sz="4" w:space="0" w:color="auto"/>
              <w:right w:val="single" w:sz="4" w:space="0" w:color="auto"/>
            </w:tcBorders>
            <w:shd w:val="clear" w:color="000000" w:fill="FFFFFF"/>
            <w:vAlign w:val="center"/>
            <w:hideMark/>
          </w:tcPr>
          <w:p w14:paraId="57BBED70"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Team Meeting</w:t>
            </w:r>
          </w:p>
        </w:tc>
        <w:tc>
          <w:tcPr>
            <w:tcW w:w="1150" w:type="dxa"/>
            <w:tcBorders>
              <w:top w:val="nil"/>
              <w:left w:val="nil"/>
              <w:bottom w:val="single" w:sz="4" w:space="0" w:color="auto"/>
              <w:right w:val="single" w:sz="4" w:space="0" w:color="auto"/>
            </w:tcBorders>
            <w:shd w:val="clear" w:color="000000" w:fill="FFFFFF"/>
            <w:noWrap/>
            <w:vAlign w:val="center"/>
            <w:hideMark/>
          </w:tcPr>
          <w:p w14:paraId="5F90CA5C"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50B0221C"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Sun 6/7/20</w:t>
            </w:r>
          </w:p>
        </w:tc>
        <w:tc>
          <w:tcPr>
            <w:tcW w:w="1405" w:type="dxa"/>
            <w:tcBorders>
              <w:top w:val="nil"/>
              <w:left w:val="nil"/>
              <w:bottom w:val="single" w:sz="4" w:space="0" w:color="auto"/>
              <w:right w:val="single" w:sz="4" w:space="0" w:color="auto"/>
            </w:tcBorders>
            <w:shd w:val="clear" w:color="000000" w:fill="FFFFFF"/>
            <w:noWrap/>
            <w:vAlign w:val="center"/>
            <w:hideMark/>
          </w:tcPr>
          <w:p w14:paraId="10195B39"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Sun 6/7/20</w:t>
            </w:r>
          </w:p>
        </w:tc>
        <w:tc>
          <w:tcPr>
            <w:tcW w:w="1316" w:type="dxa"/>
            <w:tcBorders>
              <w:top w:val="nil"/>
              <w:left w:val="nil"/>
              <w:bottom w:val="single" w:sz="4" w:space="0" w:color="auto"/>
              <w:right w:val="single" w:sz="4" w:space="0" w:color="auto"/>
            </w:tcBorders>
            <w:shd w:val="clear" w:color="000000" w:fill="FFFFFF"/>
            <w:noWrap/>
            <w:vAlign w:val="center"/>
            <w:hideMark/>
          </w:tcPr>
          <w:p w14:paraId="37CD6563"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02D4E7B0"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5BEA7476"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EMS-2.9.1</w:t>
            </w:r>
          </w:p>
        </w:tc>
        <w:tc>
          <w:tcPr>
            <w:tcW w:w="3890" w:type="dxa"/>
            <w:tcBorders>
              <w:top w:val="nil"/>
              <w:left w:val="nil"/>
              <w:bottom w:val="single" w:sz="4" w:space="0" w:color="auto"/>
              <w:right w:val="single" w:sz="4" w:space="0" w:color="auto"/>
            </w:tcBorders>
            <w:shd w:val="clear" w:color="000000" w:fill="FFFFFF"/>
            <w:vAlign w:val="center"/>
            <w:hideMark/>
          </w:tcPr>
          <w:p w14:paraId="4C82A70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Review Software Specifications</w:t>
            </w:r>
          </w:p>
        </w:tc>
        <w:tc>
          <w:tcPr>
            <w:tcW w:w="1150" w:type="dxa"/>
            <w:tcBorders>
              <w:top w:val="nil"/>
              <w:left w:val="nil"/>
              <w:bottom w:val="single" w:sz="4" w:space="0" w:color="auto"/>
              <w:right w:val="single" w:sz="4" w:space="0" w:color="auto"/>
            </w:tcBorders>
            <w:shd w:val="clear" w:color="000000" w:fill="FFFFFF"/>
            <w:noWrap/>
            <w:vAlign w:val="center"/>
            <w:hideMark/>
          </w:tcPr>
          <w:p w14:paraId="4B4DF74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0913584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6/7/20</w:t>
            </w:r>
          </w:p>
        </w:tc>
        <w:tc>
          <w:tcPr>
            <w:tcW w:w="1405" w:type="dxa"/>
            <w:tcBorders>
              <w:top w:val="nil"/>
              <w:left w:val="nil"/>
              <w:bottom w:val="single" w:sz="4" w:space="0" w:color="auto"/>
              <w:right w:val="single" w:sz="4" w:space="0" w:color="auto"/>
            </w:tcBorders>
            <w:shd w:val="clear" w:color="000000" w:fill="FFFFFF"/>
            <w:noWrap/>
            <w:vAlign w:val="center"/>
            <w:hideMark/>
          </w:tcPr>
          <w:p w14:paraId="462F33B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6/7/20</w:t>
            </w:r>
          </w:p>
        </w:tc>
        <w:tc>
          <w:tcPr>
            <w:tcW w:w="1316" w:type="dxa"/>
            <w:tcBorders>
              <w:top w:val="nil"/>
              <w:left w:val="nil"/>
              <w:bottom w:val="single" w:sz="4" w:space="0" w:color="auto"/>
              <w:right w:val="single" w:sz="4" w:space="0" w:color="auto"/>
            </w:tcBorders>
            <w:shd w:val="clear" w:color="000000" w:fill="FFFFFF"/>
            <w:noWrap/>
            <w:vAlign w:val="center"/>
            <w:hideMark/>
          </w:tcPr>
          <w:p w14:paraId="1BE0316D"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62E2B86B"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3CC8EA2F"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EMS-2.9.2</w:t>
            </w:r>
          </w:p>
        </w:tc>
        <w:tc>
          <w:tcPr>
            <w:tcW w:w="3890" w:type="dxa"/>
            <w:tcBorders>
              <w:top w:val="nil"/>
              <w:left w:val="nil"/>
              <w:bottom w:val="single" w:sz="4" w:space="0" w:color="auto"/>
              <w:right w:val="single" w:sz="4" w:space="0" w:color="auto"/>
            </w:tcBorders>
            <w:shd w:val="clear" w:color="000000" w:fill="FFFFFF"/>
            <w:vAlign w:val="center"/>
            <w:hideMark/>
          </w:tcPr>
          <w:p w14:paraId="02CCDD1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Review Schedule and Budget</w:t>
            </w:r>
          </w:p>
        </w:tc>
        <w:tc>
          <w:tcPr>
            <w:tcW w:w="1150" w:type="dxa"/>
            <w:tcBorders>
              <w:top w:val="nil"/>
              <w:left w:val="nil"/>
              <w:bottom w:val="single" w:sz="4" w:space="0" w:color="auto"/>
              <w:right w:val="single" w:sz="4" w:space="0" w:color="auto"/>
            </w:tcBorders>
            <w:shd w:val="clear" w:color="000000" w:fill="FFFFFF"/>
            <w:noWrap/>
            <w:vAlign w:val="center"/>
            <w:hideMark/>
          </w:tcPr>
          <w:p w14:paraId="084AF8A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3F30E53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6/7/20</w:t>
            </w:r>
          </w:p>
        </w:tc>
        <w:tc>
          <w:tcPr>
            <w:tcW w:w="1405" w:type="dxa"/>
            <w:tcBorders>
              <w:top w:val="nil"/>
              <w:left w:val="nil"/>
              <w:bottom w:val="single" w:sz="4" w:space="0" w:color="auto"/>
              <w:right w:val="single" w:sz="4" w:space="0" w:color="auto"/>
            </w:tcBorders>
            <w:shd w:val="clear" w:color="000000" w:fill="FFFFFF"/>
            <w:noWrap/>
            <w:vAlign w:val="center"/>
            <w:hideMark/>
          </w:tcPr>
          <w:p w14:paraId="51D6970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6/7/20</w:t>
            </w:r>
          </w:p>
        </w:tc>
        <w:tc>
          <w:tcPr>
            <w:tcW w:w="1316" w:type="dxa"/>
            <w:tcBorders>
              <w:top w:val="nil"/>
              <w:left w:val="nil"/>
              <w:bottom w:val="single" w:sz="4" w:space="0" w:color="auto"/>
              <w:right w:val="single" w:sz="4" w:space="0" w:color="auto"/>
            </w:tcBorders>
            <w:shd w:val="clear" w:color="000000" w:fill="FFFFFF"/>
            <w:noWrap/>
            <w:vAlign w:val="center"/>
            <w:hideMark/>
          </w:tcPr>
          <w:p w14:paraId="306D0EEF"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3E4223E3"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2EC9D9A8"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EMS-2.10</w:t>
            </w:r>
          </w:p>
        </w:tc>
        <w:tc>
          <w:tcPr>
            <w:tcW w:w="3890" w:type="dxa"/>
            <w:tcBorders>
              <w:top w:val="nil"/>
              <w:left w:val="nil"/>
              <w:bottom w:val="single" w:sz="4" w:space="0" w:color="auto"/>
              <w:right w:val="single" w:sz="4" w:space="0" w:color="auto"/>
            </w:tcBorders>
            <w:shd w:val="clear" w:color="000000" w:fill="FFFFFF"/>
            <w:vAlign w:val="center"/>
            <w:hideMark/>
          </w:tcPr>
          <w:p w14:paraId="10AFD46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Obtain Approval to Proceed from Client</w:t>
            </w:r>
          </w:p>
        </w:tc>
        <w:tc>
          <w:tcPr>
            <w:tcW w:w="1150" w:type="dxa"/>
            <w:tcBorders>
              <w:top w:val="nil"/>
              <w:left w:val="nil"/>
              <w:bottom w:val="single" w:sz="4" w:space="0" w:color="auto"/>
              <w:right w:val="single" w:sz="4" w:space="0" w:color="auto"/>
            </w:tcBorders>
            <w:shd w:val="clear" w:color="000000" w:fill="FFFFFF"/>
            <w:noWrap/>
            <w:vAlign w:val="center"/>
            <w:hideMark/>
          </w:tcPr>
          <w:p w14:paraId="4473589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181B74E6"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6/8/20</w:t>
            </w:r>
          </w:p>
        </w:tc>
        <w:tc>
          <w:tcPr>
            <w:tcW w:w="1405" w:type="dxa"/>
            <w:tcBorders>
              <w:top w:val="nil"/>
              <w:left w:val="nil"/>
              <w:bottom w:val="single" w:sz="4" w:space="0" w:color="auto"/>
              <w:right w:val="single" w:sz="4" w:space="0" w:color="auto"/>
            </w:tcBorders>
            <w:shd w:val="clear" w:color="000000" w:fill="FFFFFF"/>
            <w:noWrap/>
            <w:vAlign w:val="center"/>
            <w:hideMark/>
          </w:tcPr>
          <w:p w14:paraId="70606AA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6/8/20</w:t>
            </w:r>
          </w:p>
        </w:tc>
        <w:tc>
          <w:tcPr>
            <w:tcW w:w="1316" w:type="dxa"/>
            <w:tcBorders>
              <w:top w:val="nil"/>
              <w:left w:val="nil"/>
              <w:bottom w:val="single" w:sz="4" w:space="0" w:color="auto"/>
              <w:right w:val="single" w:sz="4" w:space="0" w:color="auto"/>
            </w:tcBorders>
            <w:shd w:val="clear" w:color="000000" w:fill="FFFFFF"/>
            <w:noWrap/>
            <w:vAlign w:val="center"/>
            <w:hideMark/>
          </w:tcPr>
          <w:p w14:paraId="3DE967DB"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2A4B13EF"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200"/>
            <w:noWrap/>
            <w:vAlign w:val="center"/>
            <w:hideMark/>
          </w:tcPr>
          <w:p w14:paraId="0A678174"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EMS-2.11</w:t>
            </w:r>
          </w:p>
        </w:tc>
        <w:tc>
          <w:tcPr>
            <w:tcW w:w="3890" w:type="dxa"/>
            <w:tcBorders>
              <w:top w:val="nil"/>
              <w:left w:val="nil"/>
              <w:bottom w:val="single" w:sz="4" w:space="0" w:color="auto"/>
              <w:right w:val="single" w:sz="4" w:space="0" w:color="auto"/>
            </w:tcBorders>
            <w:shd w:val="clear" w:color="000000" w:fill="FFF200"/>
            <w:vAlign w:val="center"/>
            <w:hideMark/>
          </w:tcPr>
          <w:p w14:paraId="3FDDE548"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Team Meeting</w:t>
            </w:r>
          </w:p>
        </w:tc>
        <w:tc>
          <w:tcPr>
            <w:tcW w:w="1150" w:type="dxa"/>
            <w:tcBorders>
              <w:top w:val="nil"/>
              <w:left w:val="nil"/>
              <w:bottom w:val="single" w:sz="4" w:space="0" w:color="auto"/>
              <w:right w:val="single" w:sz="4" w:space="0" w:color="auto"/>
            </w:tcBorders>
            <w:shd w:val="clear" w:color="000000" w:fill="FFF200"/>
            <w:noWrap/>
            <w:vAlign w:val="center"/>
            <w:hideMark/>
          </w:tcPr>
          <w:p w14:paraId="3EB1C017"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0 hrs</w:t>
            </w:r>
          </w:p>
        </w:tc>
        <w:tc>
          <w:tcPr>
            <w:tcW w:w="1440" w:type="dxa"/>
            <w:tcBorders>
              <w:top w:val="nil"/>
              <w:left w:val="nil"/>
              <w:bottom w:val="single" w:sz="4" w:space="0" w:color="auto"/>
              <w:right w:val="single" w:sz="4" w:space="0" w:color="auto"/>
            </w:tcBorders>
            <w:shd w:val="clear" w:color="000000" w:fill="FFF200"/>
            <w:noWrap/>
            <w:vAlign w:val="center"/>
            <w:hideMark/>
          </w:tcPr>
          <w:p w14:paraId="44231064"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Tue 6/9/20</w:t>
            </w:r>
          </w:p>
        </w:tc>
        <w:tc>
          <w:tcPr>
            <w:tcW w:w="1405" w:type="dxa"/>
            <w:tcBorders>
              <w:top w:val="nil"/>
              <w:left w:val="nil"/>
              <w:bottom w:val="single" w:sz="4" w:space="0" w:color="auto"/>
              <w:right w:val="single" w:sz="4" w:space="0" w:color="auto"/>
            </w:tcBorders>
            <w:shd w:val="clear" w:color="000000" w:fill="FFF200"/>
            <w:noWrap/>
            <w:vAlign w:val="center"/>
            <w:hideMark/>
          </w:tcPr>
          <w:p w14:paraId="1038A499"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Tue 6/9/20</w:t>
            </w:r>
          </w:p>
        </w:tc>
        <w:tc>
          <w:tcPr>
            <w:tcW w:w="1316" w:type="dxa"/>
            <w:tcBorders>
              <w:top w:val="nil"/>
              <w:left w:val="nil"/>
              <w:bottom w:val="single" w:sz="4" w:space="0" w:color="auto"/>
              <w:right w:val="single" w:sz="4" w:space="0" w:color="auto"/>
            </w:tcBorders>
            <w:shd w:val="clear" w:color="000000" w:fill="FFF200"/>
            <w:noWrap/>
            <w:vAlign w:val="center"/>
            <w:hideMark/>
          </w:tcPr>
          <w:p w14:paraId="680F3402"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0A97830A" w14:textId="77777777" w:rsidTr="00892E98">
        <w:trPr>
          <w:trHeight w:val="558"/>
        </w:trPr>
        <w:tc>
          <w:tcPr>
            <w:tcW w:w="1365" w:type="dxa"/>
            <w:tcBorders>
              <w:top w:val="nil"/>
              <w:left w:val="single" w:sz="4" w:space="0" w:color="auto"/>
              <w:bottom w:val="single" w:sz="4" w:space="0" w:color="auto"/>
              <w:right w:val="single" w:sz="4" w:space="0" w:color="auto"/>
            </w:tcBorders>
            <w:shd w:val="clear" w:color="000000" w:fill="FFF200"/>
            <w:noWrap/>
            <w:vAlign w:val="center"/>
            <w:hideMark/>
          </w:tcPr>
          <w:p w14:paraId="1D487E2F"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EMS-2.11.1</w:t>
            </w:r>
          </w:p>
        </w:tc>
        <w:tc>
          <w:tcPr>
            <w:tcW w:w="3890" w:type="dxa"/>
            <w:tcBorders>
              <w:top w:val="nil"/>
              <w:left w:val="nil"/>
              <w:bottom w:val="single" w:sz="4" w:space="0" w:color="auto"/>
              <w:right w:val="single" w:sz="4" w:space="0" w:color="auto"/>
            </w:tcBorders>
            <w:shd w:val="clear" w:color="000000" w:fill="FFF200"/>
            <w:vAlign w:val="center"/>
            <w:hideMark/>
          </w:tcPr>
          <w:p w14:paraId="011D9A0F"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Incorporate Feedback into Specifications, Schedule and Budget</w:t>
            </w:r>
          </w:p>
        </w:tc>
        <w:tc>
          <w:tcPr>
            <w:tcW w:w="1150" w:type="dxa"/>
            <w:tcBorders>
              <w:top w:val="nil"/>
              <w:left w:val="nil"/>
              <w:bottom w:val="single" w:sz="4" w:space="0" w:color="auto"/>
              <w:right w:val="single" w:sz="4" w:space="0" w:color="auto"/>
            </w:tcBorders>
            <w:shd w:val="clear" w:color="000000" w:fill="FFF200"/>
            <w:noWrap/>
            <w:vAlign w:val="center"/>
            <w:hideMark/>
          </w:tcPr>
          <w:p w14:paraId="67ABE1C7"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0 hrs</w:t>
            </w:r>
          </w:p>
        </w:tc>
        <w:tc>
          <w:tcPr>
            <w:tcW w:w="1440" w:type="dxa"/>
            <w:tcBorders>
              <w:top w:val="nil"/>
              <w:left w:val="nil"/>
              <w:bottom w:val="single" w:sz="4" w:space="0" w:color="auto"/>
              <w:right w:val="single" w:sz="4" w:space="0" w:color="auto"/>
            </w:tcBorders>
            <w:shd w:val="clear" w:color="000000" w:fill="FFF200"/>
            <w:noWrap/>
            <w:vAlign w:val="center"/>
            <w:hideMark/>
          </w:tcPr>
          <w:p w14:paraId="48016F3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6/9/20</w:t>
            </w:r>
          </w:p>
        </w:tc>
        <w:tc>
          <w:tcPr>
            <w:tcW w:w="1405" w:type="dxa"/>
            <w:tcBorders>
              <w:top w:val="nil"/>
              <w:left w:val="nil"/>
              <w:bottom w:val="single" w:sz="4" w:space="0" w:color="auto"/>
              <w:right w:val="single" w:sz="4" w:space="0" w:color="auto"/>
            </w:tcBorders>
            <w:shd w:val="clear" w:color="000000" w:fill="FFF200"/>
            <w:noWrap/>
            <w:vAlign w:val="center"/>
            <w:hideMark/>
          </w:tcPr>
          <w:p w14:paraId="7A13F00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6/9/20</w:t>
            </w:r>
          </w:p>
        </w:tc>
        <w:tc>
          <w:tcPr>
            <w:tcW w:w="1316" w:type="dxa"/>
            <w:tcBorders>
              <w:top w:val="nil"/>
              <w:left w:val="nil"/>
              <w:bottom w:val="single" w:sz="4" w:space="0" w:color="auto"/>
              <w:right w:val="single" w:sz="4" w:space="0" w:color="auto"/>
            </w:tcBorders>
            <w:shd w:val="clear" w:color="000000" w:fill="FFF200"/>
            <w:noWrap/>
            <w:vAlign w:val="center"/>
            <w:hideMark/>
          </w:tcPr>
          <w:p w14:paraId="69EB7FEC"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20CBE284"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200"/>
            <w:noWrap/>
            <w:vAlign w:val="center"/>
            <w:hideMark/>
          </w:tcPr>
          <w:p w14:paraId="718AC53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EMS-2.11.2</w:t>
            </w:r>
          </w:p>
        </w:tc>
        <w:tc>
          <w:tcPr>
            <w:tcW w:w="3890" w:type="dxa"/>
            <w:tcBorders>
              <w:top w:val="nil"/>
              <w:left w:val="nil"/>
              <w:bottom w:val="single" w:sz="4" w:space="0" w:color="auto"/>
              <w:right w:val="single" w:sz="4" w:space="0" w:color="auto"/>
            </w:tcBorders>
            <w:shd w:val="clear" w:color="000000" w:fill="FFF200"/>
            <w:vAlign w:val="center"/>
            <w:hideMark/>
          </w:tcPr>
          <w:p w14:paraId="73BD8E3F"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Review Project Plan and SRS</w:t>
            </w:r>
          </w:p>
        </w:tc>
        <w:tc>
          <w:tcPr>
            <w:tcW w:w="1150" w:type="dxa"/>
            <w:tcBorders>
              <w:top w:val="nil"/>
              <w:left w:val="nil"/>
              <w:bottom w:val="single" w:sz="4" w:space="0" w:color="auto"/>
              <w:right w:val="single" w:sz="4" w:space="0" w:color="auto"/>
            </w:tcBorders>
            <w:shd w:val="clear" w:color="000000" w:fill="FFF200"/>
            <w:noWrap/>
            <w:vAlign w:val="center"/>
            <w:hideMark/>
          </w:tcPr>
          <w:p w14:paraId="4A07060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0 hrs</w:t>
            </w:r>
          </w:p>
        </w:tc>
        <w:tc>
          <w:tcPr>
            <w:tcW w:w="1440" w:type="dxa"/>
            <w:tcBorders>
              <w:top w:val="nil"/>
              <w:left w:val="nil"/>
              <w:bottom w:val="single" w:sz="4" w:space="0" w:color="auto"/>
              <w:right w:val="single" w:sz="4" w:space="0" w:color="auto"/>
            </w:tcBorders>
            <w:shd w:val="clear" w:color="000000" w:fill="FFF200"/>
            <w:noWrap/>
            <w:vAlign w:val="center"/>
            <w:hideMark/>
          </w:tcPr>
          <w:p w14:paraId="0A7F90E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6/9/20</w:t>
            </w:r>
          </w:p>
        </w:tc>
        <w:tc>
          <w:tcPr>
            <w:tcW w:w="1405" w:type="dxa"/>
            <w:tcBorders>
              <w:top w:val="nil"/>
              <w:left w:val="nil"/>
              <w:bottom w:val="single" w:sz="4" w:space="0" w:color="auto"/>
              <w:right w:val="single" w:sz="4" w:space="0" w:color="auto"/>
            </w:tcBorders>
            <w:shd w:val="clear" w:color="000000" w:fill="FFF200"/>
            <w:noWrap/>
            <w:vAlign w:val="center"/>
            <w:hideMark/>
          </w:tcPr>
          <w:p w14:paraId="5AE72E5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6/9/20</w:t>
            </w:r>
          </w:p>
        </w:tc>
        <w:tc>
          <w:tcPr>
            <w:tcW w:w="1316" w:type="dxa"/>
            <w:tcBorders>
              <w:top w:val="nil"/>
              <w:left w:val="nil"/>
              <w:bottom w:val="single" w:sz="4" w:space="0" w:color="auto"/>
              <w:right w:val="single" w:sz="4" w:space="0" w:color="auto"/>
            </w:tcBorders>
            <w:shd w:val="clear" w:color="000000" w:fill="FFF200"/>
            <w:noWrap/>
            <w:vAlign w:val="center"/>
            <w:hideMark/>
          </w:tcPr>
          <w:p w14:paraId="71E95E19"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68D105B2" w14:textId="77777777" w:rsidTr="00892E98">
        <w:trPr>
          <w:trHeight w:val="558"/>
        </w:trPr>
        <w:tc>
          <w:tcPr>
            <w:tcW w:w="1365" w:type="dxa"/>
            <w:tcBorders>
              <w:top w:val="nil"/>
              <w:left w:val="single" w:sz="4" w:space="0" w:color="auto"/>
              <w:bottom w:val="single" w:sz="4" w:space="0" w:color="auto"/>
              <w:right w:val="single" w:sz="4" w:space="0" w:color="auto"/>
            </w:tcBorders>
            <w:shd w:val="clear" w:color="000000" w:fill="FFF200"/>
            <w:noWrap/>
            <w:vAlign w:val="center"/>
            <w:hideMark/>
          </w:tcPr>
          <w:p w14:paraId="48BD982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EMS-2.11.3</w:t>
            </w:r>
          </w:p>
        </w:tc>
        <w:tc>
          <w:tcPr>
            <w:tcW w:w="3890" w:type="dxa"/>
            <w:tcBorders>
              <w:top w:val="nil"/>
              <w:left w:val="nil"/>
              <w:bottom w:val="single" w:sz="4" w:space="0" w:color="auto"/>
              <w:right w:val="single" w:sz="4" w:space="0" w:color="auto"/>
            </w:tcBorders>
            <w:shd w:val="clear" w:color="000000" w:fill="FFF200"/>
            <w:vAlign w:val="center"/>
            <w:hideMark/>
          </w:tcPr>
          <w:p w14:paraId="2C81E9F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Milestone 1 Deliverables Due (Project Plan &amp; SRS)</w:t>
            </w:r>
          </w:p>
        </w:tc>
        <w:tc>
          <w:tcPr>
            <w:tcW w:w="1150" w:type="dxa"/>
            <w:tcBorders>
              <w:top w:val="nil"/>
              <w:left w:val="nil"/>
              <w:bottom w:val="single" w:sz="4" w:space="0" w:color="auto"/>
              <w:right w:val="single" w:sz="4" w:space="0" w:color="auto"/>
            </w:tcBorders>
            <w:shd w:val="clear" w:color="000000" w:fill="FFF200"/>
            <w:noWrap/>
            <w:vAlign w:val="center"/>
            <w:hideMark/>
          </w:tcPr>
          <w:p w14:paraId="0EF9FA4F"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0 hrs</w:t>
            </w:r>
          </w:p>
        </w:tc>
        <w:tc>
          <w:tcPr>
            <w:tcW w:w="1440" w:type="dxa"/>
            <w:tcBorders>
              <w:top w:val="nil"/>
              <w:left w:val="nil"/>
              <w:bottom w:val="single" w:sz="4" w:space="0" w:color="auto"/>
              <w:right w:val="single" w:sz="4" w:space="0" w:color="auto"/>
            </w:tcBorders>
            <w:shd w:val="clear" w:color="000000" w:fill="FFF200"/>
            <w:noWrap/>
            <w:vAlign w:val="center"/>
            <w:hideMark/>
          </w:tcPr>
          <w:p w14:paraId="27045E0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6/9/20</w:t>
            </w:r>
          </w:p>
        </w:tc>
        <w:tc>
          <w:tcPr>
            <w:tcW w:w="1405" w:type="dxa"/>
            <w:tcBorders>
              <w:top w:val="nil"/>
              <w:left w:val="nil"/>
              <w:bottom w:val="single" w:sz="4" w:space="0" w:color="auto"/>
              <w:right w:val="single" w:sz="4" w:space="0" w:color="auto"/>
            </w:tcBorders>
            <w:shd w:val="clear" w:color="000000" w:fill="FFF200"/>
            <w:noWrap/>
            <w:vAlign w:val="center"/>
            <w:hideMark/>
          </w:tcPr>
          <w:p w14:paraId="6D98D8C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6/9/20</w:t>
            </w:r>
          </w:p>
        </w:tc>
        <w:tc>
          <w:tcPr>
            <w:tcW w:w="1316" w:type="dxa"/>
            <w:tcBorders>
              <w:top w:val="nil"/>
              <w:left w:val="nil"/>
              <w:bottom w:val="single" w:sz="4" w:space="0" w:color="auto"/>
              <w:right w:val="single" w:sz="4" w:space="0" w:color="auto"/>
            </w:tcBorders>
            <w:shd w:val="clear" w:color="000000" w:fill="FFF200"/>
            <w:noWrap/>
            <w:vAlign w:val="center"/>
            <w:hideMark/>
          </w:tcPr>
          <w:p w14:paraId="1BC17C7A"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50C6DB4B"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C000"/>
            <w:noWrap/>
            <w:vAlign w:val="center"/>
            <w:hideMark/>
          </w:tcPr>
          <w:p w14:paraId="35D47267"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EMS-3</w:t>
            </w:r>
          </w:p>
        </w:tc>
        <w:tc>
          <w:tcPr>
            <w:tcW w:w="3890" w:type="dxa"/>
            <w:tcBorders>
              <w:top w:val="nil"/>
              <w:left w:val="nil"/>
              <w:bottom w:val="single" w:sz="4" w:space="0" w:color="auto"/>
              <w:right w:val="single" w:sz="4" w:space="0" w:color="auto"/>
            </w:tcBorders>
            <w:shd w:val="clear" w:color="000000" w:fill="FFC000"/>
            <w:vAlign w:val="center"/>
            <w:hideMark/>
          </w:tcPr>
          <w:p w14:paraId="3235B31C"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Design</w:t>
            </w:r>
          </w:p>
        </w:tc>
        <w:tc>
          <w:tcPr>
            <w:tcW w:w="1150" w:type="dxa"/>
            <w:tcBorders>
              <w:top w:val="nil"/>
              <w:left w:val="nil"/>
              <w:bottom w:val="single" w:sz="4" w:space="0" w:color="auto"/>
              <w:right w:val="single" w:sz="4" w:space="0" w:color="auto"/>
            </w:tcBorders>
            <w:shd w:val="clear" w:color="000000" w:fill="FFC000"/>
            <w:noWrap/>
            <w:vAlign w:val="center"/>
            <w:hideMark/>
          </w:tcPr>
          <w:p w14:paraId="5124FCE8"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56 hrs</w:t>
            </w:r>
          </w:p>
        </w:tc>
        <w:tc>
          <w:tcPr>
            <w:tcW w:w="1440" w:type="dxa"/>
            <w:tcBorders>
              <w:top w:val="nil"/>
              <w:left w:val="nil"/>
              <w:bottom w:val="single" w:sz="4" w:space="0" w:color="auto"/>
              <w:right w:val="single" w:sz="4" w:space="0" w:color="auto"/>
            </w:tcBorders>
            <w:shd w:val="clear" w:color="000000" w:fill="FFC000"/>
            <w:noWrap/>
            <w:vAlign w:val="center"/>
            <w:hideMark/>
          </w:tcPr>
          <w:p w14:paraId="130731EA"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Wed 6/10/20</w:t>
            </w:r>
          </w:p>
        </w:tc>
        <w:tc>
          <w:tcPr>
            <w:tcW w:w="1405" w:type="dxa"/>
            <w:tcBorders>
              <w:top w:val="nil"/>
              <w:left w:val="nil"/>
              <w:bottom w:val="single" w:sz="4" w:space="0" w:color="auto"/>
              <w:right w:val="single" w:sz="4" w:space="0" w:color="auto"/>
            </w:tcBorders>
            <w:shd w:val="clear" w:color="000000" w:fill="FFC000"/>
            <w:noWrap/>
            <w:vAlign w:val="center"/>
            <w:hideMark/>
          </w:tcPr>
          <w:p w14:paraId="1612AB7D"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Tue 6/16/20</w:t>
            </w:r>
          </w:p>
        </w:tc>
        <w:tc>
          <w:tcPr>
            <w:tcW w:w="1316" w:type="dxa"/>
            <w:tcBorders>
              <w:top w:val="nil"/>
              <w:left w:val="nil"/>
              <w:bottom w:val="single" w:sz="4" w:space="0" w:color="auto"/>
              <w:right w:val="single" w:sz="4" w:space="0" w:color="auto"/>
            </w:tcBorders>
            <w:shd w:val="clear" w:color="000000" w:fill="FFC000"/>
            <w:noWrap/>
            <w:vAlign w:val="center"/>
            <w:hideMark/>
          </w:tcPr>
          <w:p w14:paraId="654986D7"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xml:space="preserve">$9,800.00 </w:t>
            </w:r>
          </w:p>
        </w:tc>
      </w:tr>
      <w:tr w:rsidR="00866DF1" w:rsidRPr="00866DF1" w14:paraId="79A1A9B5"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77D7A96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EMS-3.1</w:t>
            </w:r>
          </w:p>
        </w:tc>
        <w:tc>
          <w:tcPr>
            <w:tcW w:w="3890" w:type="dxa"/>
            <w:tcBorders>
              <w:top w:val="nil"/>
              <w:left w:val="nil"/>
              <w:bottom w:val="single" w:sz="4" w:space="0" w:color="auto"/>
              <w:right w:val="single" w:sz="4" w:space="0" w:color="auto"/>
            </w:tcBorders>
            <w:shd w:val="clear" w:color="000000" w:fill="FFFFFF"/>
            <w:vAlign w:val="center"/>
            <w:hideMark/>
          </w:tcPr>
          <w:p w14:paraId="2789E5F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Develop Backlog and Prototype</w:t>
            </w:r>
          </w:p>
        </w:tc>
        <w:tc>
          <w:tcPr>
            <w:tcW w:w="1150" w:type="dxa"/>
            <w:tcBorders>
              <w:top w:val="nil"/>
              <w:left w:val="nil"/>
              <w:bottom w:val="single" w:sz="4" w:space="0" w:color="auto"/>
              <w:right w:val="single" w:sz="4" w:space="0" w:color="auto"/>
            </w:tcBorders>
            <w:shd w:val="clear" w:color="000000" w:fill="FFFFFF"/>
            <w:noWrap/>
            <w:vAlign w:val="center"/>
            <w:hideMark/>
          </w:tcPr>
          <w:p w14:paraId="7048657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32 hrs</w:t>
            </w:r>
          </w:p>
        </w:tc>
        <w:tc>
          <w:tcPr>
            <w:tcW w:w="1440" w:type="dxa"/>
            <w:tcBorders>
              <w:top w:val="nil"/>
              <w:left w:val="nil"/>
              <w:bottom w:val="single" w:sz="4" w:space="0" w:color="auto"/>
              <w:right w:val="single" w:sz="4" w:space="0" w:color="auto"/>
            </w:tcBorders>
            <w:shd w:val="clear" w:color="000000" w:fill="FFFFFF"/>
            <w:noWrap/>
            <w:vAlign w:val="center"/>
            <w:hideMark/>
          </w:tcPr>
          <w:p w14:paraId="246A32B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Wed 6/10/20</w:t>
            </w:r>
          </w:p>
        </w:tc>
        <w:tc>
          <w:tcPr>
            <w:tcW w:w="1405" w:type="dxa"/>
            <w:tcBorders>
              <w:top w:val="nil"/>
              <w:left w:val="nil"/>
              <w:bottom w:val="single" w:sz="4" w:space="0" w:color="auto"/>
              <w:right w:val="single" w:sz="4" w:space="0" w:color="auto"/>
            </w:tcBorders>
            <w:shd w:val="clear" w:color="000000" w:fill="FFFFFF"/>
            <w:noWrap/>
            <w:vAlign w:val="center"/>
            <w:hideMark/>
          </w:tcPr>
          <w:p w14:paraId="192798D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Sat 6/13/20</w:t>
            </w:r>
          </w:p>
        </w:tc>
        <w:tc>
          <w:tcPr>
            <w:tcW w:w="1316" w:type="dxa"/>
            <w:tcBorders>
              <w:top w:val="nil"/>
              <w:left w:val="nil"/>
              <w:bottom w:val="single" w:sz="4" w:space="0" w:color="auto"/>
              <w:right w:val="single" w:sz="4" w:space="0" w:color="auto"/>
            </w:tcBorders>
            <w:shd w:val="clear" w:color="000000" w:fill="FFFFFF"/>
            <w:noWrap/>
            <w:vAlign w:val="center"/>
            <w:hideMark/>
          </w:tcPr>
          <w:p w14:paraId="1F1EBF68"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7346B582"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49F8760C"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EMS-3.2</w:t>
            </w:r>
          </w:p>
        </w:tc>
        <w:tc>
          <w:tcPr>
            <w:tcW w:w="3890" w:type="dxa"/>
            <w:tcBorders>
              <w:top w:val="nil"/>
              <w:left w:val="nil"/>
              <w:bottom w:val="single" w:sz="4" w:space="0" w:color="auto"/>
              <w:right w:val="single" w:sz="4" w:space="0" w:color="auto"/>
            </w:tcBorders>
            <w:shd w:val="clear" w:color="000000" w:fill="FFFFFF"/>
            <w:vAlign w:val="center"/>
            <w:hideMark/>
          </w:tcPr>
          <w:p w14:paraId="5BD57669"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Team Meeting</w:t>
            </w:r>
          </w:p>
        </w:tc>
        <w:tc>
          <w:tcPr>
            <w:tcW w:w="1150" w:type="dxa"/>
            <w:tcBorders>
              <w:top w:val="nil"/>
              <w:left w:val="nil"/>
              <w:bottom w:val="single" w:sz="4" w:space="0" w:color="auto"/>
              <w:right w:val="single" w:sz="4" w:space="0" w:color="auto"/>
            </w:tcBorders>
            <w:shd w:val="clear" w:color="000000" w:fill="FFFFFF"/>
            <w:noWrap/>
            <w:vAlign w:val="center"/>
            <w:hideMark/>
          </w:tcPr>
          <w:p w14:paraId="272C81FF"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7183E408"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Sun 6/14/20</w:t>
            </w:r>
          </w:p>
        </w:tc>
        <w:tc>
          <w:tcPr>
            <w:tcW w:w="1405" w:type="dxa"/>
            <w:tcBorders>
              <w:top w:val="nil"/>
              <w:left w:val="nil"/>
              <w:bottom w:val="single" w:sz="4" w:space="0" w:color="auto"/>
              <w:right w:val="single" w:sz="4" w:space="0" w:color="auto"/>
            </w:tcBorders>
            <w:shd w:val="clear" w:color="000000" w:fill="FFFFFF"/>
            <w:noWrap/>
            <w:vAlign w:val="center"/>
            <w:hideMark/>
          </w:tcPr>
          <w:p w14:paraId="6BD00349"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Sun 6/14/20</w:t>
            </w:r>
          </w:p>
        </w:tc>
        <w:tc>
          <w:tcPr>
            <w:tcW w:w="1316" w:type="dxa"/>
            <w:tcBorders>
              <w:top w:val="nil"/>
              <w:left w:val="nil"/>
              <w:bottom w:val="single" w:sz="4" w:space="0" w:color="auto"/>
              <w:right w:val="single" w:sz="4" w:space="0" w:color="auto"/>
            </w:tcBorders>
            <w:shd w:val="clear" w:color="000000" w:fill="FFFFFF"/>
            <w:noWrap/>
            <w:vAlign w:val="center"/>
            <w:hideMark/>
          </w:tcPr>
          <w:p w14:paraId="261AF571"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505E8EFD"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7AAE24A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EMS-3.2.1</w:t>
            </w:r>
          </w:p>
        </w:tc>
        <w:tc>
          <w:tcPr>
            <w:tcW w:w="3890" w:type="dxa"/>
            <w:tcBorders>
              <w:top w:val="nil"/>
              <w:left w:val="nil"/>
              <w:bottom w:val="single" w:sz="4" w:space="0" w:color="auto"/>
              <w:right w:val="single" w:sz="4" w:space="0" w:color="auto"/>
            </w:tcBorders>
            <w:shd w:val="clear" w:color="000000" w:fill="FFFFFF"/>
            <w:vAlign w:val="center"/>
            <w:hideMark/>
          </w:tcPr>
          <w:p w14:paraId="05C1E2C8"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Review Product Backlog</w:t>
            </w:r>
          </w:p>
        </w:tc>
        <w:tc>
          <w:tcPr>
            <w:tcW w:w="1150" w:type="dxa"/>
            <w:tcBorders>
              <w:top w:val="nil"/>
              <w:left w:val="nil"/>
              <w:bottom w:val="single" w:sz="4" w:space="0" w:color="auto"/>
              <w:right w:val="single" w:sz="4" w:space="0" w:color="auto"/>
            </w:tcBorders>
            <w:shd w:val="clear" w:color="000000" w:fill="FFFFFF"/>
            <w:noWrap/>
            <w:vAlign w:val="center"/>
            <w:hideMark/>
          </w:tcPr>
          <w:p w14:paraId="7A25D5B7"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1884BD2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6/14/20</w:t>
            </w:r>
          </w:p>
        </w:tc>
        <w:tc>
          <w:tcPr>
            <w:tcW w:w="1405" w:type="dxa"/>
            <w:tcBorders>
              <w:top w:val="nil"/>
              <w:left w:val="nil"/>
              <w:bottom w:val="single" w:sz="4" w:space="0" w:color="auto"/>
              <w:right w:val="single" w:sz="4" w:space="0" w:color="auto"/>
            </w:tcBorders>
            <w:shd w:val="clear" w:color="000000" w:fill="FFFFFF"/>
            <w:noWrap/>
            <w:vAlign w:val="center"/>
            <w:hideMark/>
          </w:tcPr>
          <w:p w14:paraId="375840F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6/14/20</w:t>
            </w:r>
          </w:p>
        </w:tc>
        <w:tc>
          <w:tcPr>
            <w:tcW w:w="1316" w:type="dxa"/>
            <w:tcBorders>
              <w:top w:val="nil"/>
              <w:left w:val="nil"/>
              <w:bottom w:val="single" w:sz="4" w:space="0" w:color="auto"/>
              <w:right w:val="single" w:sz="4" w:space="0" w:color="auto"/>
            </w:tcBorders>
            <w:shd w:val="clear" w:color="000000" w:fill="FFFFFF"/>
            <w:noWrap/>
            <w:vAlign w:val="center"/>
            <w:hideMark/>
          </w:tcPr>
          <w:p w14:paraId="4FC1942E"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23A48736"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56A0576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EMS-3.2.2</w:t>
            </w:r>
          </w:p>
        </w:tc>
        <w:tc>
          <w:tcPr>
            <w:tcW w:w="3890" w:type="dxa"/>
            <w:tcBorders>
              <w:top w:val="nil"/>
              <w:left w:val="nil"/>
              <w:bottom w:val="single" w:sz="4" w:space="0" w:color="auto"/>
              <w:right w:val="single" w:sz="4" w:space="0" w:color="auto"/>
            </w:tcBorders>
            <w:shd w:val="clear" w:color="000000" w:fill="FFFFFF"/>
            <w:vAlign w:val="center"/>
            <w:hideMark/>
          </w:tcPr>
          <w:p w14:paraId="6046D06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Review Prototype</w:t>
            </w:r>
          </w:p>
        </w:tc>
        <w:tc>
          <w:tcPr>
            <w:tcW w:w="1150" w:type="dxa"/>
            <w:tcBorders>
              <w:top w:val="nil"/>
              <w:left w:val="nil"/>
              <w:bottom w:val="single" w:sz="4" w:space="0" w:color="auto"/>
              <w:right w:val="single" w:sz="4" w:space="0" w:color="auto"/>
            </w:tcBorders>
            <w:shd w:val="clear" w:color="000000" w:fill="FFFFFF"/>
            <w:noWrap/>
            <w:vAlign w:val="center"/>
            <w:hideMark/>
          </w:tcPr>
          <w:p w14:paraId="17B6F20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606F461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6/14/20</w:t>
            </w:r>
          </w:p>
        </w:tc>
        <w:tc>
          <w:tcPr>
            <w:tcW w:w="1405" w:type="dxa"/>
            <w:tcBorders>
              <w:top w:val="nil"/>
              <w:left w:val="nil"/>
              <w:bottom w:val="single" w:sz="4" w:space="0" w:color="auto"/>
              <w:right w:val="single" w:sz="4" w:space="0" w:color="auto"/>
            </w:tcBorders>
            <w:shd w:val="clear" w:color="000000" w:fill="FFFFFF"/>
            <w:noWrap/>
            <w:vAlign w:val="center"/>
            <w:hideMark/>
          </w:tcPr>
          <w:p w14:paraId="27DFC00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6/14/20</w:t>
            </w:r>
          </w:p>
        </w:tc>
        <w:tc>
          <w:tcPr>
            <w:tcW w:w="1316" w:type="dxa"/>
            <w:tcBorders>
              <w:top w:val="nil"/>
              <w:left w:val="nil"/>
              <w:bottom w:val="single" w:sz="4" w:space="0" w:color="auto"/>
              <w:right w:val="single" w:sz="4" w:space="0" w:color="auto"/>
            </w:tcBorders>
            <w:shd w:val="clear" w:color="000000" w:fill="FFFFFF"/>
            <w:noWrap/>
            <w:vAlign w:val="center"/>
            <w:hideMark/>
          </w:tcPr>
          <w:p w14:paraId="4DD5F1A8"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2938F7B2"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79E3D98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EMS-3.3</w:t>
            </w:r>
          </w:p>
        </w:tc>
        <w:tc>
          <w:tcPr>
            <w:tcW w:w="3890" w:type="dxa"/>
            <w:tcBorders>
              <w:top w:val="nil"/>
              <w:left w:val="nil"/>
              <w:bottom w:val="single" w:sz="4" w:space="0" w:color="auto"/>
              <w:right w:val="single" w:sz="4" w:space="0" w:color="auto"/>
            </w:tcBorders>
            <w:shd w:val="clear" w:color="000000" w:fill="FFFFFF"/>
            <w:vAlign w:val="center"/>
            <w:hideMark/>
          </w:tcPr>
          <w:p w14:paraId="351D627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Obtain Approval to Proceed from Client</w:t>
            </w:r>
          </w:p>
        </w:tc>
        <w:tc>
          <w:tcPr>
            <w:tcW w:w="1150" w:type="dxa"/>
            <w:tcBorders>
              <w:top w:val="nil"/>
              <w:left w:val="nil"/>
              <w:bottom w:val="single" w:sz="4" w:space="0" w:color="auto"/>
              <w:right w:val="single" w:sz="4" w:space="0" w:color="auto"/>
            </w:tcBorders>
            <w:shd w:val="clear" w:color="000000" w:fill="FFFFFF"/>
            <w:noWrap/>
            <w:vAlign w:val="center"/>
            <w:hideMark/>
          </w:tcPr>
          <w:p w14:paraId="435664B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6461936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6/15/20</w:t>
            </w:r>
          </w:p>
        </w:tc>
        <w:tc>
          <w:tcPr>
            <w:tcW w:w="1405" w:type="dxa"/>
            <w:tcBorders>
              <w:top w:val="nil"/>
              <w:left w:val="nil"/>
              <w:bottom w:val="single" w:sz="4" w:space="0" w:color="auto"/>
              <w:right w:val="single" w:sz="4" w:space="0" w:color="auto"/>
            </w:tcBorders>
            <w:shd w:val="clear" w:color="000000" w:fill="FFFFFF"/>
            <w:noWrap/>
            <w:vAlign w:val="center"/>
            <w:hideMark/>
          </w:tcPr>
          <w:p w14:paraId="0E60734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6/15/20</w:t>
            </w:r>
          </w:p>
        </w:tc>
        <w:tc>
          <w:tcPr>
            <w:tcW w:w="1316" w:type="dxa"/>
            <w:tcBorders>
              <w:top w:val="nil"/>
              <w:left w:val="nil"/>
              <w:bottom w:val="single" w:sz="4" w:space="0" w:color="auto"/>
              <w:right w:val="single" w:sz="4" w:space="0" w:color="auto"/>
            </w:tcBorders>
            <w:shd w:val="clear" w:color="000000" w:fill="FFFFFF"/>
            <w:noWrap/>
            <w:vAlign w:val="center"/>
            <w:hideMark/>
          </w:tcPr>
          <w:p w14:paraId="2532CEEC"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0D7329AA"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098337D7"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EMS-3.4</w:t>
            </w:r>
          </w:p>
        </w:tc>
        <w:tc>
          <w:tcPr>
            <w:tcW w:w="3890" w:type="dxa"/>
            <w:tcBorders>
              <w:top w:val="nil"/>
              <w:left w:val="nil"/>
              <w:bottom w:val="single" w:sz="4" w:space="0" w:color="auto"/>
              <w:right w:val="single" w:sz="4" w:space="0" w:color="auto"/>
            </w:tcBorders>
            <w:shd w:val="clear" w:color="000000" w:fill="FFFFFF"/>
            <w:vAlign w:val="center"/>
            <w:hideMark/>
          </w:tcPr>
          <w:p w14:paraId="0A01F43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Incorporate feedback into Product Backlog</w:t>
            </w:r>
          </w:p>
        </w:tc>
        <w:tc>
          <w:tcPr>
            <w:tcW w:w="1150" w:type="dxa"/>
            <w:tcBorders>
              <w:top w:val="nil"/>
              <w:left w:val="nil"/>
              <w:bottom w:val="single" w:sz="4" w:space="0" w:color="auto"/>
              <w:right w:val="single" w:sz="4" w:space="0" w:color="auto"/>
            </w:tcBorders>
            <w:shd w:val="clear" w:color="000000" w:fill="FFFFFF"/>
            <w:noWrap/>
            <w:vAlign w:val="center"/>
            <w:hideMark/>
          </w:tcPr>
          <w:p w14:paraId="0802DC4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70C8E0F6"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6/16/20</w:t>
            </w:r>
          </w:p>
        </w:tc>
        <w:tc>
          <w:tcPr>
            <w:tcW w:w="1405" w:type="dxa"/>
            <w:tcBorders>
              <w:top w:val="nil"/>
              <w:left w:val="nil"/>
              <w:bottom w:val="single" w:sz="4" w:space="0" w:color="auto"/>
              <w:right w:val="single" w:sz="4" w:space="0" w:color="auto"/>
            </w:tcBorders>
            <w:shd w:val="clear" w:color="000000" w:fill="FFFFFF"/>
            <w:noWrap/>
            <w:vAlign w:val="center"/>
            <w:hideMark/>
          </w:tcPr>
          <w:p w14:paraId="656B296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6/16/20</w:t>
            </w:r>
          </w:p>
        </w:tc>
        <w:tc>
          <w:tcPr>
            <w:tcW w:w="1316" w:type="dxa"/>
            <w:tcBorders>
              <w:top w:val="nil"/>
              <w:left w:val="nil"/>
              <w:bottom w:val="single" w:sz="4" w:space="0" w:color="auto"/>
              <w:right w:val="single" w:sz="4" w:space="0" w:color="auto"/>
            </w:tcBorders>
            <w:shd w:val="clear" w:color="000000" w:fill="FFFFFF"/>
            <w:noWrap/>
            <w:vAlign w:val="center"/>
            <w:hideMark/>
          </w:tcPr>
          <w:p w14:paraId="5B209EA6"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379404AD"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C000"/>
            <w:noWrap/>
            <w:vAlign w:val="center"/>
            <w:hideMark/>
          </w:tcPr>
          <w:p w14:paraId="16120CB1"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EMS-4</w:t>
            </w:r>
          </w:p>
        </w:tc>
        <w:tc>
          <w:tcPr>
            <w:tcW w:w="3890" w:type="dxa"/>
            <w:tcBorders>
              <w:top w:val="nil"/>
              <w:left w:val="nil"/>
              <w:bottom w:val="single" w:sz="4" w:space="0" w:color="auto"/>
              <w:right w:val="single" w:sz="4" w:space="0" w:color="auto"/>
            </w:tcBorders>
            <w:shd w:val="clear" w:color="000000" w:fill="FFC000"/>
            <w:vAlign w:val="center"/>
            <w:hideMark/>
          </w:tcPr>
          <w:p w14:paraId="4D7DA30A"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Development</w:t>
            </w:r>
          </w:p>
        </w:tc>
        <w:tc>
          <w:tcPr>
            <w:tcW w:w="1150" w:type="dxa"/>
            <w:tcBorders>
              <w:top w:val="nil"/>
              <w:left w:val="nil"/>
              <w:bottom w:val="single" w:sz="4" w:space="0" w:color="auto"/>
              <w:right w:val="single" w:sz="4" w:space="0" w:color="auto"/>
            </w:tcBorders>
            <w:shd w:val="clear" w:color="000000" w:fill="FFC000"/>
            <w:noWrap/>
            <w:vAlign w:val="center"/>
            <w:hideMark/>
          </w:tcPr>
          <w:p w14:paraId="67E48E12"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272 hrs</w:t>
            </w:r>
          </w:p>
        </w:tc>
        <w:tc>
          <w:tcPr>
            <w:tcW w:w="1440" w:type="dxa"/>
            <w:tcBorders>
              <w:top w:val="nil"/>
              <w:left w:val="nil"/>
              <w:bottom w:val="single" w:sz="4" w:space="0" w:color="auto"/>
              <w:right w:val="single" w:sz="4" w:space="0" w:color="auto"/>
            </w:tcBorders>
            <w:shd w:val="clear" w:color="000000" w:fill="FFC000"/>
            <w:noWrap/>
            <w:vAlign w:val="center"/>
            <w:hideMark/>
          </w:tcPr>
          <w:p w14:paraId="462B47C4"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Wed 6/17/20</w:t>
            </w:r>
          </w:p>
        </w:tc>
        <w:tc>
          <w:tcPr>
            <w:tcW w:w="1405" w:type="dxa"/>
            <w:tcBorders>
              <w:top w:val="nil"/>
              <w:left w:val="nil"/>
              <w:bottom w:val="single" w:sz="4" w:space="0" w:color="auto"/>
              <w:right w:val="single" w:sz="4" w:space="0" w:color="auto"/>
            </w:tcBorders>
            <w:shd w:val="clear" w:color="000000" w:fill="FFC000"/>
            <w:noWrap/>
            <w:vAlign w:val="center"/>
            <w:hideMark/>
          </w:tcPr>
          <w:p w14:paraId="056D1461"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Tue 7/21/20</w:t>
            </w:r>
          </w:p>
        </w:tc>
        <w:tc>
          <w:tcPr>
            <w:tcW w:w="1316" w:type="dxa"/>
            <w:tcBorders>
              <w:top w:val="nil"/>
              <w:left w:val="nil"/>
              <w:bottom w:val="single" w:sz="4" w:space="0" w:color="auto"/>
              <w:right w:val="single" w:sz="4" w:space="0" w:color="auto"/>
            </w:tcBorders>
            <w:shd w:val="clear" w:color="000000" w:fill="FFC000"/>
            <w:noWrap/>
            <w:vAlign w:val="center"/>
            <w:hideMark/>
          </w:tcPr>
          <w:p w14:paraId="44B38F7A"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xml:space="preserve">$47,600.00 </w:t>
            </w:r>
          </w:p>
        </w:tc>
      </w:tr>
      <w:tr w:rsidR="00866DF1" w:rsidRPr="00866DF1" w14:paraId="3FAAB56E"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44843405"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EMS-4.1</w:t>
            </w:r>
          </w:p>
        </w:tc>
        <w:tc>
          <w:tcPr>
            <w:tcW w:w="3890" w:type="dxa"/>
            <w:tcBorders>
              <w:top w:val="nil"/>
              <w:left w:val="nil"/>
              <w:bottom w:val="single" w:sz="4" w:space="0" w:color="auto"/>
              <w:right w:val="single" w:sz="4" w:space="0" w:color="auto"/>
            </w:tcBorders>
            <w:shd w:val="clear" w:color="000000" w:fill="FFFFFF"/>
            <w:vAlign w:val="center"/>
            <w:hideMark/>
          </w:tcPr>
          <w:p w14:paraId="1ECC6F1F"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Sprint 1</w:t>
            </w:r>
          </w:p>
        </w:tc>
        <w:tc>
          <w:tcPr>
            <w:tcW w:w="1150" w:type="dxa"/>
            <w:tcBorders>
              <w:top w:val="nil"/>
              <w:left w:val="nil"/>
              <w:bottom w:val="single" w:sz="4" w:space="0" w:color="auto"/>
              <w:right w:val="single" w:sz="4" w:space="0" w:color="auto"/>
            </w:tcBorders>
            <w:shd w:val="clear" w:color="000000" w:fill="FFFFFF"/>
            <w:noWrap/>
            <w:vAlign w:val="center"/>
            <w:hideMark/>
          </w:tcPr>
          <w:p w14:paraId="23CFC0CB"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56 hrs</w:t>
            </w:r>
          </w:p>
        </w:tc>
        <w:tc>
          <w:tcPr>
            <w:tcW w:w="1440" w:type="dxa"/>
            <w:tcBorders>
              <w:top w:val="nil"/>
              <w:left w:val="nil"/>
              <w:bottom w:val="single" w:sz="4" w:space="0" w:color="auto"/>
              <w:right w:val="single" w:sz="4" w:space="0" w:color="auto"/>
            </w:tcBorders>
            <w:shd w:val="clear" w:color="000000" w:fill="FFFFFF"/>
            <w:noWrap/>
            <w:vAlign w:val="center"/>
            <w:hideMark/>
          </w:tcPr>
          <w:p w14:paraId="7423FEFD"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Wed 6/17/20</w:t>
            </w:r>
          </w:p>
        </w:tc>
        <w:tc>
          <w:tcPr>
            <w:tcW w:w="1405" w:type="dxa"/>
            <w:tcBorders>
              <w:top w:val="nil"/>
              <w:left w:val="nil"/>
              <w:bottom w:val="single" w:sz="4" w:space="0" w:color="auto"/>
              <w:right w:val="single" w:sz="4" w:space="0" w:color="auto"/>
            </w:tcBorders>
            <w:shd w:val="clear" w:color="000000" w:fill="FFFFFF"/>
            <w:noWrap/>
            <w:vAlign w:val="center"/>
            <w:hideMark/>
          </w:tcPr>
          <w:p w14:paraId="23FA288C"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Tue 6/23/20</w:t>
            </w:r>
          </w:p>
        </w:tc>
        <w:tc>
          <w:tcPr>
            <w:tcW w:w="1316" w:type="dxa"/>
            <w:tcBorders>
              <w:top w:val="nil"/>
              <w:left w:val="nil"/>
              <w:bottom w:val="single" w:sz="4" w:space="0" w:color="auto"/>
              <w:right w:val="single" w:sz="4" w:space="0" w:color="auto"/>
            </w:tcBorders>
            <w:shd w:val="clear" w:color="000000" w:fill="FFFFFF"/>
            <w:noWrap/>
            <w:vAlign w:val="center"/>
            <w:hideMark/>
          </w:tcPr>
          <w:p w14:paraId="4EF2476B"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4F66FE32"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12FF037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EMS-4.1.1</w:t>
            </w:r>
          </w:p>
        </w:tc>
        <w:tc>
          <w:tcPr>
            <w:tcW w:w="3890" w:type="dxa"/>
            <w:tcBorders>
              <w:top w:val="nil"/>
              <w:left w:val="nil"/>
              <w:bottom w:val="single" w:sz="4" w:space="0" w:color="auto"/>
              <w:right w:val="single" w:sz="4" w:space="0" w:color="auto"/>
            </w:tcBorders>
            <w:shd w:val="clear" w:color="000000" w:fill="FFFFFF"/>
            <w:vAlign w:val="center"/>
            <w:hideMark/>
          </w:tcPr>
          <w:p w14:paraId="5C34E98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Development Sprint</w:t>
            </w:r>
          </w:p>
        </w:tc>
        <w:tc>
          <w:tcPr>
            <w:tcW w:w="1150" w:type="dxa"/>
            <w:tcBorders>
              <w:top w:val="nil"/>
              <w:left w:val="nil"/>
              <w:bottom w:val="single" w:sz="4" w:space="0" w:color="auto"/>
              <w:right w:val="single" w:sz="4" w:space="0" w:color="auto"/>
            </w:tcBorders>
            <w:shd w:val="clear" w:color="000000" w:fill="FFFFFF"/>
            <w:noWrap/>
            <w:vAlign w:val="center"/>
            <w:hideMark/>
          </w:tcPr>
          <w:p w14:paraId="74EF150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32 hrs</w:t>
            </w:r>
          </w:p>
        </w:tc>
        <w:tc>
          <w:tcPr>
            <w:tcW w:w="1440" w:type="dxa"/>
            <w:tcBorders>
              <w:top w:val="nil"/>
              <w:left w:val="nil"/>
              <w:bottom w:val="single" w:sz="4" w:space="0" w:color="auto"/>
              <w:right w:val="single" w:sz="4" w:space="0" w:color="auto"/>
            </w:tcBorders>
            <w:shd w:val="clear" w:color="000000" w:fill="FFFFFF"/>
            <w:noWrap/>
            <w:vAlign w:val="center"/>
            <w:hideMark/>
          </w:tcPr>
          <w:p w14:paraId="1307014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6/16/20</w:t>
            </w:r>
          </w:p>
        </w:tc>
        <w:tc>
          <w:tcPr>
            <w:tcW w:w="1405" w:type="dxa"/>
            <w:tcBorders>
              <w:top w:val="nil"/>
              <w:left w:val="nil"/>
              <w:bottom w:val="single" w:sz="4" w:space="0" w:color="auto"/>
              <w:right w:val="single" w:sz="4" w:space="0" w:color="auto"/>
            </w:tcBorders>
            <w:shd w:val="clear" w:color="000000" w:fill="FFFFFF"/>
            <w:noWrap/>
            <w:vAlign w:val="center"/>
            <w:hideMark/>
          </w:tcPr>
          <w:p w14:paraId="0EC95A0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Fri 6/19/20</w:t>
            </w:r>
          </w:p>
        </w:tc>
        <w:tc>
          <w:tcPr>
            <w:tcW w:w="1316" w:type="dxa"/>
            <w:tcBorders>
              <w:top w:val="nil"/>
              <w:left w:val="nil"/>
              <w:bottom w:val="single" w:sz="4" w:space="0" w:color="auto"/>
              <w:right w:val="single" w:sz="4" w:space="0" w:color="auto"/>
            </w:tcBorders>
            <w:shd w:val="clear" w:color="000000" w:fill="FFFFFF"/>
            <w:noWrap/>
            <w:vAlign w:val="center"/>
            <w:hideMark/>
          </w:tcPr>
          <w:p w14:paraId="5D8EEEAB"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38111DFA"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3D32A978"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lastRenderedPageBreak/>
              <w:t>EMS-4.1.2</w:t>
            </w:r>
          </w:p>
        </w:tc>
        <w:tc>
          <w:tcPr>
            <w:tcW w:w="3890" w:type="dxa"/>
            <w:tcBorders>
              <w:top w:val="nil"/>
              <w:left w:val="nil"/>
              <w:bottom w:val="single" w:sz="4" w:space="0" w:color="auto"/>
              <w:right w:val="single" w:sz="4" w:space="0" w:color="auto"/>
            </w:tcBorders>
            <w:shd w:val="clear" w:color="000000" w:fill="FFFFFF"/>
            <w:vAlign w:val="center"/>
            <w:hideMark/>
          </w:tcPr>
          <w:p w14:paraId="5B9C2A3F"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Sprint Review with Client</w:t>
            </w:r>
          </w:p>
        </w:tc>
        <w:tc>
          <w:tcPr>
            <w:tcW w:w="1150" w:type="dxa"/>
            <w:tcBorders>
              <w:top w:val="nil"/>
              <w:left w:val="nil"/>
              <w:bottom w:val="single" w:sz="4" w:space="0" w:color="auto"/>
              <w:right w:val="single" w:sz="4" w:space="0" w:color="auto"/>
            </w:tcBorders>
            <w:shd w:val="clear" w:color="000000" w:fill="FFFFFF"/>
            <w:noWrap/>
            <w:vAlign w:val="center"/>
            <w:hideMark/>
          </w:tcPr>
          <w:p w14:paraId="110DA1EF"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530A08A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Sat 6/20/20</w:t>
            </w:r>
          </w:p>
        </w:tc>
        <w:tc>
          <w:tcPr>
            <w:tcW w:w="1405" w:type="dxa"/>
            <w:tcBorders>
              <w:top w:val="nil"/>
              <w:left w:val="nil"/>
              <w:bottom w:val="single" w:sz="4" w:space="0" w:color="auto"/>
              <w:right w:val="single" w:sz="4" w:space="0" w:color="auto"/>
            </w:tcBorders>
            <w:shd w:val="clear" w:color="000000" w:fill="FFFFFF"/>
            <w:noWrap/>
            <w:vAlign w:val="center"/>
            <w:hideMark/>
          </w:tcPr>
          <w:p w14:paraId="42FA6BF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Sat 6/20/20</w:t>
            </w:r>
          </w:p>
        </w:tc>
        <w:tc>
          <w:tcPr>
            <w:tcW w:w="1316" w:type="dxa"/>
            <w:tcBorders>
              <w:top w:val="nil"/>
              <w:left w:val="nil"/>
              <w:bottom w:val="single" w:sz="4" w:space="0" w:color="auto"/>
              <w:right w:val="single" w:sz="4" w:space="0" w:color="auto"/>
            </w:tcBorders>
            <w:shd w:val="clear" w:color="000000" w:fill="FFFFFF"/>
            <w:noWrap/>
            <w:vAlign w:val="center"/>
            <w:hideMark/>
          </w:tcPr>
          <w:p w14:paraId="1C0CF49E"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3D5CDCE4"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03B7CBBA"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EMS-4.1.3</w:t>
            </w:r>
          </w:p>
        </w:tc>
        <w:tc>
          <w:tcPr>
            <w:tcW w:w="3890" w:type="dxa"/>
            <w:tcBorders>
              <w:top w:val="nil"/>
              <w:left w:val="nil"/>
              <w:bottom w:val="single" w:sz="4" w:space="0" w:color="auto"/>
              <w:right w:val="single" w:sz="4" w:space="0" w:color="auto"/>
            </w:tcBorders>
            <w:shd w:val="clear" w:color="000000" w:fill="FFFFFF"/>
            <w:vAlign w:val="center"/>
            <w:hideMark/>
          </w:tcPr>
          <w:p w14:paraId="3D0F521F"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Team Meeting</w:t>
            </w:r>
          </w:p>
        </w:tc>
        <w:tc>
          <w:tcPr>
            <w:tcW w:w="1150" w:type="dxa"/>
            <w:tcBorders>
              <w:top w:val="nil"/>
              <w:left w:val="nil"/>
              <w:bottom w:val="single" w:sz="4" w:space="0" w:color="auto"/>
              <w:right w:val="single" w:sz="4" w:space="0" w:color="auto"/>
            </w:tcBorders>
            <w:shd w:val="clear" w:color="000000" w:fill="FFFFFF"/>
            <w:noWrap/>
            <w:vAlign w:val="center"/>
            <w:hideMark/>
          </w:tcPr>
          <w:p w14:paraId="0FCE47E8"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77A93E2F"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Sun 6/21/20</w:t>
            </w:r>
          </w:p>
        </w:tc>
        <w:tc>
          <w:tcPr>
            <w:tcW w:w="1405" w:type="dxa"/>
            <w:tcBorders>
              <w:top w:val="nil"/>
              <w:left w:val="nil"/>
              <w:bottom w:val="single" w:sz="4" w:space="0" w:color="auto"/>
              <w:right w:val="single" w:sz="4" w:space="0" w:color="auto"/>
            </w:tcBorders>
            <w:shd w:val="clear" w:color="000000" w:fill="FFFFFF"/>
            <w:noWrap/>
            <w:vAlign w:val="center"/>
            <w:hideMark/>
          </w:tcPr>
          <w:p w14:paraId="32C3860A"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Sun 6/21/20</w:t>
            </w:r>
          </w:p>
        </w:tc>
        <w:tc>
          <w:tcPr>
            <w:tcW w:w="1316" w:type="dxa"/>
            <w:tcBorders>
              <w:top w:val="nil"/>
              <w:left w:val="nil"/>
              <w:bottom w:val="single" w:sz="4" w:space="0" w:color="auto"/>
              <w:right w:val="single" w:sz="4" w:space="0" w:color="auto"/>
            </w:tcBorders>
            <w:shd w:val="clear" w:color="000000" w:fill="FFFFFF"/>
            <w:noWrap/>
            <w:vAlign w:val="center"/>
            <w:hideMark/>
          </w:tcPr>
          <w:p w14:paraId="11F9F5F1"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2DBE82D5"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2E92F577"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EMS-4.1.3.1</w:t>
            </w:r>
          </w:p>
        </w:tc>
        <w:tc>
          <w:tcPr>
            <w:tcW w:w="3890" w:type="dxa"/>
            <w:tcBorders>
              <w:top w:val="nil"/>
              <w:left w:val="nil"/>
              <w:bottom w:val="single" w:sz="4" w:space="0" w:color="auto"/>
              <w:right w:val="single" w:sz="4" w:space="0" w:color="auto"/>
            </w:tcBorders>
            <w:shd w:val="clear" w:color="000000" w:fill="FFFFFF"/>
            <w:vAlign w:val="center"/>
            <w:hideMark/>
          </w:tcPr>
          <w:p w14:paraId="56DF998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Sprint Retrospective</w:t>
            </w:r>
          </w:p>
        </w:tc>
        <w:tc>
          <w:tcPr>
            <w:tcW w:w="1150" w:type="dxa"/>
            <w:tcBorders>
              <w:top w:val="nil"/>
              <w:left w:val="nil"/>
              <w:bottom w:val="single" w:sz="4" w:space="0" w:color="auto"/>
              <w:right w:val="single" w:sz="4" w:space="0" w:color="auto"/>
            </w:tcBorders>
            <w:shd w:val="clear" w:color="000000" w:fill="FFFFFF"/>
            <w:noWrap/>
            <w:vAlign w:val="center"/>
            <w:hideMark/>
          </w:tcPr>
          <w:p w14:paraId="5B113B2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3F1693E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6/21/20</w:t>
            </w:r>
          </w:p>
        </w:tc>
        <w:tc>
          <w:tcPr>
            <w:tcW w:w="1405" w:type="dxa"/>
            <w:tcBorders>
              <w:top w:val="nil"/>
              <w:left w:val="nil"/>
              <w:bottom w:val="single" w:sz="4" w:space="0" w:color="auto"/>
              <w:right w:val="single" w:sz="4" w:space="0" w:color="auto"/>
            </w:tcBorders>
            <w:shd w:val="clear" w:color="000000" w:fill="FFFFFF"/>
            <w:noWrap/>
            <w:vAlign w:val="center"/>
            <w:hideMark/>
          </w:tcPr>
          <w:p w14:paraId="60356EE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6/21/20</w:t>
            </w:r>
          </w:p>
        </w:tc>
        <w:tc>
          <w:tcPr>
            <w:tcW w:w="1316" w:type="dxa"/>
            <w:tcBorders>
              <w:top w:val="nil"/>
              <w:left w:val="nil"/>
              <w:bottom w:val="single" w:sz="4" w:space="0" w:color="auto"/>
              <w:right w:val="single" w:sz="4" w:space="0" w:color="auto"/>
            </w:tcBorders>
            <w:shd w:val="clear" w:color="000000" w:fill="FFFFFF"/>
            <w:noWrap/>
            <w:vAlign w:val="center"/>
            <w:hideMark/>
          </w:tcPr>
          <w:p w14:paraId="7CED1152"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4E6F1851"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00ADEB97"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EMS-4.1.3.2</w:t>
            </w:r>
          </w:p>
        </w:tc>
        <w:tc>
          <w:tcPr>
            <w:tcW w:w="3890" w:type="dxa"/>
            <w:tcBorders>
              <w:top w:val="nil"/>
              <w:left w:val="nil"/>
              <w:bottom w:val="single" w:sz="4" w:space="0" w:color="auto"/>
              <w:right w:val="single" w:sz="4" w:space="0" w:color="auto"/>
            </w:tcBorders>
            <w:shd w:val="clear" w:color="000000" w:fill="FFFFFF"/>
            <w:vAlign w:val="center"/>
            <w:hideMark/>
          </w:tcPr>
          <w:p w14:paraId="2B33BAE7"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Product Backlog Reassessment</w:t>
            </w:r>
          </w:p>
        </w:tc>
        <w:tc>
          <w:tcPr>
            <w:tcW w:w="1150" w:type="dxa"/>
            <w:tcBorders>
              <w:top w:val="nil"/>
              <w:left w:val="nil"/>
              <w:bottom w:val="single" w:sz="4" w:space="0" w:color="auto"/>
              <w:right w:val="single" w:sz="4" w:space="0" w:color="auto"/>
            </w:tcBorders>
            <w:shd w:val="clear" w:color="000000" w:fill="FFFFFF"/>
            <w:noWrap/>
            <w:vAlign w:val="center"/>
            <w:hideMark/>
          </w:tcPr>
          <w:p w14:paraId="7A95E87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6404EE1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6/21/20</w:t>
            </w:r>
          </w:p>
        </w:tc>
        <w:tc>
          <w:tcPr>
            <w:tcW w:w="1405" w:type="dxa"/>
            <w:tcBorders>
              <w:top w:val="nil"/>
              <w:left w:val="nil"/>
              <w:bottom w:val="single" w:sz="4" w:space="0" w:color="auto"/>
              <w:right w:val="single" w:sz="4" w:space="0" w:color="auto"/>
            </w:tcBorders>
            <w:shd w:val="clear" w:color="000000" w:fill="FFFFFF"/>
            <w:noWrap/>
            <w:vAlign w:val="center"/>
            <w:hideMark/>
          </w:tcPr>
          <w:p w14:paraId="2C2E04E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6/21/20</w:t>
            </w:r>
          </w:p>
        </w:tc>
        <w:tc>
          <w:tcPr>
            <w:tcW w:w="1316" w:type="dxa"/>
            <w:tcBorders>
              <w:top w:val="nil"/>
              <w:left w:val="nil"/>
              <w:bottom w:val="single" w:sz="4" w:space="0" w:color="auto"/>
              <w:right w:val="single" w:sz="4" w:space="0" w:color="auto"/>
            </w:tcBorders>
            <w:shd w:val="clear" w:color="000000" w:fill="FFFFFF"/>
            <w:noWrap/>
            <w:vAlign w:val="center"/>
            <w:hideMark/>
          </w:tcPr>
          <w:p w14:paraId="7C7FD082"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4C2FFE5B"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1704B677"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EMS-4.1.4</w:t>
            </w:r>
          </w:p>
        </w:tc>
        <w:tc>
          <w:tcPr>
            <w:tcW w:w="3890" w:type="dxa"/>
            <w:tcBorders>
              <w:top w:val="nil"/>
              <w:left w:val="nil"/>
              <w:bottom w:val="single" w:sz="4" w:space="0" w:color="auto"/>
              <w:right w:val="single" w:sz="4" w:space="0" w:color="auto"/>
            </w:tcBorders>
            <w:shd w:val="clear" w:color="000000" w:fill="FFFFFF"/>
            <w:vAlign w:val="center"/>
            <w:hideMark/>
          </w:tcPr>
          <w:p w14:paraId="2AD8C14F"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Sprint Closeout</w:t>
            </w:r>
          </w:p>
        </w:tc>
        <w:tc>
          <w:tcPr>
            <w:tcW w:w="1150" w:type="dxa"/>
            <w:tcBorders>
              <w:top w:val="nil"/>
              <w:left w:val="nil"/>
              <w:bottom w:val="single" w:sz="4" w:space="0" w:color="auto"/>
              <w:right w:val="single" w:sz="4" w:space="0" w:color="auto"/>
            </w:tcBorders>
            <w:shd w:val="clear" w:color="000000" w:fill="FFFFFF"/>
            <w:noWrap/>
            <w:vAlign w:val="center"/>
            <w:hideMark/>
          </w:tcPr>
          <w:p w14:paraId="587CB184"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42B2E92C"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Mon 6/22/20</w:t>
            </w:r>
          </w:p>
        </w:tc>
        <w:tc>
          <w:tcPr>
            <w:tcW w:w="1405" w:type="dxa"/>
            <w:tcBorders>
              <w:top w:val="nil"/>
              <w:left w:val="nil"/>
              <w:bottom w:val="single" w:sz="4" w:space="0" w:color="auto"/>
              <w:right w:val="single" w:sz="4" w:space="0" w:color="auto"/>
            </w:tcBorders>
            <w:shd w:val="clear" w:color="000000" w:fill="FFFFFF"/>
            <w:noWrap/>
            <w:vAlign w:val="center"/>
            <w:hideMark/>
          </w:tcPr>
          <w:p w14:paraId="64A81D1E"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Mon 6/22/20</w:t>
            </w:r>
          </w:p>
        </w:tc>
        <w:tc>
          <w:tcPr>
            <w:tcW w:w="1316" w:type="dxa"/>
            <w:tcBorders>
              <w:top w:val="nil"/>
              <w:left w:val="nil"/>
              <w:bottom w:val="single" w:sz="4" w:space="0" w:color="auto"/>
              <w:right w:val="single" w:sz="4" w:space="0" w:color="auto"/>
            </w:tcBorders>
            <w:shd w:val="clear" w:color="000000" w:fill="FFFFFF"/>
            <w:noWrap/>
            <w:vAlign w:val="center"/>
            <w:hideMark/>
          </w:tcPr>
          <w:p w14:paraId="2071E377"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7A2ED9A2"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683DD6C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EMS-4.1.4.1</w:t>
            </w:r>
          </w:p>
        </w:tc>
        <w:tc>
          <w:tcPr>
            <w:tcW w:w="3890" w:type="dxa"/>
            <w:tcBorders>
              <w:top w:val="nil"/>
              <w:left w:val="nil"/>
              <w:bottom w:val="single" w:sz="4" w:space="0" w:color="auto"/>
              <w:right w:val="single" w:sz="4" w:space="0" w:color="auto"/>
            </w:tcBorders>
            <w:shd w:val="clear" w:color="000000" w:fill="FFFFFF"/>
            <w:vAlign w:val="center"/>
            <w:hideMark/>
          </w:tcPr>
          <w:p w14:paraId="276480F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Static Code Analysis</w:t>
            </w:r>
          </w:p>
        </w:tc>
        <w:tc>
          <w:tcPr>
            <w:tcW w:w="1150" w:type="dxa"/>
            <w:tcBorders>
              <w:top w:val="nil"/>
              <w:left w:val="nil"/>
              <w:bottom w:val="single" w:sz="4" w:space="0" w:color="auto"/>
              <w:right w:val="single" w:sz="4" w:space="0" w:color="auto"/>
            </w:tcBorders>
            <w:shd w:val="clear" w:color="000000" w:fill="FFFFFF"/>
            <w:noWrap/>
            <w:vAlign w:val="center"/>
            <w:hideMark/>
          </w:tcPr>
          <w:p w14:paraId="55B3FE7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7536BFD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6/22/20</w:t>
            </w:r>
          </w:p>
        </w:tc>
        <w:tc>
          <w:tcPr>
            <w:tcW w:w="1405" w:type="dxa"/>
            <w:tcBorders>
              <w:top w:val="nil"/>
              <w:left w:val="nil"/>
              <w:bottom w:val="single" w:sz="4" w:space="0" w:color="auto"/>
              <w:right w:val="single" w:sz="4" w:space="0" w:color="auto"/>
            </w:tcBorders>
            <w:shd w:val="clear" w:color="000000" w:fill="FFFFFF"/>
            <w:noWrap/>
            <w:vAlign w:val="center"/>
            <w:hideMark/>
          </w:tcPr>
          <w:p w14:paraId="5069E74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6/22/20</w:t>
            </w:r>
          </w:p>
        </w:tc>
        <w:tc>
          <w:tcPr>
            <w:tcW w:w="1316" w:type="dxa"/>
            <w:tcBorders>
              <w:top w:val="nil"/>
              <w:left w:val="nil"/>
              <w:bottom w:val="single" w:sz="4" w:space="0" w:color="auto"/>
              <w:right w:val="single" w:sz="4" w:space="0" w:color="auto"/>
            </w:tcBorders>
            <w:shd w:val="clear" w:color="000000" w:fill="FFFFFF"/>
            <w:noWrap/>
            <w:vAlign w:val="center"/>
            <w:hideMark/>
          </w:tcPr>
          <w:p w14:paraId="09D98E25"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372B2251"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726024E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EMS-4.1.4.2</w:t>
            </w:r>
          </w:p>
        </w:tc>
        <w:tc>
          <w:tcPr>
            <w:tcW w:w="3890" w:type="dxa"/>
            <w:tcBorders>
              <w:top w:val="nil"/>
              <w:left w:val="nil"/>
              <w:bottom w:val="single" w:sz="4" w:space="0" w:color="auto"/>
              <w:right w:val="single" w:sz="4" w:space="0" w:color="auto"/>
            </w:tcBorders>
            <w:shd w:val="clear" w:color="000000" w:fill="FFFFFF"/>
            <w:vAlign w:val="center"/>
            <w:hideMark/>
          </w:tcPr>
          <w:p w14:paraId="6D74479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Unit Testing</w:t>
            </w:r>
          </w:p>
        </w:tc>
        <w:tc>
          <w:tcPr>
            <w:tcW w:w="1150" w:type="dxa"/>
            <w:tcBorders>
              <w:top w:val="nil"/>
              <w:left w:val="nil"/>
              <w:bottom w:val="single" w:sz="4" w:space="0" w:color="auto"/>
              <w:right w:val="single" w:sz="4" w:space="0" w:color="auto"/>
            </w:tcBorders>
            <w:shd w:val="clear" w:color="000000" w:fill="FFFFFF"/>
            <w:noWrap/>
            <w:vAlign w:val="center"/>
            <w:hideMark/>
          </w:tcPr>
          <w:p w14:paraId="20EA98E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62F8F9A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6/22/20</w:t>
            </w:r>
          </w:p>
        </w:tc>
        <w:tc>
          <w:tcPr>
            <w:tcW w:w="1405" w:type="dxa"/>
            <w:tcBorders>
              <w:top w:val="nil"/>
              <w:left w:val="nil"/>
              <w:bottom w:val="single" w:sz="4" w:space="0" w:color="auto"/>
              <w:right w:val="single" w:sz="4" w:space="0" w:color="auto"/>
            </w:tcBorders>
            <w:shd w:val="clear" w:color="000000" w:fill="FFFFFF"/>
            <w:noWrap/>
            <w:vAlign w:val="center"/>
            <w:hideMark/>
          </w:tcPr>
          <w:p w14:paraId="048DB7A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6/22/20</w:t>
            </w:r>
          </w:p>
        </w:tc>
        <w:tc>
          <w:tcPr>
            <w:tcW w:w="1316" w:type="dxa"/>
            <w:tcBorders>
              <w:top w:val="nil"/>
              <w:left w:val="nil"/>
              <w:bottom w:val="single" w:sz="4" w:space="0" w:color="auto"/>
              <w:right w:val="single" w:sz="4" w:space="0" w:color="auto"/>
            </w:tcBorders>
            <w:shd w:val="clear" w:color="000000" w:fill="FFFFFF"/>
            <w:noWrap/>
            <w:vAlign w:val="center"/>
            <w:hideMark/>
          </w:tcPr>
          <w:p w14:paraId="4BCA9E63"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086D5777"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0CD05BE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EMS-4.1.4.3</w:t>
            </w:r>
          </w:p>
        </w:tc>
        <w:tc>
          <w:tcPr>
            <w:tcW w:w="3890" w:type="dxa"/>
            <w:tcBorders>
              <w:top w:val="nil"/>
              <w:left w:val="nil"/>
              <w:bottom w:val="single" w:sz="4" w:space="0" w:color="auto"/>
              <w:right w:val="single" w:sz="4" w:space="0" w:color="auto"/>
            </w:tcBorders>
            <w:shd w:val="clear" w:color="000000" w:fill="FFFFFF"/>
            <w:vAlign w:val="center"/>
            <w:hideMark/>
          </w:tcPr>
          <w:p w14:paraId="3062D55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Comments and Styling</w:t>
            </w:r>
          </w:p>
        </w:tc>
        <w:tc>
          <w:tcPr>
            <w:tcW w:w="1150" w:type="dxa"/>
            <w:tcBorders>
              <w:top w:val="nil"/>
              <w:left w:val="nil"/>
              <w:bottom w:val="single" w:sz="4" w:space="0" w:color="auto"/>
              <w:right w:val="single" w:sz="4" w:space="0" w:color="auto"/>
            </w:tcBorders>
            <w:shd w:val="clear" w:color="000000" w:fill="FFFFFF"/>
            <w:noWrap/>
            <w:vAlign w:val="center"/>
            <w:hideMark/>
          </w:tcPr>
          <w:p w14:paraId="5A9FEA7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43F37C8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6/22/20</w:t>
            </w:r>
          </w:p>
        </w:tc>
        <w:tc>
          <w:tcPr>
            <w:tcW w:w="1405" w:type="dxa"/>
            <w:tcBorders>
              <w:top w:val="nil"/>
              <w:left w:val="nil"/>
              <w:bottom w:val="single" w:sz="4" w:space="0" w:color="auto"/>
              <w:right w:val="single" w:sz="4" w:space="0" w:color="auto"/>
            </w:tcBorders>
            <w:shd w:val="clear" w:color="000000" w:fill="FFFFFF"/>
            <w:noWrap/>
            <w:vAlign w:val="center"/>
            <w:hideMark/>
          </w:tcPr>
          <w:p w14:paraId="6EFC1217"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6/22/20</w:t>
            </w:r>
          </w:p>
        </w:tc>
        <w:tc>
          <w:tcPr>
            <w:tcW w:w="1316" w:type="dxa"/>
            <w:tcBorders>
              <w:top w:val="nil"/>
              <w:left w:val="nil"/>
              <w:bottom w:val="single" w:sz="4" w:space="0" w:color="auto"/>
              <w:right w:val="single" w:sz="4" w:space="0" w:color="auto"/>
            </w:tcBorders>
            <w:shd w:val="clear" w:color="000000" w:fill="FFFFFF"/>
            <w:noWrap/>
            <w:vAlign w:val="center"/>
            <w:hideMark/>
          </w:tcPr>
          <w:p w14:paraId="574EE328"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5782F4E5"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65C13337"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EMS-4.1.4.4</w:t>
            </w:r>
          </w:p>
        </w:tc>
        <w:tc>
          <w:tcPr>
            <w:tcW w:w="3890" w:type="dxa"/>
            <w:tcBorders>
              <w:top w:val="nil"/>
              <w:left w:val="nil"/>
              <w:bottom w:val="single" w:sz="4" w:space="0" w:color="auto"/>
              <w:right w:val="single" w:sz="4" w:space="0" w:color="auto"/>
            </w:tcBorders>
            <w:shd w:val="clear" w:color="000000" w:fill="FFFFFF"/>
            <w:vAlign w:val="center"/>
            <w:hideMark/>
          </w:tcPr>
          <w:p w14:paraId="3FD6ADA8"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Release and Archive</w:t>
            </w:r>
          </w:p>
        </w:tc>
        <w:tc>
          <w:tcPr>
            <w:tcW w:w="1150" w:type="dxa"/>
            <w:tcBorders>
              <w:top w:val="nil"/>
              <w:left w:val="nil"/>
              <w:bottom w:val="single" w:sz="4" w:space="0" w:color="auto"/>
              <w:right w:val="single" w:sz="4" w:space="0" w:color="auto"/>
            </w:tcBorders>
            <w:shd w:val="clear" w:color="000000" w:fill="FFFFFF"/>
            <w:noWrap/>
            <w:vAlign w:val="center"/>
            <w:hideMark/>
          </w:tcPr>
          <w:p w14:paraId="29D0D65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4BBC301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6/22/20</w:t>
            </w:r>
          </w:p>
        </w:tc>
        <w:tc>
          <w:tcPr>
            <w:tcW w:w="1405" w:type="dxa"/>
            <w:tcBorders>
              <w:top w:val="nil"/>
              <w:left w:val="nil"/>
              <w:bottom w:val="single" w:sz="4" w:space="0" w:color="auto"/>
              <w:right w:val="single" w:sz="4" w:space="0" w:color="auto"/>
            </w:tcBorders>
            <w:shd w:val="clear" w:color="000000" w:fill="FFFFFF"/>
            <w:noWrap/>
            <w:vAlign w:val="center"/>
            <w:hideMark/>
          </w:tcPr>
          <w:p w14:paraId="0D8E6DD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6/22/20</w:t>
            </w:r>
          </w:p>
        </w:tc>
        <w:tc>
          <w:tcPr>
            <w:tcW w:w="1316" w:type="dxa"/>
            <w:tcBorders>
              <w:top w:val="nil"/>
              <w:left w:val="nil"/>
              <w:bottom w:val="single" w:sz="4" w:space="0" w:color="auto"/>
              <w:right w:val="single" w:sz="4" w:space="0" w:color="auto"/>
            </w:tcBorders>
            <w:shd w:val="clear" w:color="000000" w:fill="FFFFFF"/>
            <w:noWrap/>
            <w:vAlign w:val="center"/>
            <w:hideMark/>
          </w:tcPr>
          <w:p w14:paraId="2C190935"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6E6DB449"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55F9C956"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EMS-4.2</w:t>
            </w:r>
          </w:p>
        </w:tc>
        <w:tc>
          <w:tcPr>
            <w:tcW w:w="3890" w:type="dxa"/>
            <w:tcBorders>
              <w:top w:val="nil"/>
              <w:left w:val="nil"/>
              <w:bottom w:val="single" w:sz="4" w:space="0" w:color="auto"/>
              <w:right w:val="single" w:sz="4" w:space="0" w:color="auto"/>
            </w:tcBorders>
            <w:shd w:val="clear" w:color="000000" w:fill="FFFFFF"/>
            <w:vAlign w:val="center"/>
            <w:hideMark/>
          </w:tcPr>
          <w:p w14:paraId="6AADC168"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Sprint 2</w:t>
            </w:r>
          </w:p>
        </w:tc>
        <w:tc>
          <w:tcPr>
            <w:tcW w:w="1150" w:type="dxa"/>
            <w:tcBorders>
              <w:top w:val="nil"/>
              <w:left w:val="nil"/>
              <w:bottom w:val="single" w:sz="4" w:space="0" w:color="auto"/>
              <w:right w:val="single" w:sz="4" w:space="0" w:color="auto"/>
            </w:tcBorders>
            <w:shd w:val="clear" w:color="000000" w:fill="FFFFFF"/>
            <w:noWrap/>
            <w:vAlign w:val="center"/>
            <w:hideMark/>
          </w:tcPr>
          <w:p w14:paraId="26E19277"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56 hrs</w:t>
            </w:r>
          </w:p>
        </w:tc>
        <w:tc>
          <w:tcPr>
            <w:tcW w:w="1440" w:type="dxa"/>
            <w:tcBorders>
              <w:top w:val="nil"/>
              <w:left w:val="nil"/>
              <w:bottom w:val="single" w:sz="4" w:space="0" w:color="auto"/>
              <w:right w:val="single" w:sz="4" w:space="0" w:color="auto"/>
            </w:tcBorders>
            <w:shd w:val="clear" w:color="000000" w:fill="FFFFFF"/>
            <w:noWrap/>
            <w:vAlign w:val="center"/>
            <w:hideMark/>
          </w:tcPr>
          <w:p w14:paraId="36BCB759"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Tue 6/23/20</w:t>
            </w:r>
          </w:p>
        </w:tc>
        <w:tc>
          <w:tcPr>
            <w:tcW w:w="1405" w:type="dxa"/>
            <w:tcBorders>
              <w:top w:val="nil"/>
              <w:left w:val="nil"/>
              <w:bottom w:val="single" w:sz="4" w:space="0" w:color="auto"/>
              <w:right w:val="single" w:sz="4" w:space="0" w:color="auto"/>
            </w:tcBorders>
            <w:shd w:val="clear" w:color="000000" w:fill="FFFFFF"/>
            <w:noWrap/>
            <w:vAlign w:val="center"/>
            <w:hideMark/>
          </w:tcPr>
          <w:p w14:paraId="00D29C31"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Mon 6/29/20</w:t>
            </w:r>
          </w:p>
        </w:tc>
        <w:tc>
          <w:tcPr>
            <w:tcW w:w="1316" w:type="dxa"/>
            <w:tcBorders>
              <w:top w:val="nil"/>
              <w:left w:val="nil"/>
              <w:bottom w:val="single" w:sz="4" w:space="0" w:color="auto"/>
              <w:right w:val="single" w:sz="4" w:space="0" w:color="auto"/>
            </w:tcBorders>
            <w:shd w:val="clear" w:color="000000" w:fill="FFFFFF"/>
            <w:noWrap/>
            <w:vAlign w:val="center"/>
            <w:hideMark/>
          </w:tcPr>
          <w:p w14:paraId="2ABEA286"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1BD6E278"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01AA566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EMS-4.2.1</w:t>
            </w:r>
          </w:p>
        </w:tc>
        <w:tc>
          <w:tcPr>
            <w:tcW w:w="3890" w:type="dxa"/>
            <w:tcBorders>
              <w:top w:val="nil"/>
              <w:left w:val="nil"/>
              <w:bottom w:val="single" w:sz="4" w:space="0" w:color="auto"/>
              <w:right w:val="single" w:sz="4" w:space="0" w:color="auto"/>
            </w:tcBorders>
            <w:shd w:val="clear" w:color="000000" w:fill="FFFFFF"/>
            <w:vAlign w:val="center"/>
            <w:hideMark/>
          </w:tcPr>
          <w:p w14:paraId="7EC1BC0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Development Sprint</w:t>
            </w:r>
          </w:p>
        </w:tc>
        <w:tc>
          <w:tcPr>
            <w:tcW w:w="1150" w:type="dxa"/>
            <w:tcBorders>
              <w:top w:val="nil"/>
              <w:left w:val="nil"/>
              <w:bottom w:val="single" w:sz="4" w:space="0" w:color="auto"/>
              <w:right w:val="single" w:sz="4" w:space="0" w:color="auto"/>
            </w:tcBorders>
            <w:shd w:val="clear" w:color="000000" w:fill="FFFFFF"/>
            <w:noWrap/>
            <w:vAlign w:val="center"/>
            <w:hideMark/>
          </w:tcPr>
          <w:p w14:paraId="6956659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24 hrs</w:t>
            </w:r>
          </w:p>
        </w:tc>
        <w:tc>
          <w:tcPr>
            <w:tcW w:w="1440" w:type="dxa"/>
            <w:tcBorders>
              <w:top w:val="nil"/>
              <w:left w:val="nil"/>
              <w:bottom w:val="single" w:sz="4" w:space="0" w:color="auto"/>
              <w:right w:val="single" w:sz="4" w:space="0" w:color="auto"/>
            </w:tcBorders>
            <w:shd w:val="clear" w:color="000000" w:fill="FFFFFF"/>
            <w:noWrap/>
            <w:vAlign w:val="center"/>
            <w:hideMark/>
          </w:tcPr>
          <w:p w14:paraId="3284B84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Wed 6/24/20</w:t>
            </w:r>
          </w:p>
        </w:tc>
        <w:tc>
          <w:tcPr>
            <w:tcW w:w="1405" w:type="dxa"/>
            <w:tcBorders>
              <w:top w:val="nil"/>
              <w:left w:val="nil"/>
              <w:bottom w:val="single" w:sz="4" w:space="0" w:color="auto"/>
              <w:right w:val="single" w:sz="4" w:space="0" w:color="auto"/>
            </w:tcBorders>
            <w:shd w:val="clear" w:color="000000" w:fill="FFFFFF"/>
            <w:noWrap/>
            <w:vAlign w:val="center"/>
            <w:hideMark/>
          </w:tcPr>
          <w:p w14:paraId="289DAAB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Fri 6/26/20</w:t>
            </w:r>
          </w:p>
        </w:tc>
        <w:tc>
          <w:tcPr>
            <w:tcW w:w="1316" w:type="dxa"/>
            <w:tcBorders>
              <w:top w:val="nil"/>
              <w:left w:val="nil"/>
              <w:bottom w:val="single" w:sz="4" w:space="0" w:color="auto"/>
              <w:right w:val="single" w:sz="4" w:space="0" w:color="auto"/>
            </w:tcBorders>
            <w:shd w:val="clear" w:color="000000" w:fill="FFFFFF"/>
            <w:noWrap/>
            <w:vAlign w:val="center"/>
            <w:hideMark/>
          </w:tcPr>
          <w:p w14:paraId="43AB4084"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7E4B6C83"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200"/>
            <w:noWrap/>
            <w:vAlign w:val="center"/>
            <w:hideMark/>
          </w:tcPr>
          <w:p w14:paraId="1DBAD942"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EMS-4.2.2</w:t>
            </w:r>
          </w:p>
        </w:tc>
        <w:tc>
          <w:tcPr>
            <w:tcW w:w="3890" w:type="dxa"/>
            <w:tcBorders>
              <w:top w:val="nil"/>
              <w:left w:val="nil"/>
              <w:bottom w:val="single" w:sz="4" w:space="0" w:color="auto"/>
              <w:right w:val="single" w:sz="4" w:space="0" w:color="auto"/>
            </w:tcBorders>
            <w:shd w:val="clear" w:color="000000" w:fill="FFF200"/>
            <w:vAlign w:val="center"/>
            <w:hideMark/>
          </w:tcPr>
          <w:p w14:paraId="242D6D47"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Team Meeting</w:t>
            </w:r>
          </w:p>
        </w:tc>
        <w:tc>
          <w:tcPr>
            <w:tcW w:w="1150" w:type="dxa"/>
            <w:tcBorders>
              <w:top w:val="nil"/>
              <w:left w:val="nil"/>
              <w:bottom w:val="single" w:sz="4" w:space="0" w:color="auto"/>
              <w:right w:val="single" w:sz="4" w:space="0" w:color="auto"/>
            </w:tcBorders>
            <w:shd w:val="clear" w:color="000000" w:fill="FFF200"/>
            <w:noWrap/>
            <w:vAlign w:val="center"/>
            <w:hideMark/>
          </w:tcPr>
          <w:p w14:paraId="7DC60E63"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0 hrs</w:t>
            </w:r>
          </w:p>
        </w:tc>
        <w:tc>
          <w:tcPr>
            <w:tcW w:w="1440" w:type="dxa"/>
            <w:tcBorders>
              <w:top w:val="nil"/>
              <w:left w:val="nil"/>
              <w:bottom w:val="single" w:sz="4" w:space="0" w:color="auto"/>
              <w:right w:val="single" w:sz="4" w:space="0" w:color="auto"/>
            </w:tcBorders>
            <w:shd w:val="clear" w:color="000000" w:fill="FFF200"/>
            <w:noWrap/>
            <w:vAlign w:val="center"/>
            <w:hideMark/>
          </w:tcPr>
          <w:p w14:paraId="3222E4C0"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Tue 6/23/20</w:t>
            </w:r>
          </w:p>
        </w:tc>
        <w:tc>
          <w:tcPr>
            <w:tcW w:w="1405" w:type="dxa"/>
            <w:tcBorders>
              <w:top w:val="nil"/>
              <w:left w:val="nil"/>
              <w:bottom w:val="single" w:sz="4" w:space="0" w:color="auto"/>
              <w:right w:val="single" w:sz="4" w:space="0" w:color="auto"/>
            </w:tcBorders>
            <w:shd w:val="clear" w:color="000000" w:fill="FFF200"/>
            <w:noWrap/>
            <w:vAlign w:val="center"/>
            <w:hideMark/>
          </w:tcPr>
          <w:p w14:paraId="7FAE6C18"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Tue 6/23/20</w:t>
            </w:r>
          </w:p>
        </w:tc>
        <w:tc>
          <w:tcPr>
            <w:tcW w:w="1316" w:type="dxa"/>
            <w:tcBorders>
              <w:top w:val="nil"/>
              <w:left w:val="nil"/>
              <w:bottom w:val="single" w:sz="4" w:space="0" w:color="auto"/>
              <w:right w:val="single" w:sz="4" w:space="0" w:color="auto"/>
            </w:tcBorders>
            <w:shd w:val="clear" w:color="000000" w:fill="FFF200"/>
            <w:noWrap/>
            <w:vAlign w:val="center"/>
            <w:hideMark/>
          </w:tcPr>
          <w:p w14:paraId="6175C675"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07BB6D87"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200"/>
            <w:noWrap/>
            <w:vAlign w:val="center"/>
            <w:hideMark/>
          </w:tcPr>
          <w:p w14:paraId="2E8EE10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EMS-4.2.2.1</w:t>
            </w:r>
          </w:p>
        </w:tc>
        <w:tc>
          <w:tcPr>
            <w:tcW w:w="3890" w:type="dxa"/>
            <w:tcBorders>
              <w:top w:val="nil"/>
              <w:left w:val="nil"/>
              <w:bottom w:val="single" w:sz="4" w:space="0" w:color="auto"/>
              <w:right w:val="single" w:sz="4" w:space="0" w:color="auto"/>
            </w:tcBorders>
            <w:shd w:val="clear" w:color="000000" w:fill="FFF200"/>
            <w:vAlign w:val="center"/>
            <w:hideMark/>
          </w:tcPr>
          <w:p w14:paraId="3A5B210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Review Technical Design Document</w:t>
            </w:r>
          </w:p>
        </w:tc>
        <w:tc>
          <w:tcPr>
            <w:tcW w:w="1150" w:type="dxa"/>
            <w:tcBorders>
              <w:top w:val="nil"/>
              <w:left w:val="nil"/>
              <w:bottom w:val="single" w:sz="4" w:space="0" w:color="auto"/>
              <w:right w:val="single" w:sz="4" w:space="0" w:color="auto"/>
            </w:tcBorders>
            <w:shd w:val="clear" w:color="000000" w:fill="FFF200"/>
            <w:noWrap/>
            <w:vAlign w:val="center"/>
            <w:hideMark/>
          </w:tcPr>
          <w:p w14:paraId="550E194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0 hrs</w:t>
            </w:r>
          </w:p>
        </w:tc>
        <w:tc>
          <w:tcPr>
            <w:tcW w:w="1440" w:type="dxa"/>
            <w:tcBorders>
              <w:top w:val="nil"/>
              <w:left w:val="nil"/>
              <w:bottom w:val="single" w:sz="4" w:space="0" w:color="auto"/>
              <w:right w:val="single" w:sz="4" w:space="0" w:color="auto"/>
            </w:tcBorders>
            <w:shd w:val="clear" w:color="000000" w:fill="FFF200"/>
            <w:noWrap/>
            <w:vAlign w:val="center"/>
            <w:hideMark/>
          </w:tcPr>
          <w:p w14:paraId="18ED751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6/23/20</w:t>
            </w:r>
          </w:p>
        </w:tc>
        <w:tc>
          <w:tcPr>
            <w:tcW w:w="1405" w:type="dxa"/>
            <w:tcBorders>
              <w:top w:val="nil"/>
              <w:left w:val="nil"/>
              <w:bottom w:val="single" w:sz="4" w:space="0" w:color="auto"/>
              <w:right w:val="single" w:sz="4" w:space="0" w:color="auto"/>
            </w:tcBorders>
            <w:shd w:val="clear" w:color="000000" w:fill="FFF200"/>
            <w:noWrap/>
            <w:vAlign w:val="center"/>
            <w:hideMark/>
          </w:tcPr>
          <w:p w14:paraId="68B0DBB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6/23/20</w:t>
            </w:r>
          </w:p>
        </w:tc>
        <w:tc>
          <w:tcPr>
            <w:tcW w:w="1316" w:type="dxa"/>
            <w:tcBorders>
              <w:top w:val="nil"/>
              <w:left w:val="nil"/>
              <w:bottom w:val="single" w:sz="4" w:space="0" w:color="auto"/>
              <w:right w:val="single" w:sz="4" w:space="0" w:color="auto"/>
            </w:tcBorders>
            <w:shd w:val="clear" w:color="000000" w:fill="FFF200"/>
            <w:noWrap/>
            <w:vAlign w:val="center"/>
            <w:hideMark/>
          </w:tcPr>
          <w:p w14:paraId="63E949A7"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432FE5D8"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200"/>
            <w:noWrap/>
            <w:vAlign w:val="center"/>
            <w:hideMark/>
          </w:tcPr>
          <w:p w14:paraId="3C65901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EMS-4.2.2.2</w:t>
            </w:r>
          </w:p>
        </w:tc>
        <w:tc>
          <w:tcPr>
            <w:tcW w:w="3890" w:type="dxa"/>
            <w:tcBorders>
              <w:top w:val="nil"/>
              <w:left w:val="nil"/>
              <w:bottom w:val="single" w:sz="4" w:space="0" w:color="auto"/>
              <w:right w:val="single" w:sz="4" w:space="0" w:color="auto"/>
            </w:tcBorders>
            <w:shd w:val="clear" w:color="000000" w:fill="FFF200"/>
            <w:vAlign w:val="center"/>
            <w:hideMark/>
          </w:tcPr>
          <w:p w14:paraId="1F547C3F"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Review Test Plan</w:t>
            </w:r>
          </w:p>
        </w:tc>
        <w:tc>
          <w:tcPr>
            <w:tcW w:w="1150" w:type="dxa"/>
            <w:tcBorders>
              <w:top w:val="nil"/>
              <w:left w:val="nil"/>
              <w:bottom w:val="single" w:sz="4" w:space="0" w:color="auto"/>
              <w:right w:val="single" w:sz="4" w:space="0" w:color="auto"/>
            </w:tcBorders>
            <w:shd w:val="clear" w:color="000000" w:fill="FFF200"/>
            <w:noWrap/>
            <w:vAlign w:val="center"/>
            <w:hideMark/>
          </w:tcPr>
          <w:p w14:paraId="072F4CD7"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0 hrs</w:t>
            </w:r>
          </w:p>
        </w:tc>
        <w:tc>
          <w:tcPr>
            <w:tcW w:w="1440" w:type="dxa"/>
            <w:tcBorders>
              <w:top w:val="nil"/>
              <w:left w:val="nil"/>
              <w:bottom w:val="single" w:sz="4" w:space="0" w:color="auto"/>
              <w:right w:val="single" w:sz="4" w:space="0" w:color="auto"/>
            </w:tcBorders>
            <w:shd w:val="clear" w:color="000000" w:fill="FFF200"/>
            <w:noWrap/>
            <w:vAlign w:val="center"/>
            <w:hideMark/>
          </w:tcPr>
          <w:p w14:paraId="3CA3805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6/23/20</w:t>
            </w:r>
          </w:p>
        </w:tc>
        <w:tc>
          <w:tcPr>
            <w:tcW w:w="1405" w:type="dxa"/>
            <w:tcBorders>
              <w:top w:val="nil"/>
              <w:left w:val="nil"/>
              <w:bottom w:val="single" w:sz="4" w:space="0" w:color="auto"/>
              <w:right w:val="single" w:sz="4" w:space="0" w:color="auto"/>
            </w:tcBorders>
            <w:shd w:val="clear" w:color="000000" w:fill="FFF200"/>
            <w:noWrap/>
            <w:vAlign w:val="center"/>
            <w:hideMark/>
          </w:tcPr>
          <w:p w14:paraId="677E5D58"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6/23/20</w:t>
            </w:r>
          </w:p>
        </w:tc>
        <w:tc>
          <w:tcPr>
            <w:tcW w:w="1316" w:type="dxa"/>
            <w:tcBorders>
              <w:top w:val="nil"/>
              <w:left w:val="nil"/>
              <w:bottom w:val="single" w:sz="4" w:space="0" w:color="auto"/>
              <w:right w:val="single" w:sz="4" w:space="0" w:color="auto"/>
            </w:tcBorders>
            <w:shd w:val="clear" w:color="000000" w:fill="FFF200"/>
            <w:noWrap/>
            <w:vAlign w:val="center"/>
            <w:hideMark/>
          </w:tcPr>
          <w:p w14:paraId="75CFE277"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19805C83" w14:textId="77777777" w:rsidTr="00892E98">
        <w:trPr>
          <w:trHeight w:val="558"/>
        </w:trPr>
        <w:tc>
          <w:tcPr>
            <w:tcW w:w="1365" w:type="dxa"/>
            <w:tcBorders>
              <w:top w:val="nil"/>
              <w:left w:val="single" w:sz="4" w:space="0" w:color="auto"/>
              <w:bottom w:val="single" w:sz="4" w:space="0" w:color="auto"/>
              <w:right w:val="single" w:sz="4" w:space="0" w:color="auto"/>
            </w:tcBorders>
            <w:shd w:val="clear" w:color="000000" w:fill="FFF200"/>
            <w:noWrap/>
            <w:vAlign w:val="center"/>
            <w:hideMark/>
          </w:tcPr>
          <w:p w14:paraId="1F9157A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EMS-4.2.2.3</w:t>
            </w:r>
          </w:p>
        </w:tc>
        <w:tc>
          <w:tcPr>
            <w:tcW w:w="3890" w:type="dxa"/>
            <w:tcBorders>
              <w:top w:val="nil"/>
              <w:left w:val="nil"/>
              <w:bottom w:val="single" w:sz="4" w:space="0" w:color="auto"/>
              <w:right w:val="single" w:sz="4" w:space="0" w:color="auto"/>
            </w:tcBorders>
            <w:shd w:val="clear" w:color="000000" w:fill="FFF200"/>
            <w:vAlign w:val="center"/>
            <w:hideMark/>
          </w:tcPr>
          <w:p w14:paraId="25DB6BE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Milestone 2 Deliverables Due (Tech Design &amp; Test Plan)</w:t>
            </w:r>
          </w:p>
        </w:tc>
        <w:tc>
          <w:tcPr>
            <w:tcW w:w="1150" w:type="dxa"/>
            <w:tcBorders>
              <w:top w:val="nil"/>
              <w:left w:val="nil"/>
              <w:bottom w:val="single" w:sz="4" w:space="0" w:color="auto"/>
              <w:right w:val="single" w:sz="4" w:space="0" w:color="auto"/>
            </w:tcBorders>
            <w:shd w:val="clear" w:color="000000" w:fill="FFF200"/>
            <w:noWrap/>
            <w:vAlign w:val="center"/>
            <w:hideMark/>
          </w:tcPr>
          <w:p w14:paraId="6DC6F0B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0 hrs</w:t>
            </w:r>
          </w:p>
        </w:tc>
        <w:tc>
          <w:tcPr>
            <w:tcW w:w="1440" w:type="dxa"/>
            <w:tcBorders>
              <w:top w:val="nil"/>
              <w:left w:val="nil"/>
              <w:bottom w:val="single" w:sz="4" w:space="0" w:color="auto"/>
              <w:right w:val="single" w:sz="4" w:space="0" w:color="auto"/>
            </w:tcBorders>
            <w:shd w:val="clear" w:color="000000" w:fill="FFF200"/>
            <w:noWrap/>
            <w:vAlign w:val="center"/>
            <w:hideMark/>
          </w:tcPr>
          <w:p w14:paraId="040D124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6/23/20</w:t>
            </w:r>
          </w:p>
        </w:tc>
        <w:tc>
          <w:tcPr>
            <w:tcW w:w="1405" w:type="dxa"/>
            <w:tcBorders>
              <w:top w:val="nil"/>
              <w:left w:val="nil"/>
              <w:bottom w:val="single" w:sz="4" w:space="0" w:color="auto"/>
              <w:right w:val="single" w:sz="4" w:space="0" w:color="auto"/>
            </w:tcBorders>
            <w:shd w:val="clear" w:color="000000" w:fill="FFF200"/>
            <w:noWrap/>
            <w:vAlign w:val="center"/>
            <w:hideMark/>
          </w:tcPr>
          <w:p w14:paraId="0483861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6/23/20</w:t>
            </w:r>
          </w:p>
        </w:tc>
        <w:tc>
          <w:tcPr>
            <w:tcW w:w="1316" w:type="dxa"/>
            <w:tcBorders>
              <w:top w:val="nil"/>
              <w:left w:val="nil"/>
              <w:bottom w:val="single" w:sz="4" w:space="0" w:color="auto"/>
              <w:right w:val="single" w:sz="4" w:space="0" w:color="auto"/>
            </w:tcBorders>
            <w:shd w:val="clear" w:color="000000" w:fill="FFF200"/>
            <w:noWrap/>
            <w:vAlign w:val="center"/>
            <w:hideMark/>
          </w:tcPr>
          <w:p w14:paraId="44BCC939"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22912C6C"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6C69C808"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EMS-4.2.3</w:t>
            </w:r>
          </w:p>
        </w:tc>
        <w:tc>
          <w:tcPr>
            <w:tcW w:w="3890" w:type="dxa"/>
            <w:tcBorders>
              <w:top w:val="nil"/>
              <w:left w:val="nil"/>
              <w:bottom w:val="single" w:sz="4" w:space="0" w:color="auto"/>
              <w:right w:val="single" w:sz="4" w:space="0" w:color="auto"/>
            </w:tcBorders>
            <w:shd w:val="clear" w:color="000000" w:fill="FFFFFF"/>
            <w:vAlign w:val="center"/>
            <w:hideMark/>
          </w:tcPr>
          <w:p w14:paraId="312BCED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Sprint Review with Client</w:t>
            </w:r>
          </w:p>
        </w:tc>
        <w:tc>
          <w:tcPr>
            <w:tcW w:w="1150" w:type="dxa"/>
            <w:tcBorders>
              <w:top w:val="nil"/>
              <w:left w:val="nil"/>
              <w:bottom w:val="single" w:sz="4" w:space="0" w:color="auto"/>
              <w:right w:val="single" w:sz="4" w:space="0" w:color="auto"/>
            </w:tcBorders>
            <w:shd w:val="clear" w:color="000000" w:fill="FFFFFF"/>
            <w:noWrap/>
            <w:vAlign w:val="center"/>
            <w:hideMark/>
          </w:tcPr>
          <w:p w14:paraId="78AA282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32D24BA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Sat 6/27/20</w:t>
            </w:r>
          </w:p>
        </w:tc>
        <w:tc>
          <w:tcPr>
            <w:tcW w:w="1405" w:type="dxa"/>
            <w:tcBorders>
              <w:top w:val="nil"/>
              <w:left w:val="nil"/>
              <w:bottom w:val="single" w:sz="4" w:space="0" w:color="auto"/>
              <w:right w:val="single" w:sz="4" w:space="0" w:color="auto"/>
            </w:tcBorders>
            <w:shd w:val="clear" w:color="000000" w:fill="FFFFFF"/>
            <w:noWrap/>
            <w:vAlign w:val="center"/>
            <w:hideMark/>
          </w:tcPr>
          <w:p w14:paraId="48AD6BEF"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Sat 6/27/20</w:t>
            </w:r>
          </w:p>
        </w:tc>
        <w:tc>
          <w:tcPr>
            <w:tcW w:w="1316" w:type="dxa"/>
            <w:tcBorders>
              <w:top w:val="nil"/>
              <w:left w:val="nil"/>
              <w:bottom w:val="single" w:sz="4" w:space="0" w:color="auto"/>
              <w:right w:val="single" w:sz="4" w:space="0" w:color="auto"/>
            </w:tcBorders>
            <w:shd w:val="clear" w:color="000000" w:fill="FFFFFF"/>
            <w:noWrap/>
            <w:vAlign w:val="center"/>
            <w:hideMark/>
          </w:tcPr>
          <w:p w14:paraId="40128BFD"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43349C12"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3661F7F6"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EMS-4.2.4</w:t>
            </w:r>
          </w:p>
        </w:tc>
        <w:tc>
          <w:tcPr>
            <w:tcW w:w="3890" w:type="dxa"/>
            <w:tcBorders>
              <w:top w:val="nil"/>
              <w:left w:val="nil"/>
              <w:bottom w:val="single" w:sz="4" w:space="0" w:color="auto"/>
              <w:right w:val="single" w:sz="4" w:space="0" w:color="auto"/>
            </w:tcBorders>
            <w:shd w:val="clear" w:color="000000" w:fill="FFFFFF"/>
            <w:vAlign w:val="center"/>
            <w:hideMark/>
          </w:tcPr>
          <w:p w14:paraId="67727234"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Team Meeting</w:t>
            </w:r>
          </w:p>
        </w:tc>
        <w:tc>
          <w:tcPr>
            <w:tcW w:w="1150" w:type="dxa"/>
            <w:tcBorders>
              <w:top w:val="nil"/>
              <w:left w:val="nil"/>
              <w:bottom w:val="single" w:sz="4" w:space="0" w:color="auto"/>
              <w:right w:val="single" w:sz="4" w:space="0" w:color="auto"/>
            </w:tcBorders>
            <w:shd w:val="clear" w:color="000000" w:fill="FFFFFF"/>
            <w:noWrap/>
            <w:vAlign w:val="center"/>
            <w:hideMark/>
          </w:tcPr>
          <w:p w14:paraId="2C942CED"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4B8C597D"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Sun 6/28/20</w:t>
            </w:r>
          </w:p>
        </w:tc>
        <w:tc>
          <w:tcPr>
            <w:tcW w:w="1405" w:type="dxa"/>
            <w:tcBorders>
              <w:top w:val="nil"/>
              <w:left w:val="nil"/>
              <w:bottom w:val="single" w:sz="4" w:space="0" w:color="auto"/>
              <w:right w:val="single" w:sz="4" w:space="0" w:color="auto"/>
            </w:tcBorders>
            <w:shd w:val="clear" w:color="000000" w:fill="FFFFFF"/>
            <w:noWrap/>
            <w:vAlign w:val="center"/>
            <w:hideMark/>
          </w:tcPr>
          <w:p w14:paraId="6251DEA2"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Sun 6/28/20</w:t>
            </w:r>
          </w:p>
        </w:tc>
        <w:tc>
          <w:tcPr>
            <w:tcW w:w="1316" w:type="dxa"/>
            <w:tcBorders>
              <w:top w:val="nil"/>
              <w:left w:val="nil"/>
              <w:bottom w:val="single" w:sz="4" w:space="0" w:color="auto"/>
              <w:right w:val="single" w:sz="4" w:space="0" w:color="auto"/>
            </w:tcBorders>
            <w:shd w:val="clear" w:color="000000" w:fill="FFFFFF"/>
            <w:noWrap/>
            <w:vAlign w:val="center"/>
            <w:hideMark/>
          </w:tcPr>
          <w:p w14:paraId="79D6DEF7"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1408688D"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54543F9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EMS-4.2.4.1</w:t>
            </w:r>
          </w:p>
        </w:tc>
        <w:tc>
          <w:tcPr>
            <w:tcW w:w="3890" w:type="dxa"/>
            <w:tcBorders>
              <w:top w:val="nil"/>
              <w:left w:val="nil"/>
              <w:bottom w:val="single" w:sz="4" w:space="0" w:color="auto"/>
              <w:right w:val="single" w:sz="4" w:space="0" w:color="auto"/>
            </w:tcBorders>
            <w:shd w:val="clear" w:color="000000" w:fill="FFFFFF"/>
            <w:vAlign w:val="center"/>
            <w:hideMark/>
          </w:tcPr>
          <w:p w14:paraId="3F17A67F"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Sprint Retrospective</w:t>
            </w:r>
          </w:p>
        </w:tc>
        <w:tc>
          <w:tcPr>
            <w:tcW w:w="1150" w:type="dxa"/>
            <w:tcBorders>
              <w:top w:val="nil"/>
              <w:left w:val="nil"/>
              <w:bottom w:val="single" w:sz="4" w:space="0" w:color="auto"/>
              <w:right w:val="single" w:sz="4" w:space="0" w:color="auto"/>
            </w:tcBorders>
            <w:shd w:val="clear" w:color="000000" w:fill="FFFFFF"/>
            <w:noWrap/>
            <w:vAlign w:val="center"/>
            <w:hideMark/>
          </w:tcPr>
          <w:p w14:paraId="095B238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086F30F7"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6/28/20</w:t>
            </w:r>
          </w:p>
        </w:tc>
        <w:tc>
          <w:tcPr>
            <w:tcW w:w="1405" w:type="dxa"/>
            <w:tcBorders>
              <w:top w:val="nil"/>
              <w:left w:val="nil"/>
              <w:bottom w:val="single" w:sz="4" w:space="0" w:color="auto"/>
              <w:right w:val="single" w:sz="4" w:space="0" w:color="auto"/>
            </w:tcBorders>
            <w:shd w:val="clear" w:color="000000" w:fill="FFFFFF"/>
            <w:noWrap/>
            <w:vAlign w:val="center"/>
            <w:hideMark/>
          </w:tcPr>
          <w:p w14:paraId="2CB6205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6/28/20</w:t>
            </w:r>
          </w:p>
        </w:tc>
        <w:tc>
          <w:tcPr>
            <w:tcW w:w="1316" w:type="dxa"/>
            <w:tcBorders>
              <w:top w:val="nil"/>
              <w:left w:val="nil"/>
              <w:bottom w:val="single" w:sz="4" w:space="0" w:color="auto"/>
              <w:right w:val="single" w:sz="4" w:space="0" w:color="auto"/>
            </w:tcBorders>
            <w:shd w:val="clear" w:color="000000" w:fill="FFFFFF"/>
            <w:noWrap/>
            <w:vAlign w:val="center"/>
            <w:hideMark/>
          </w:tcPr>
          <w:p w14:paraId="620279D2"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69D17240"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219F94F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EMS-4.2.4.2</w:t>
            </w:r>
          </w:p>
        </w:tc>
        <w:tc>
          <w:tcPr>
            <w:tcW w:w="3890" w:type="dxa"/>
            <w:tcBorders>
              <w:top w:val="nil"/>
              <w:left w:val="nil"/>
              <w:bottom w:val="single" w:sz="4" w:space="0" w:color="auto"/>
              <w:right w:val="single" w:sz="4" w:space="0" w:color="auto"/>
            </w:tcBorders>
            <w:shd w:val="clear" w:color="000000" w:fill="FFFFFF"/>
            <w:vAlign w:val="center"/>
            <w:hideMark/>
          </w:tcPr>
          <w:p w14:paraId="02233E06"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Product Backlog Reassessment</w:t>
            </w:r>
          </w:p>
        </w:tc>
        <w:tc>
          <w:tcPr>
            <w:tcW w:w="1150" w:type="dxa"/>
            <w:tcBorders>
              <w:top w:val="nil"/>
              <w:left w:val="nil"/>
              <w:bottom w:val="single" w:sz="4" w:space="0" w:color="auto"/>
              <w:right w:val="single" w:sz="4" w:space="0" w:color="auto"/>
            </w:tcBorders>
            <w:shd w:val="clear" w:color="000000" w:fill="FFFFFF"/>
            <w:noWrap/>
            <w:vAlign w:val="center"/>
            <w:hideMark/>
          </w:tcPr>
          <w:p w14:paraId="1D0F21A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688BDE36"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6/28/20</w:t>
            </w:r>
          </w:p>
        </w:tc>
        <w:tc>
          <w:tcPr>
            <w:tcW w:w="1405" w:type="dxa"/>
            <w:tcBorders>
              <w:top w:val="nil"/>
              <w:left w:val="nil"/>
              <w:bottom w:val="single" w:sz="4" w:space="0" w:color="auto"/>
              <w:right w:val="single" w:sz="4" w:space="0" w:color="auto"/>
            </w:tcBorders>
            <w:shd w:val="clear" w:color="000000" w:fill="FFFFFF"/>
            <w:noWrap/>
            <w:vAlign w:val="center"/>
            <w:hideMark/>
          </w:tcPr>
          <w:p w14:paraId="58D8B1D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6/28/20</w:t>
            </w:r>
          </w:p>
        </w:tc>
        <w:tc>
          <w:tcPr>
            <w:tcW w:w="1316" w:type="dxa"/>
            <w:tcBorders>
              <w:top w:val="nil"/>
              <w:left w:val="nil"/>
              <w:bottom w:val="single" w:sz="4" w:space="0" w:color="auto"/>
              <w:right w:val="single" w:sz="4" w:space="0" w:color="auto"/>
            </w:tcBorders>
            <w:shd w:val="clear" w:color="000000" w:fill="FFFFFF"/>
            <w:noWrap/>
            <w:vAlign w:val="center"/>
            <w:hideMark/>
          </w:tcPr>
          <w:p w14:paraId="0C2B07A8"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1ECDE827"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2318E043"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EMS-4.2.5</w:t>
            </w:r>
          </w:p>
        </w:tc>
        <w:tc>
          <w:tcPr>
            <w:tcW w:w="3890" w:type="dxa"/>
            <w:tcBorders>
              <w:top w:val="nil"/>
              <w:left w:val="nil"/>
              <w:bottom w:val="single" w:sz="4" w:space="0" w:color="auto"/>
              <w:right w:val="single" w:sz="4" w:space="0" w:color="auto"/>
            </w:tcBorders>
            <w:shd w:val="clear" w:color="000000" w:fill="FFFFFF"/>
            <w:vAlign w:val="center"/>
            <w:hideMark/>
          </w:tcPr>
          <w:p w14:paraId="0C602A1B"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Sprint Closeout</w:t>
            </w:r>
          </w:p>
        </w:tc>
        <w:tc>
          <w:tcPr>
            <w:tcW w:w="1150" w:type="dxa"/>
            <w:tcBorders>
              <w:top w:val="nil"/>
              <w:left w:val="nil"/>
              <w:bottom w:val="single" w:sz="4" w:space="0" w:color="auto"/>
              <w:right w:val="single" w:sz="4" w:space="0" w:color="auto"/>
            </w:tcBorders>
            <w:shd w:val="clear" w:color="000000" w:fill="FFFFFF"/>
            <w:noWrap/>
            <w:vAlign w:val="center"/>
            <w:hideMark/>
          </w:tcPr>
          <w:p w14:paraId="603C1763"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7C5A1909"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Mon 6/29/20</w:t>
            </w:r>
          </w:p>
        </w:tc>
        <w:tc>
          <w:tcPr>
            <w:tcW w:w="1405" w:type="dxa"/>
            <w:tcBorders>
              <w:top w:val="nil"/>
              <w:left w:val="nil"/>
              <w:bottom w:val="single" w:sz="4" w:space="0" w:color="auto"/>
              <w:right w:val="single" w:sz="4" w:space="0" w:color="auto"/>
            </w:tcBorders>
            <w:shd w:val="clear" w:color="000000" w:fill="FFFFFF"/>
            <w:noWrap/>
            <w:vAlign w:val="center"/>
            <w:hideMark/>
          </w:tcPr>
          <w:p w14:paraId="277F79F0"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Mon 6/29/20</w:t>
            </w:r>
          </w:p>
        </w:tc>
        <w:tc>
          <w:tcPr>
            <w:tcW w:w="1316" w:type="dxa"/>
            <w:tcBorders>
              <w:top w:val="nil"/>
              <w:left w:val="nil"/>
              <w:bottom w:val="single" w:sz="4" w:space="0" w:color="auto"/>
              <w:right w:val="single" w:sz="4" w:space="0" w:color="auto"/>
            </w:tcBorders>
            <w:shd w:val="clear" w:color="000000" w:fill="FFFFFF"/>
            <w:noWrap/>
            <w:vAlign w:val="center"/>
            <w:hideMark/>
          </w:tcPr>
          <w:p w14:paraId="6075B5D7"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1D916271"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5C4FDAF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EMS-4.2.5.1</w:t>
            </w:r>
          </w:p>
        </w:tc>
        <w:tc>
          <w:tcPr>
            <w:tcW w:w="3890" w:type="dxa"/>
            <w:tcBorders>
              <w:top w:val="nil"/>
              <w:left w:val="nil"/>
              <w:bottom w:val="single" w:sz="4" w:space="0" w:color="auto"/>
              <w:right w:val="single" w:sz="4" w:space="0" w:color="auto"/>
            </w:tcBorders>
            <w:shd w:val="clear" w:color="000000" w:fill="FFFFFF"/>
            <w:vAlign w:val="center"/>
            <w:hideMark/>
          </w:tcPr>
          <w:p w14:paraId="7E90E5F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Static Code Analysis</w:t>
            </w:r>
          </w:p>
        </w:tc>
        <w:tc>
          <w:tcPr>
            <w:tcW w:w="1150" w:type="dxa"/>
            <w:tcBorders>
              <w:top w:val="nil"/>
              <w:left w:val="nil"/>
              <w:bottom w:val="single" w:sz="4" w:space="0" w:color="auto"/>
              <w:right w:val="single" w:sz="4" w:space="0" w:color="auto"/>
            </w:tcBorders>
            <w:shd w:val="clear" w:color="000000" w:fill="FFFFFF"/>
            <w:noWrap/>
            <w:vAlign w:val="center"/>
            <w:hideMark/>
          </w:tcPr>
          <w:p w14:paraId="17D213B6"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714AF9C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6/29/20</w:t>
            </w:r>
          </w:p>
        </w:tc>
        <w:tc>
          <w:tcPr>
            <w:tcW w:w="1405" w:type="dxa"/>
            <w:tcBorders>
              <w:top w:val="nil"/>
              <w:left w:val="nil"/>
              <w:bottom w:val="single" w:sz="4" w:space="0" w:color="auto"/>
              <w:right w:val="single" w:sz="4" w:space="0" w:color="auto"/>
            </w:tcBorders>
            <w:shd w:val="clear" w:color="000000" w:fill="FFFFFF"/>
            <w:noWrap/>
            <w:vAlign w:val="center"/>
            <w:hideMark/>
          </w:tcPr>
          <w:p w14:paraId="645CCD6F"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6/29/20</w:t>
            </w:r>
          </w:p>
        </w:tc>
        <w:tc>
          <w:tcPr>
            <w:tcW w:w="1316" w:type="dxa"/>
            <w:tcBorders>
              <w:top w:val="nil"/>
              <w:left w:val="nil"/>
              <w:bottom w:val="single" w:sz="4" w:space="0" w:color="auto"/>
              <w:right w:val="single" w:sz="4" w:space="0" w:color="auto"/>
            </w:tcBorders>
            <w:shd w:val="clear" w:color="000000" w:fill="FFFFFF"/>
            <w:noWrap/>
            <w:vAlign w:val="center"/>
            <w:hideMark/>
          </w:tcPr>
          <w:p w14:paraId="574217A1"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6A78027D"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6D7A528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EMS-4.2.5.2</w:t>
            </w:r>
          </w:p>
        </w:tc>
        <w:tc>
          <w:tcPr>
            <w:tcW w:w="3890" w:type="dxa"/>
            <w:tcBorders>
              <w:top w:val="nil"/>
              <w:left w:val="nil"/>
              <w:bottom w:val="single" w:sz="4" w:space="0" w:color="auto"/>
              <w:right w:val="single" w:sz="4" w:space="0" w:color="auto"/>
            </w:tcBorders>
            <w:shd w:val="clear" w:color="000000" w:fill="FFFFFF"/>
            <w:vAlign w:val="center"/>
            <w:hideMark/>
          </w:tcPr>
          <w:p w14:paraId="08BDF2B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Unit Testing</w:t>
            </w:r>
          </w:p>
        </w:tc>
        <w:tc>
          <w:tcPr>
            <w:tcW w:w="1150" w:type="dxa"/>
            <w:tcBorders>
              <w:top w:val="nil"/>
              <w:left w:val="nil"/>
              <w:bottom w:val="single" w:sz="4" w:space="0" w:color="auto"/>
              <w:right w:val="single" w:sz="4" w:space="0" w:color="auto"/>
            </w:tcBorders>
            <w:shd w:val="clear" w:color="000000" w:fill="FFFFFF"/>
            <w:noWrap/>
            <w:vAlign w:val="center"/>
            <w:hideMark/>
          </w:tcPr>
          <w:p w14:paraId="7A1459B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79C2FDD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6/29/20</w:t>
            </w:r>
          </w:p>
        </w:tc>
        <w:tc>
          <w:tcPr>
            <w:tcW w:w="1405" w:type="dxa"/>
            <w:tcBorders>
              <w:top w:val="nil"/>
              <w:left w:val="nil"/>
              <w:bottom w:val="single" w:sz="4" w:space="0" w:color="auto"/>
              <w:right w:val="single" w:sz="4" w:space="0" w:color="auto"/>
            </w:tcBorders>
            <w:shd w:val="clear" w:color="000000" w:fill="FFFFFF"/>
            <w:noWrap/>
            <w:vAlign w:val="center"/>
            <w:hideMark/>
          </w:tcPr>
          <w:p w14:paraId="4891608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6/29/20</w:t>
            </w:r>
          </w:p>
        </w:tc>
        <w:tc>
          <w:tcPr>
            <w:tcW w:w="1316" w:type="dxa"/>
            <w:tcBorders>
              <w:top w:val="nil"/>
              <w:left w:val="nil"/>
              <w:bottom w:val="single" w:sz="4" w:space="0" w:color="auto"/>
              <w:right w:val="single" w:sz="4" w:space="0" w:color="auto"/>
            </w:tcBorders>
            <w:shd w:val="clear" w:color="000000" w:fill="FFFFFF"/>
            <w:noWrap/>
            <w:vAlign w:val="center"/>
            <w:hideMark/>
          </w:tcPr>
          <w:p w14:paraId="0C31B84C"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1A6D672B"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19046F2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EMS-4.2.5.3</w:t>
            </w:r>
          </w:p>
        </w:tc>
        <w:tc>
          <w:tcPr>
            <w:tcW w:w="3890" w:type="dxa"/>
            <w:tcBorders>
              <w:top w:val="nil"/>
              <w:left w:val="nil"/>
              <w:bottom w:val="single" w:sz="4" w:space="0" w:color="auto"/>
              <w:right w:val="single" w:sz="4" w:space="0" w:color="auto"/>
            </w:tcBorders>
            <w:shd w:val="clear" w:color="000000" w:fill="FFFFFF"/>
            <w:vAlign w:val="center"/>
            <w:hideMark/>
          </w:tcPr>
          <w:p w14:paraId="5A29A4D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Comments and Styling</w:t>
            </w:r>
          </w:p>
        </w:tc>
        <w:tc>
          <w:tcPr>
            <w:tcW w:w="1150" w:type="dxa"/>
            <w:tcBorders>
              <w:top w:val="nil"/>
              <w:left w:val="nil"/>
              <w:bottom w:val="single" w:sz="4" w:space="0" w:color="auto"/>
              <w:right w:val="single" w:sz="4" w:space="0" w:color="auto"/>
            </w:tcBorders>
            <w:shd w:val="clear" w:color="000000" w:fill="FFFFFF"/>
            <w:noWrap/>
            <w:vAlign w:val="center"/>
            <w:hideMark/>
          </w:tcPr>
          <w:p w14:paraId="0AA53B8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7FEA3E3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6/29/20</w:t>
            </w:r>
          </w:p>
        </w:tc>
        <w:tc>
          <w:tcPr>
            <w:tcW w:w="1405" w:type="dxa"/>
            <w:tcBorders>
              <w:top w:val="nil"/>
              <w:left w:val="nil"/>
              <w:bottom w:val="single" w:sz="4" w:space="0" w:color="auto"/>
              <w:right w:val="single" w:sz="4" w:space="0" w:color="auto"/>
            </w:tcBorders>
            <w:shd w:val="clear" w:color="000000" w:fill="FFFFFF"/>
            <w:noWrap/>
            <w:vAlign w:val="center"/>
            <w:hideMark/>
          </w:tcPr>
          <w:p w14:paraId="5862252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6/29/20</w:t>
            </w:r>
          </w:p>
        </w:tc>
        <w:tc>
          <w:tcPr>
            <w:tcW w:w="1316" w:type="dxa"/>
            <w:tcBorders>
              <w:top w:val="nil"/>
              <w:left w:val="nil"/>
              <w:bottom w:val="single" w:sz="4" w:space="0" w:color="auto"/>
              <w:right w:val="single" w:sz="4" w:space="0" w:color="auto"/>
            </w:tcBorders>
            <w:shd w:val="clear" w:color="000000" w:fill="FFFFFF"/>
            <w:noWrap/>
            <w:vAlign w:val="center"/>
            <w:hideMark/>
          </w:tcPr>
          <w:p w14:paraId="4837A979"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513E2B57"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721B98C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EMS-4.2.5.4</w:t>
            </w:r>
          </w:p>
        </w:tc>
        <w:tc>
          <w:tcPr>
            <w:tcW w:w="3890" w:type="dxa"/>
            <w:tcBorders>
              <w:top w:val="nil"/>
              <w:left w:val="nil"/>
              <w:bottom w:val="single" w:sz="4" w:space="0" w:color="auto"/>
              <w:right w:val="single" w:sz="4" w:space="0" w:color="auto"/>
            </w:tcBorders>
            <w:shd w:val="clear" w:color="000000" w:fill="FFFFFF"/>
            <w:vAlign w:val="center"/>
            <w:hideMark/>
          </w:tcPr>
          <w:p w14:paraId="27C151C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Release and Archive</w:t>
            </w:r>
          </w:p>
        </w:tc>
        <w:tc>
          <w:tcPr>
            <w:tcW w:w="1150" w:type="dxa"/>
            <w:tcBorders>
              <w:top w:val="nil"/>
              <w:left w:val="nil"/>
              <w:bottom w:val="single" w:sz="4" w:space="0" w:color="auto"/>
              <w:right w:val="single" w:sz="4" w:space="0" w:color="auto"/>
            </w:tcBorders>
            <w:shd w:val="clear" w:color="000000" w:fill="FFFFFF"/>
            <w:noWrap/>
            <w:vAlign w:val="center"/>
            <w:hideMark/>
          </w:tcPr>
          <w:p w14:paraId="3E6A20F8"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087FAB5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6/29/20</w:t>
            </w:r>
          </w:p>
        </w:tc>
        <w:tc>
          <w:tcPr>
            <w:tcW w:w="1405" w:type="dxa"/>
            <w:tcBorders>
              <w:top w:val="nil"/>
              <w:left w:val="nil"/>
              <w:bottom w:val="single" w:sz="4" w:space="0" w:color="auto"/>
              <w:right w:val="single" w:sz="4" w:space="0" w:color="auto"/>
            </w:tcBorders>
            <w:shd w:val="clear" w:color="000000" w:fill="FFFFFF"/>
            <w:noWrap/>
            <w:vAlign w:val="center"/>
            <w:hideMark/>
          </w:tcPr>
          <w:p w14:paraId="24DD6CB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6/29/20</w:t>
            </w:r>
          </w:p>
        </w:tc>
        <w:tc>
          <w:tcPr>
            <w:tcW w:w="1316" w:type="dxa"/>
            <w:tcBorders>
              <w:top w:val="nil"/>
              <w:left w:val="nil"/>
              <w:bottom w:val="single" w:sz="4" w:space="0" w:color="auto"/>
              <w:right w:val="single" w:sz="4" w:space="0" w:color="auto"/>
            </w:tcBorders>
            <w:shd w:val="clear" w:color="000000" w:fill="FFFFFF"/>
            <w:noWrap/>
            <w:vAlign w:val="center"/>
            <w:hideMark/>
          </w:tcPr>
          <w:p w14:paraId="5D9FA9B3"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47A33A5D"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59119759"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EMS-4.3</w:t>
            </w:r>
          </w:p>
        </w:tc>
        <w:tc>
          <w:tcPr>
            <w:tcW w:w="3890" w:type="dxa"/>
            <w:tcBorders>
              <w:top w:val="nil"/>
              <w:left w:val="nil"/>
              <w:bottom w:val="single" w:sz="4" w:space="0" w:color="auto"/>
              <w:right w:val="single" w:sz="4" w:space="0" w:color="auto"/>
            </w:tcBorders>
            <w:shd w:val="clear" w:color="000000" w:fill="FFFFFF"/>
            <w:vAlign w:val="center"/>
            <w:hideMark/>
          </w:tcPr>
          <w:p w14:paraId="12E81D02"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Sprint 3</w:t>
            </w:r>
          </w:p>
        </w:tc>
        <w:tc>
          <w:tcPr>
            <w:tcW w:w="1150" w:type="dxa"/>
            <w:tcBorders>
              <w:top w:val="nil"/>
              <w:left w:val="nil"/>
              <w:bottom w:val="single" w:sz="4" w:space="0" w:color="auto"/>
              <w:right w:val="single" w:sz="4" w:space="0" w:color="auto"/>
            </w:tcBorders>
            <w:shd w:val="clear" w:color="000000" w:fill="FFFFFF"/>
            <w:noWrap/>
            <w:vAlign w:val="center"/>
            <w:hideMark/>
          </w:tcPr>
          <w:p w14:paraId="6DAD89E0"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48 hrs</w:t>
            </w:r>
          </w:p>
        </w:tc>
        <w:tc>
          <w:tcPr>
            <w:tcW w:w="1440" w:type="dxa"/>
            <w:tcBorders>
              <w:top w:val="nil"/>
              <w:left w:val="nil"/>
              <w:bottom w:val="single" w:sz="4" w:space="0" w:color="auto"/>
              <w:right w:val="single" w:sz="4" w:space="0" w:color="auto"/>
            </w:tcBorders>
            <w:shd w:val="clear" w:color="000000" w:fill="FFFFFF"/>
            <w:noWrap/>
            <w:vAlign w:val="center"/>
            <w:hideMark/>
          </w:tcPr>
          <w:p w14:paraId="358F4066"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Tue 6/30/20</w:t>
            </w:r>
          </w:p>
        </w:tc>
        <w:tc>
          <w:tcPr>
            <w:tcW w:w="1405" w:type="dxa"/>
            <w:tcBorders>
              <w:top w:val="nil"/>
              <w:left w:val="nil"/>
              <w:bottom w:val="single" w:sz="4" w:space="0" w:color="auto"/>
              <w:right w:val="single" w:sz="4" w:space="0" w:color="auto"/>
            </w:tcBorders>
            <w:shd w:val="clear" w:color="000000" w:fill="FFFFFF"/>
            <w:noWrap/>
            <w:vAlign w:val="center"/>
            <w:hideMark/>
          </w:tcPr>
          <w:p w14:paraId="53A663CB"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Mon 7/6/20</w:t>
            </w:r>
          </w:p>
        </w:tc>
        <w:tc>
          <w:tcPr>
            <w:tcW w:w="1316" w:type="dxa"/>
            <w:tcBorders>
              <w:top w:val="nil"/>
              <w:left w:val="nil"/>
              <w:bottom w:val="single" w:sz="4" w:space="0" w:color="auto"/>
              <w:right w:val="single" w:sz="4" w:space="0" w:color="auto"/>
            </w:tcBorders>
            <w:shd w:val="clear" w:color="000000" w:fill="FFFFFF"/>
            <w:noWrap/>
            <w:vAlign w:val="center"/>
            <w:hideMark/>
          </w:tcPr>
          <w:p w14:paraId="314F3B50"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6E91CC9A"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5C02D48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EMS-4.3.1</w:t>
            </w:r>
          </w:p>
        </w:tc>
        <w:tc>
          <w:tcPr>
            <w:tcW w:w="3890" w:type="dxa"/>
            <w:tcBorders>
              <w:top w:val="nil"/>
              <w:left w:val="nil"/>
              <w:bottom w:val="single" w:sz="4" w:space="0" w:color="auto"/>
              <w:right w:val="single" w:sz="4" w:space="0" w:color="auto"/>
            </w:tcBorders>
            <w:shd w:val="clear" w:color="000000" w:fill="FFFFFF"/>
            <w:vAlign w:val="center"/>
            <w:hideMark/>
          </w:tcPr>
          <w:p w14:paraId="739F471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Development Sprint</w:t>
            </w:r>
          </w:p>
        </w:tc>
        <w:tc>
          <w:tcPr>
            <w:tcW w:w="1150" w:type="dxa"/>
            <w:tcBorders>
              <w:top w:val="nil"/>
              <w:left w:val="nil"/>
              <w:bottom w:val="single" w:sz="4" w:space="0" w:color="auto"/>
              <w:right w:val="single" w:sz="4" w:space="0" w:color="auto"/>
            </w:tcBorders>
            <w:shd w:val="clear" w:color="000000" w:fill="FFFFFF"/>
            <w:noWrap/>
            <w:vAlign w:val="center"/>
            <w:hideMark/>
          </w:tcPr>
          <w:p w14:paraId="4076D1E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24 hrs</w:t>
            </w:r>
          </w:p>
        </w:tc>
        <w:tc>
          <w:tcPr>
            <w:tcW w:w="1440" w:type="dxa"/>
            <w:tcBorders>
              <w:top w:val="nil"/>
              <w:left w:val="nil"/>
              <w:bottom w:val="single" w:sz="4" w:space="0" w:color="auto"/>
              <w:right w:val="single" w:sz="4" w:space="0" w:color="auto"/>
            </w:tcBorders>
            <w:shd w:val="clear" w:color="000000" w:fill="FFFFFF"/>
            <w:noWrap/>
            <w:vAlign w:val="center"/>
            <w:hideMark/>
          </w:tcPr>
          <w:p w14:paraId="295EC29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6/30/20</w:t>
            </w:r>
          </w:p>
        </w:tc>
        <w:tc>
          <w:tcPr>
            <w:tcW w:w="1405" w:type="dxa"/>
            <w:tcBorders>
              <w:top w:val="nil"/>
              <w:left w:val="nil"/>
              <w:bottom w:val="single" w:sz="4" w:space="0" w:color="auto"/>
              <w:right w:val="single" w:sz="4" w:space="0" w:color="auto"/>
            </w:tcBorders>
            <w:shd w:val="clear" w:color="000000" w:fill="FFFFFF"/>
            <w:noWrap/>
            <w:vAlign w:val="center"/>
            <w:hideMark/>
          </w:tcPr>
          <w:p w14:paraId="335CD00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Thu 7/2/20</w:t>
            </w:r>
          </w:p>
        </w:tc>
        <w:tc>
          <w:tcPr>
            <w:tcW w:w="1316" w:type="dxa"/>
            <w:tcBorders>
              <w:top w:val="nil"/>
              <w:left w:val="nil"/>
              <w:bottom w:val="single" w:sz="4" w:space="0" w:color="auto"/>
              <w:right w:val="single" w:sz="4" w:space="0" w:color="auto"/>
            </w:tcBorders>
            <w:shd w:val="clear" w:color="000000" w:fill="FFFFFF"/>
            <w:noWrap/>
            <w:vAlign w:val="center"/>
            <w:hideMark/>
          </w:tcPr>
          <w:p w14:paraId="0AA4C7CD"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538A466D"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6A63149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EMS-4.3.2</w:t>
            </w:r>
          </w:p>
        </w:tc>
        <w:tc>
          <w:tcPr>
            <w:tcW w:w="3890" w:type="dxa"/>
            <w:tcBorders>
              <w:top w:val="nil"/>
              <w:left w:val="nil"/>
              <w:bottom w:val="single" w:sz="4" w:space="0" w:color="auto"/>
              <w:right w:val="single" w:sz="4" w:space="0" w:color="auto"/>
            </w:tcBorders>
            <w:shd w:val="clear" w:color="000000" w:fill="FFFFFF"/>
            <w:vAlign w:val="center"/>
            <w:hideMark/>
          </w:tcPr>
          <w:p w14:paraId="7619232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Sprint Review with Client</w:t>
            </w:r>
          </w:p>
        </w:tc>
        <w:tc>
          <w:tcPr>
            <w:tcW w:w="1150" w:type="dxa"/>
            <w:tcBorders>
              <w:top w:val="nil"/>
              <w:left w:val="nil"/>
              <w:bottom w:val="single" w:sz="4" w:space="0" w:color="auto"/>
              <w:right w:val="single" w:sz="4" w:space="0" w:color="auto"/>
            </w:tcBorders>
            <w:shd w:val="clear" w:color="000000" w:fill="FFFFFF"/>
            <w:noWrap/>
            <w:vAlign w:val="center"/>
            <w:hideMark/>
          </w:tcPr>
          <w:p w14:paraId="3D6610D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0F9FFBC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Fri 7/3/20</w:t>
            </w:r>
          </w:p>
        </w:tc>
        <w:tc>
          <w:tcPr>
            <w:tcW w:w="1405" w:type="dxa"/>
            <w:tcBorders>
              <w:top w:val="nil"/>
              <w:left w:val="nil"/>
              <w:bottom w:val="single" w:sz="4" w:space="0" w:color="auto"/>
              <w:right w:val="single" w:sz="4" w:space="0" w:color="auto"/>
            </w:tcBorders>
            <w:shd w:val="clear" w:color="000000" w:fill="FFFFFF"/>
            <w:noWrap/>
            <w:vAlign w:val="center"/>
            <w:hideMark/>
          </w:tcPr>
          <w:p w14:paraId="078A5FE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Fri 7/3/20</w:t>
            </w:r>
          </w:p>
        </w:tc>
        <w:tc>
          <w:tcPr>
            <w:tcW w:w="1316" w:type="dxa"/>
            <w:tcBorders>
              <w:top w:val="nil"/>
              <w:left w:val="nil"/>
              <w:bottom w:val="single" w:sz="4" w:space="0" w:color="auto"/>
              <w:right w:val="single" w:sz="4" w:space="0" w:color="auto"/>
            </w:tcBorders>
            <w:shd w:val="clear" w:color="000000" w:fill="FFFFFF"/>
            <w:noWrap/>
            <w:vAlign w:val="center"/>
            <w:hideMark/>
          </w:tcPr>
          <w:p w14:paraId="628CEDC3"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46DE48F7"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7ABCB5B6"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EMS-4.3.3</w:t>
            </w:r>
          </w:p>
        </w:tc>
        <w:tc>
          <w:tcPr>
            <w:tcW w:w="3890" w:type="dxa"/>
            <w:tcBorders>
              <w:top w:val="nil"/>
              <w:left w:val="nil"/>
              <w:bottom w:val="single" w:sz="4" w:space="0" w:color="auto"/>
              <w:right w:val="single" w:sz="4" w:space="0" w:color="auto"/>
            </w:tcBorders>
            <w:shd w:val="clear" w:color="000000" w:fill="FFFFFF"/>
            <w:vAlign w:val="center"/>
            <w:hideMark/>
          </w:tcPr>
          <w:p w14:paraId="3493F975"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Team Meeting</w:t>
            </w:r>
          </w:p>
        </w:tc>
        <w:tc>
          <w:tcPr>
            <w:tcW w:w="1150" w:type="dxa"/>
            <w:tcBorders>
              <w:top w:val="nil"/>
              <w:left w:val="nil"/>
              <w:bottom w:val="single" w:sz="4" w:space="0" w:color="auto"/>
              <w:right w:val="single" w:sz="4" w:space="0" w:color="auto"/>
            </w:tcBorders>
            <w:shd w:val="clear" w:color="000000" w:fill="FFFFFF"/>
            <w:noWrap/>
            <w:vAlign w:val="center"/>
            <w:hideMark/>
          </w:tcPr>
          <w:p w14:paraId="2BD5DE8A"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46C7103A"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Sun 7/5/20</w:t>
            </w:r>
          </w:p>
        </w:tc>
        <w:tc>
          <w:tcPr>
            <w:tcW w:w="1405" w:type="dxa"/>
            <w:tcBorders>
              <w:top w:val="nil"/>
              <w:left w:val="nil"/>
              <w:bottom w:val="single" w:sz="4" w:space="0" w:color="auto"/>
              <w:right w:val="single" w:sz="4" w:space="0" w:color="auto"/>
            </w:tcBorders>
            <w:shd w:val="clear" w:color="000000" w:fill="FFFFFF"/>
            <w:noWrap/>
            <w:vAlign w:val="center"/>
            <w:hideMark/>
          </w:tcPr>
          <w:p w14:paraId="5DC64E78"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Sun 7/5/20</w:t>
            </w:r>
          </w:p>
        </w:tc>
        <w:tc>
          <w:tcPr>
            <w:tcW w:w="1316" w:type="dxa"/>
            <w:tcBorders>
              <w:top w:val="nil"/>
              <w:left w:val="nil"/>
              <w:bottom w:val="single" w:sz="4" w:space="0" w:color="auto"/>
              <w:right w:val="single" w:sz="4" w:space="0" w:color="auto"/>
            </w:tcBorders>
            <w:shd w:val="clear" w:color="000000" w:fill="FFFFFF"/>
            <w:noWrap/>
            <w:vAlign w:val="center"/>
            <w:hideMark/>
          </w:tcPr>
          <w:p w14:paraId="1BBD43C9"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752F7986"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58A2087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EMS-4.3.3.1</w:t>
            </w:r>
          </w:p>
        </w:tc>
        <w:tc>
          <w:tcPr>
            <w:tcW w:w="3890" w:type="dxa"/>
            <w:tcBorders>
              <w:top w:val="nil"/>
              <w:left w:val="nil"/>
              <w:bottom w:val="single" w:sz="4" w:space="0" w:color="auto"/>
              <w:right w:val="single" w:sz="4" w:space="0" w:color="auto"/>
            </w:tcBorders>
            <w:shd w:val="clear" w:color="000000" w:fill="FFFFFF"/>
            <w:vAlign w:val="center"/>
            <w:hideMark/>
          </w:tcPr>
          <w:p w14:paraId="5B2C9EA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Sprint Retrospective</w:t>
            </w:r>
          </w:p>
        </w:tc>
        <w:tc>
          <w:tcPr>
            <w:tcW w:w="1150" w:type="dxa"/>
            <w:tcBorders>
              <w:top w:val="nil"/>
              <w:left w:val="nil"/>
              <w:bottom w:val="single" w:sz="4" w:space="0" w:color="auto"/>
              <w:right w:val="single" w:sz="4" w:space="0" w:color="auto"/>
            </w:tcBorders>
            <w:shd w:val="clear" w:color="000000" w:fill="FFFFFF"/>
            <w:noWrap/>
            <w:vAlign w:val="center"/>
            <w:hideMark/>
          </w:tcPr>
          <w:p w14:paraId="59CFD83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15A79F5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7/5/20</w:t>
            </w:r>
          </w:p>
        </w:tc>
        <w:tc>
          <w:tcPr>
            <w:tcW w:w="1405" w:type="dxa"/>
            <w:tcBorders>
              <w:top w:val="nil"/>
              <w:left w:val="nil"/>
              <w:bottom w:val="single" w:sz="4" w:space="0" w:color="auto"/>
              <w:right w:val="single" w:sz="4" w:space="0" w:color="auto"/>
            </w:tcBorders>
            <w:shd w:val="clear" w:color="000000" w:fill="FFFFFF"/>
            <w:noWrap/>
            <w:vAlign w:val="center"/>
            <w:hideMark/>
          </w:tcPr>
          <w:p w14:paraId="5A996848"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7/5/20</w:t>
            </w:r>
          </w:p>
        </w:tc>
        <w:tc>
          <w:tcPr>
            <w:tcW w:w="1316" w:type="dxa"/>
            <w:tcBorders>
              <w:top w:val="nil"/>
              <w:left w:val="nil"/>
              <w:bottom w:val="single" w:sz="4" w:space="0" w:color="auto"/>
              <w:right w:val="single" w:sz="4" w:space="0" w:color="auto"/>
            </w:tcBorders>
            <w:shd w:val="clear" w:color="000000" w:fill="FFFFFF"/>
            <w:noWrap/>
            <w:vAlign w:val="center"/>
            <w:hideMark/>
          </w:tcPr>
          <w:p w14:paraId="4A428685"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1272DF23"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3956086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EMS-4.3.3.2</w:t>
            </w:r>
          </w:p>
        </w:tc>
        <w:tc>
          <w:tcPr>
            <w:tcW w:w="3890" w:type="dxa"/>
            <w:tcBorders>
              <w:top w:val="nil"/>
              <w:left w:val="nil"/>
              <w:bottom w:val="single" w:sz="4" w:space="0" w:color="auto"/>
              <w:right w:val="single" w:sz="4" w:space="0" w:color="auto"/>
            </w:tcBorders>
            <w:shd w:val="clear" w:color="000000" w:fill="FFFFFF"/>
            <w:vAlign w:val="center"/>
            <w:hideMark/>
          </w:tcPr>
          <w:p w14:paraId="348C777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Product Backlog Reassessment</w:t>
            </w:r>
          </w:p>
        </w:tc>
        <w:tc>
          <w:tcPr>
            <w:tcW w:w="1150" w:type="dxa"/>
            <w:tcBorders>
              <w:top w:val="nil"/>
              <w:left w:val="nil"/>
              <w:bottom w:val="single" w:sz="4" w:space="0" w:color="auto"/>
              <w:right w:val="single" w:sz="4" w:space="0" w:color="auto"/>
            </w:tcBorders>
            <w:shd w:val="clear" w:color="000000" w:fill="FFFFFF"/>
            <w:noWrap/>
            <w:vAlign w:val="center"/>
            <w:hideMark/>
          </w:tcPr>
          <w:p w14:paraId="0BCEC36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162A22D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7/5/20</w:t>
            </w:r>
          </w:p>
        </w:tc>
        <w:tc>
          <w:tcPr>
            <w:tcW w:w="1405" w:type="dxa"/>
            <w:tcBorders>
              <w:top w:val="nil"/>
              <w:left w:val="nil"/>
              <w:bottom w:val="single" w:sz="4" w:space="0" w:color="auto"/>
              <w:right w:val="single" w:sz="4" w:space="0" w:color="auto"/>
            </w:tcBorders>
            <w:shd w:val="clear" w:color="000000" w:fill="FFFFFF"/>
            <w:noWrap/>
            <w:vAlign w:val="center"/>
            <w:hideMark/>
          </w:tcPr>
          <w:p w14:paraId="6987CB07"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7/5/20</w:t>
            </w:r>
          </w:p>
        </w:tc>
        <w:tc>
          <w:tcPr>
            <w:tcW w:w="1316" w:type="dxa"/>
            <w:tcBorders>
              <w:top w:val="nil"/>
              <w:left w:val="nil"/>
              <w:bottom w:val="single" w:sz="4" w:space="0" w:color="auto"/>
              <w:right w:val="single" w:sz="4" w:space="0" w:color="auto"/>
            </w:tcBorders>
            <w:shd w:val="clear" w:color="000000" w:fill="FFFFFF"/>
            <w:noWrap/>
            <w:vAlign w:val="center"/>
            <w:hideMark/>
          </w:tcPr>
          <w:p w14:paraId="1984B079"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58C85122"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5BE6F8A3"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EMS-4.3.4</w:t>
            </w:r>
          </w:p>
        </w:tc>
        <w:tc>
          <w:tcPr>
            <w:tcW w:w="3890" w:type="dxa"/>
            <w:tcBorders>
              <w:top w:val="nil"/>
              <w:left w:val="nil"/>
              <w:bottom w:val="single" w:sz="4" w:space="0" w:color="auto"/>
              <w:right w:val="single" w:sz="4" w:space="0" w:color="auto"/>
            </w:tcBorders>
            <w:shd w:val="clear" w:color="000000" w:fill="FFFFFF"/>
            <w:vAlign w:val="center"/>
            <w:hideMark/>
          </w:tcPr>
          <w:p w14:paraId="46DD6486"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Sprint Closeout</w:t>
            </w:r>
          </w:p>
        </w:tc>
        <w:tc>
          <w:tcPr>
            <w:tcW w:w="1150" w:type="dxa"/>
            <w:tcBorders>
              <w:top w:val="nil"/>
              <w:left w:val="nil"/>
              <w:bottom w:val="single" w:sz="4" w:space="0" w:color="auto"/>
              <w:right w:val="single" w:sz="4" w:space="0" w:color="auto"/>
            </w:tcBorders>
            <w:shd w:val="clear" w:color="000000" w:fill="FFFFFF"/>
            <w:noWrap/>
            <w:vAlign w:val="center"/>
            <w:hideMark/>
          </w:tcPr>
          <w:p w14:paraId="36664451"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0C57B6E3"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Mon 7/6/20</w:t>
            </w:r>
          </w:p>
        </w:tc>
        <w:tc>
          <w:tcPr>
            <w:tcW w:w="1405" w:type="dxa"/>
            <w:tcBorders>
              <w:top w:val="nil"/>
              <w:left w:val="nil"/>
              <w:bottom w:val="single" w:sz="4" w:space="0" w:color="auto"/>
              <w:right w:val="single" w:sz="4" w:space="0" w:color="auto"/>
            </w:tcBorders>
            <w:shd w:val="clear" w:color="000000" w:fill="FFFFFF"/>
            <w:noWrap/>
            <w:vAlign w:val="center"/>
            <w:hideMark/>
          </w:tcPr>
          <w:p w14:paraId="1C0FE5AE"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Mon 7/6/20</w:t>
            </w:r>
          </w:p>
        </w:tc>
        <w:tc>
          <w:tcPr>
            <w:tcW w:w="1316" w:type="dxa"/>
            <w:tcBorders>
              <w:top w:val="nil"/>
              <w:left w:val="nil"/>
              <w:bottom w:val="single" w:sz="4" w:space="0" w:color="auto"/>
              <w:right w:val="single" w:sz="4" w:space="0" w:color="auto"/>
            </w:tcBorders>
            <w:shd w:val="clear" w:color="000000" w:fill="FFFFFF"/>
            <w:noWrap/>
            <w:vAlign w:val="center"/>
            <w:hideMark/>
          </w:tcPr>
          <w:p w14:paraId="28EAF511"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7092E8F2"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17DD7BE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EMS-4.3.4.1</w:t>
            </w:r>
          </w:p>
        </w:tc>
        <w:tc>
          <w:tcPr>
            <w:tcW w:w="3890" w:type="dxa"/>
            <w:tcBorders>
              <w:top w:val="nil"/>
              <w:left w:val="nil"/>
              <w:bottom w:val="single" w:sz="4" w:space="0" w:color="auto"/>
              <w:right w:val="single" w:sz="4" w:space="0" w:color="auto"/>
            </w:tcBorders>
            <w:shd w:val="clear" w:color="000000" w:fill="FFFFFF"/>
            <w:vAlign w:val="center"/>
            <w:hideMark/>
          </w:tcPr>
          <w:p w14:paraId="26E69AF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Static Code Analysis</w:t>
            </w:r>
          </w:p>
        </w:tc>
        <w:tc>
          <w:tcPr>
            <w:tcW w:w="1150" w:type="dxa"/>
            <w:tcBorders>
              <w:top w:val="nil"/>
              <w:left w:val="nil"/>
              <w:bottom w:val="single" w:sz="4" w:space="0" w:color="auto"/>
              <w:right w:val="single" w:sz="4" w:space="0" w:color="auto"/>
            </w:tcBorders>
            <w:shd w:val="clear" w:color="000000" w:fill="FFFFFF"/>
            <w:noWrap/>
            <w:vAlign w:val="center"/>
            <w:hideMark/>
          </w:tcPr>
          <w:p w14:paraId="77D2E378"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706D5D37"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7/6/20</w:t>
            </w:r>
          </w:p>
        </w:tc>
        <w:tc>
          <w:tcPr>
            <w:tcW w:w="1405" w:type="dxa"/>
            <w:tcBorders>
              <w:top w:val="nil"/>
              <w:left w:val="nil"/>
              <w:bottom w:val="single" w:sz="4" w:space="0" w:color="auto"/>
              <w:right w:val="single" w:sz="4" w:space="0" w:color="auto"/>
            </w:tcBorders>
            <w:shd w:val="clear" w:color="000000" w:fill="FFFFFF"/>
            <w:noWrap/>
            <w:vAlign w:val="center"/>
            <w:hideMark/>
          </w:tcPr>
          <w:p w14:paraId="2E9DF31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7/6/20</w:t>
            </w:r>
          </w:p>
        </w:tc>
        <w:tc>
          <w:tcPr>
            <w:tcW w:w="1316" w:type="dxa"/>
            <w:tcBorders>
              <w:top w:val="nil"/>
              <w:left w:val="nil"/>
              <w:bottom w:val="single" w:sz="4" w:space="0" w:color="auto"/>
              <w:right w:val="single" w:sz="4" w:space="0" w:color="auto"/>
            </w:tcBorders>
            <w:shd w:val="clear" w:color="000000" w:fill="FFFFFF"/>
            <w:noWrap/>
            <w:vAlign w:val="center"/>
            <w:hideMark/>
          </w:tcPr>
          <w:p w14:paraId="7C840A7A"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29E9C21F"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4EFF8B37"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EMS-4.3.4.2</w:t>
            </w:r>
          </w:p>
        </w:tc>
        <w:tc>
          <w:tcPr>
            <w:tcW w:w="3890" w:type="dxa"/>
            <w:tcBorders>
              <w:top w:val="nil"/>
              <w:left w:val="nil"/>
              <w:bottom w:val="single" w:sz="4" w:space="0" w:color="auto"/>
              <w:right w:val="single" w:sz="4" w:space="0" w:color="auto"/>
            </w:tcBorders>
            <w:shd w:val="clear" w:color="000000" w:fill="FFFFFF"/>
            <w:vAlign w:val="center"/>
            <w:hideMark/>
          </w:tcPr>
          <w:p w14:paraId="3C8CAE3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Unit Testing</w:t>
            </w:r>
          </w:p>
        </w:tc>
        <w:tc>
          <w:tcPr>
            <w:tcW w:w="1150" w:type="dxa"/>
            <w:tcBorders>
              <w:top w:val="nil"/>
              <w:left w:val="nil"/>
              <w:bottom w:val="single" w:sz="4" w:space="0" w:color="auto"/>
              <w:right w:val="single" w:sz="4" w:space="0" w:color="auto"/>
            </w:tcBorders>
            <w:shd w:val="clear" w:color="000000" w:fill="FFFFFF"/>
            <w:noWrap/>
            <w:vAlign w:val="center"/>
            <w:hideMark/>
          </w:tcPr>
          <w:p w14:paraId="7C039F9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320F0FA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7/6/20</w:t>
            </w:r>
          </w:p>
        </w:tc>
        <w:tc>
          <w:tcPr>
            <w:tcW w:w="1405" w:type="dxa"/>
            <w:tcBorders>
              <w:top w:val="nil"/>
              <w:left w:val="nil"/>
              <w:bottom w:val="single" w:sz="4" w:space="0" w:color="auto"/>
              <w:right w:val="single" w:sz="4" w:space="0" w:color="auto"/>
            </w:tcBorders>
            <w:shd w:val="clear" w:color="000000" w:fill="FFFFFF"/>
            <w:noWrap/>
            <w:vAlign w:val="center"/>
            <w:hideMark/>
          </w:tcPr>
          <w:p w14:paraId="06D7FD0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7/6/20</w:t>
            </w:r>
          </w:p>
        </w:tc>
        <w:tc>
          <w:tcPr>
            <w:tcW w:w="1316" w:type="dxa"/>
            <w:tcBorders>
              <w:top w:val="nil"/>
              <w:left w:val="nil"/>
              <w:bottom w:val="single" w:sz="4" w:space="0" w:color="auto"/>
              <w:right w:val="single" w:sz="4" w:space="0" w:color="auto"/>
            </w:tcBorders>
            <w:shd w:val="clear" w:color="000000" w:fill="FFFFFF"/>
            <w:noWrap/>
            <w:vAlign w:val="center"/>
            <w:hideMark/>
          </w:tcPr>
          <w:p w14:paraId="27134924"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6AE0F86B"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07C8E327"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EMS-4.3.4.3</w:t>
            </w:r>
          </w:p>
        </w:tc>
        <w:tc>
          <w:tcPr>
            <w:tcW w:w="3890" w:type="dxa"/>
            <w:tcBorders>
              <w:top w:val="nil"/>
              <w:left w:val="nil"/>
              <w:bottom w:val="single" w:sz="4" w:space="0" w:color="auto"/>
              <w:right w:val="single" w:sz="4" w:space="0" w:color="auto"/>
            </w:tcBorders>
            <w:shd w:val="clear" w:color="000000" w:fill="FFFFFF"/>
            <w:vAlign w:val="center"/>
            <w:hideMark/>
          </w:tcPr>
          <w:p w14:paraId="40BEF20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Comments and Styling</w:t>
            </w:r>
          </w:p>
        </w:tc>
        <w:tc>
          <w:tcPr>
            <w:tcW w:w="1150" w:type="dxa"/>
            <w:tcBorders>
              <w:top w:val="nil"/>
              <w:left w:val="nil"/>
              <w:bottom w:val="single" w:sz="4" w:space="0" w:color="auto"/>
              <w:right w:val="single" w:sz="4" w:space="0" w:color="auto"/>
            </w:tcBorders>
            <w:shd w:val="clear" w:color="000000" w:fill="FFFFFF"/>
            <w:noWrap/>
            <w:vAlign w:val="center"/>
            <w:hideMark/>
          </w:tcPr>
          <w:p w14:paraId="7857225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41CC9DB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7/6/20</w:t>
            </w:r>
          </w:p>
        </w:tc>
        <w:tc>
          <w:tcPr>
            <w:tcW w:w="1405" w:type="dxa"/>
            <w:tcBorders>
              <w:top w:val="nil"/>
              <w:left w:val="nil"/>
              <w:bottom w:val="single" w:sz="4" w:space="0" w:color="auto"/>
              <w:right w:val="single" w:sz="4" w:space="0" w:color="auto"/>
            </w:tcBorders>
            <w:shd w:val="clear" w:color="000000" w:fill="FFFFFF"/>
            <w:noWrap/>
            <w:vAlign w:val="center"/>
            <w:hideMark/>
          </w:tcPr>
          <w:p w14:paraId="61CAA3E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7/6/20</w:t>
            </w:r>
          </w:p>
        </w:tc>
        <w:tc>
          <w:tcPr>
            <w:tcW w:w="1316" w:type="dxa"/>
            <w:tcBorders>
              <w:top w:val="nil"/>
              <w:left w:val="nil"/>
              <w:bottom w:val="single" w:sz="4" w:space="0" w:color="auto"/>
              <w:right w:val="single" w:sz="4" w:space="0" w:color="auto"/>
            </w:tcBorders>
            <w:shd w:val="clear" w:color="000000" w:fill="FFFFFF"/>
            <w:noWrap/>
            <w:vAlign w:val="center"/>
            <w:hideMark/>
          </w:tcPr>
          <w:p w14:paraId="35FDF65C"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510F3FFA"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53A7084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EMS-4.3.4.4</w:t>
            </w:r>
          </w:p>
        </w:tc>
        <w:tc>
          <w:tcPr>
            <w:tcW w:w="3890" w:type="dxa"/>
            <w:tcBorders>
              <w:top w:val="nil"/>
              <w:left w:val="nil"/>
              <w:bottom w:val="single" w:sz="4" w:space="0" w:color="auto"/>
              <w:right w:val="single" w:sz="4" w:space="0" w:color="auto"/>
            </w:tcBorders>
            <w:shd w:val="clear" w:color="000000" w:fill="FFFFFF"/>
            <w:vAlign w:val="center"/>
            <w:hideMark/>
          </w:tcPr>
          <w:p w14:paraId="49F5326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Release and Archive</w:t>
            </w:r>
          </w:p>
        </w:tc>
        <w:tc>
          <w:tcPr>
            <w:tcW w:w="1150" w:type="dxa"/>
            <w:tcBorders>
              <w:top w:val="nil"/>
              <w:left w:val="nil"/>
              <w:bottom w:val="single" w:sz="4" w:space="0" w:color="auto"/>
              <w:right w:val="single" w:sz="4" w:space="0" w:color="auto"/>
            </w:tcBorders>
            <w:shd w:val="clear" w:color="000000" w:fill="FFFFFF"/>
            <w:noWrap/>
            <w:vAlign w:val="center"/>
            <w:hideMark/>
          </w:tcPr>
          <w:p w14:paraId="5E9AA1F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6D4505D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7/6/20</w:t>
            </w:r>
          </w:p>
        </w:tc>
        <w:tc>
          <w:tcPr>
            <w:tcW w:w="1405" w:type="dxa"/>
            <w:tcBorders>
              <w:top w:val="nil"/>
              <w:left w:val="nil"/>
              <w:bottom w:val="single" w:sz="4" w:space="0" w:color="auto"/>
              <w:right w:val="single" w:sz="4" w:space="0" w:color="auto"/>
            </w:tcBorders>
            <w:shd w:val="clear" w:color="000000" w:fill="FFFFFF"/>
            <w:noWrap/>
            <w:vAlign w:val="center"/>
            <w:hideMark/>
          </w:tcPr>
          <w:p w14:paraId="0BFE7D1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7/6/20</w:t>
            </w:r>
          </w:p>
        </w:tc>
        <w:tc>
          <w:tcPr>
            <w:tcW w:w="1316" w:type="dxa"/>
            <w:tcBorders>
              <w:top w:val="nil"/>
              <w:left w:val="nil"/>
              <w:bottom w:val="single" w:sz="4" w:space="0" w:color="auto"/>
              <w:right w:val="single" w:sz="4" w:space="0" w:color="auto"/>
            </w:tcBorders>
            <w:shd w:val="clear" w:color="000000" w:fill="FFFFFF"/>
            <w:noWrap/>
            <w:vAlign w:val="center"/>
            <w:hideMark/>
          </w:tcPr>
          <w:p w14:paraId="3D110590"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40D9D2C2"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51162B6B"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EMS-4.4</w:t>
            </w:r>
          </w:p>
        </w:tc>
        <w:tc>
          <w:tcPr>
            <w:tcW w:w="3890" w:type="dxa"/>
            <w:tcBorders>
              <w:top w:val="nil"/>
              <w:left w:val="nil"/>
              <w:bottom w:val="single" w:sz="4" w:space="0" w:color="auto"/>
              <w:right w:val="single" w:sz="4" w:space="0" w:color="auto"/>
            </w:tcBorders>
            <w:shd w:val="clear" w:color="000000" w:fill="FFFFFF"/>
            <w:vAlign w:val="center"/>
            <w:hideMark/>
          </w:tcPr>
          <w:p w14:paraId="5A8C7A4A"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Sprint 4</w:t>
            </w:r>
          </w:p>
        </w:tc>
        <w:tc>
          <w:tcPr>
            <w:tcW w:w="1150" w:type="dxa"/>
            <w:tcBorders>
              <w:top w:val="nil"/>
              <w:left w:val="nil"/>
              <w:bottom w:val="single" w:sz="4" w:space="0" w:color="auto"/>
              <w:right w:val="single" w:sz="4" w:space="0" w:color="auto"/>
            </w:tcBorders>
            <w:shd w:val="clear" w:color="000000" w:fill="FFFFFF"/>
            <w:noWrap/>
            <w:vAlign w:val="center"/>
            <w:hideMark/>
          </w:tcPr>
          <w:p w14:paraId="5A3C6197"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56 hrs</w:t>
            </w:r>
          </w:p>
        </w:tc>
        <w:tc>
          <w:tcPr>
            <w:tcW w:w="1440" w:type="dxa"/>
            <w:tcBorders>
              <w:top w:val="nil"/>
              <w:left w:val="nil"/>
              <w:bottom w:val="single" w:sz="4" w:space="0" w:color="auto"/>
              <w:right w:val="single" w:sz="4" w:space="0" w:color="auto"/>
            </w:tcBorders>
            <w:shd w:val="clear" w:color="000000" w:fill="FFFFFF"/>
            <w:noWrap/>
            <w:vAlign w:val="center"/>
            <w:hideMark/>
          </w:tcPr>
          <w:p w14:paraId="5978CF98"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Tue 7/7/20</w:t>
            </w:r>
          </w:p>
        </w:tc>
        <w:tc>
          <w:tcPr>
            <w:tcW w:w="1405" w:type="dxa"/>
            <w:tcBorders>
              <w:top w:val="nil"/>
              <w:left w:val="nil"/>
              <w:bottom w:val="single" w:sz="4" w:space="0" w:color="auto"/>
              <w:right w:val="single" w:sz="4" w:space="0" w:color="auto"/>
            </w:tcBorders>
            <w:shd w:val="clear" w:color="000000" w:fill="FFFFFF"/>
            <w:noWrap/>
            <w:vAlign w:val="center"/>
            <w:hideMark/>
          </w:tcPr>
          <w:p w14:paraId="0AC0F016"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Mon 7/13/20</w:t>
            </w:r>
          </w:p>
        </w:tc>
        <w:tc>
          <w:tcPr>
            <w:tcW w:w="1316" w:type="dxa"/>
            <w:tcBorders>
              <w:top w:val="nil"/>
              <w:left w:val="nil"/>
              <w:bottom w:val="single" w:sz="4" w:space="0" w:color="auto"/>
              <w:right w:val="single" w:sz="4" w:space="0" w:color="auto"/>
            </w:tcBorders>
            <w:shd w:val="clear" w:color="000000" w:fill="FFFFFF"/>
            <w:noWrap/>
            <w:vAlign w:val="center"/>
            <w:hideMark/>
          </w:tcPr>
          <w:p w14:paraId="26C724C1"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54D1592C"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7F7743B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EMS-4.4.1</w:t>
            </w:r>
          </w:p>
        </w:tc>
        <w:tc>
          <w:tcPr>
            <w:tcW w:w="3890" w:type="dxa"/>
            <w:tcBorders>
              <w:top w:val="nil"/>
              <w:left w:val="nil"/>
              <w:bottom w:val="single" w:sz="4" w:space="0" w:color="auto"/>
              <w:right w:val="single" w:sz="4" w:space="0" w:color="auto"/>
            </w:tcBorders>
            <w:shd w:val="clear" w:color="000000" w:fill="FFFFFF"/>
            <w:vAlign w:val="center"/>
            <w:hideMark/>
          </w:tcPr>
          <w:p w14:paraId="1D6E1BF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Development Sprint</w:t>
            </w:r>
          </w:p>
        </w:tc>
        <w:tc>
          <w:tcPr>
            <w:tcW w:w="1150" w:type="dxa"/>
            <w:tcBorders>
              <w:top w:val="nil"/>
              <w:left w:val="nil"/>
              <w:bottom w:val="single" w:sz="4" w:space="0" w:color="auto"/>
              <w:right w:val="single" w:sz="4" w:space="0" w:color="auto"/>
            </w:tcBorders>
            <w:shd w:val="clear" w:color="000000" w:fill="FFFFFF"/>
            <w:noWrap/>
            <w:vAlign w:val="center"/>
            <w:hideMark/>
          </w:tcPr>
          <w:p w14:paraId="243309F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32 hrs</w:t>
            </w:r>
          </w:p>
        </w:tc>
        <w:tc>
          <w:tcPr>
            <w:tcW w:w="1440" w:type="dxa"/>
            <w:tcBorders>
              <w:top w:val="nil"/>
              <w:left w:val="nil"/>
              <w:bottom w:val="single" w:sz="4" w:space="0" w:color="auto"/>
              <w:right w:val="single" w:sz="4" w:space="0" w:color="auto"/>
            </w:tcBorders>
            <w:shd w:val="clear" w:color="000000" w:fill="FFFFFF"/>
            <w:noWrap/>
            <w:vAlign w:val="center"/>
            <w:hideMark/>
          </w:tcPr>
          <w:p w14:paraId="5512875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7/7/20</w:t>
            </w:r>
          </w:p>
        </w:tc>
        <w:tc>
          <w:tcPr>
            <w:tcW w:w="1405" w:type="dxa"/>
            <w:tcBorders>
              <w:top w:val="nil"/>
              <w:left w:val="nil"/>
              <w:bottom w:val="single" w:sz="4" w:space="0" w:color="auto"/>
              <w:right w:val="single" w:sz="4" w:space="0" w:color="auto"/>
            </w:tcBorders>
            <w:shd w:val="clear" w:color="000000" w:fill="FFFFFF"/>
            <w:noWrap/>
            <w:vAlign w:val="center"/>
            <w:hideMark/>
          </w:tcPr>
          <w:p w14:paraId="42DF3EC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Fri 7/10/20</w:t>
            </w:r>
          </w:p>
        </w:tc>
        <w:tc>
          <w:tcPr>
            <w:tcW w:w="1316" w:type="dxa"/>
            <w:tcBorders>
              <w:top w:val="nil"/>
              <w:left w:val="nil"/>
              <w:bottom w:val="single" w:sz="4" w:space="0" w:color="auto"/>
              <w:right w:val="single" w:sz="4" w:space="0" w:color="auto"/>
            </w:tcBorders>
            <w:shd w:val="clear" w:color="000000" w:fill="FFFFFF"/>
            <w:noWrap/>
            <w:vAlign w:val="center"/>
            <w:hideMark/>
          </w:tcPr>
          <w:p w14:paraId="0977D274"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57FE6738"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7E56CD3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EMS-4.4.2</w:t>
            </w:r>
          </w:p>
        </w:tc>
        <w:tc>
          <w:tcPr>
            <w:tcW w:w="3890" w:type="dxa"/>
            <w:tcBorders>
              <w:top w:val="nil"/>
              <w:left w:val="nil"/>
              <w:bottom w:val="single" w:sz="4" w:space="0" w:color="auto"/>
              <w:right w:val="single" w:sz="4" w:space="0" w:color="auto"/>
            </w:tcBorders>
            <w:shd w:val="clear" w:color="000000" w:fill="FFFFFF"/>
            <w:vAlign w:val="center"/>
            <w:hideMark/>
          </w:tcPr>
          <w:p w14:paraId="630AB35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Sprint Review with Client</w:t>
            </w:r>
          </w:p>
        </w:tc>
        <w:tc>
          <w:tcPr>
            <w:tcW w:w="1150" w:type="dxa"/>
            <w:tcBorders>
              <w:top w:val="nil"/>
              <w:left w:val="nil"/>
              <w:bottom w:val="single" w:sz="4" w:space="0" w:color="auto"/>
              <w:right w:val="single" w:sz="4" w:space="0" w:color="auto"/>
            </w:tcBorders>
            <w:shd w:val="clear" w:color="000000" w:fill="FFFFFF"/>
            <w:noWrap/>
            <w:vAlign w:val="center"/>
            <w:hideMark/>
          </w:tcPr>
          <w:p w14:paraId="2C8E985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757676D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Sat 7/11/20</w:t>
            </w:r>
          </w:p>
        </w:tc>
        <w:tc>
          <w:tcPr>
            <w:tcW w:w="1405" w:type="dxa"/>
            <w:tcBorders>
              <w:top w:val="nil"/>
              <w:left w:val="nil"/>
              <w:bottom w:val="single" w:sz="4" w:space="0" w:color="auto"/>
              <w:right w:val="single" w:sz="4" w:space="0" w:color="auto"/>
            </w:tcBorders>
            <w:shd w:val="clear" w:color="000000" w:fill="FFFFFF"/>
            <w:noWrap/>
            <w:vAlign w:val="center"/>
            <w:hideMark/>
          </w:tcPr>
          <w:p w14:paraId="5CB97237"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Sat 7/11/20</w:t>
            </w:r>
          </w:p>
        </w:tc>
        <w:tc>
          <w:tcPr>
            <w:tcW w:w="1316" w:type="dxa"/>
            <w:tcBorders>
              <w:top w:val="nil"/>
              <w:left w:val="nil"/>
              <w:bottom w:val="single" w:sz="4" w:space="0" w:color="auto"/>
              <w:right w:val="single" w:sz="4" w:space="0" w:color="auto"/>
            </w:tcBorders>
            <w:shd w:val="clear" w:color="000000" w:fill="FFFFFF"/>
            <w:noWrap/>
            <w:vAlign w:val="center"/>
            <w:hideMark/>
          </w:tcPr>
          <w:p w14:paraId="515F81AB"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0FECCDE7"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55CAB0F9"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EMS-4.4.3</w:t>
            </w:r>
          </w:p>
        </w:tc>
        <w:tc>
          <w:tcPr>
            <w:tcW w:w="3890" w:type="dxa"/>
            <w:tcBorders>
              <w:top w:val="nil"/>
              <w:left w:val="nil"/>
              <w:bottom w:val="single" w:sz="4" w:space="0" w:color="auto"/>
              <w:right w:val="single" w:sz="4" w:space="0" w:color="auto"/>
            </w:tcBorders>
            <w:shd w:val="clear" w:color="000000" w:fill="FFFFFF"/>
            <w:vAlign w:val="center"/>
            <w:hideMark/>
          </w:tcPr>
          <w:p w14:paraId="5BF4344B"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Team Meeting</w:t>
            </w:r>
          </w:p>
        </w:tc>
        <w:tc>
          <w:tcPr>
            <w:tcW w:w="1150" w:type="dxa"/>
            <w:tcBorders>
              <w:top w:val="nil"/>
              <w:left w:val="nil"/>
              <w:bottom w:val="single" w:sz="4" w:space="0" w:color="auto"/>
              <w:right w:val="single" w:sz="4" w:space="0" w:color="auto"/>
            </w:tcBorders>
            <w:shd w:val="clear" w:color="000000" w:fill="FFFFFF"/>
            <w:noWrap/>
            <w:vAlign w:val="center"/>
            <w:hideMark/>
          </w:tcPr>
          <w:p w14:paraId="42871A68"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540CD69B"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Sun 7/12/20</w:t>
            </w:r>
          </w:p>
        </w:tc>
        <w:tc>
          <w:tcPr>
            <w:tcW w:w="1405" w:type="dxa"/>
            <w:tcBorders>
              <w:top w:val="nil"/>
              <w:left w:val="nil"/>
              <w:bottom w:val="single" w:sz="4" w:space="0" w:color="auto"/>
              <w:right w:val="single" w:sz="4" w:space="0" w:color="auto"/>
            </w:tcBorders>
            <w:shd w:val="clear" w:color="000000" w:fill="FFFFFF"/>
            <w:noWrap/>
            <w:vAlign w:val="center"/>
            <w:hideMark/>
          </w:tcPr>
          <w:p w14:paraId="0B91D573"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Sun 7/12/20</w:t>
            </w:r>
          </w:p>
        </w:tc>
        <w:tc>
          <w:tcPr>
            <w:tcW w:w="1316" w:type="dxa"/>
            <w:tcBorders>
              <w:top w:val="nil"/>
              <w:left w:val="nil"/>
              <w:bottom w:val="single" w:sz="4" w:space="0" w:color="auto"/>
              <w:right w:val="single" w:sz="4" w:space="0" w:color="auto"/>
            </w:tcBorders>
            <w:shd w:val="clear" w:color="000000" w:fill="FFFFFF"/>
            <w:noWrap/>
            <w:vAlign w:val="center"/>
            <w:hideMark/>
          </w:tcPr>
          <w:p w14:paraId="74B647C9"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2816664E"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0AA3CF58"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EMS-4.4.3.1</w:t>
            </w:r>
          </w:p>
        </w:tc>
        <w:tc>
          <w:tcPr>
            <w:tcW w:w="3890" w:type="dxa"/>
            <w:tcBorders>
              <w:top w:val="nil"/>
              <w:left w:val="nil"/>
              <w:bottom w:val="single" w:sz="4" w:space="0" w:color="auto"/>
              <w:right w:val="single" w:sz="4" w:space="0" w:color="auto"/>
            </w:tcBorders>
            <w:shd w:val="clear" w:color="000000" w:fill="FFFFFF"/>
            <w:vAlign w:val="center"/>
            <w:hideMark/>
          </w:tcPr>
          <w:p w14:paraId="49560DD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Sprint Retrospective</w:t>
            </w:r>
          </w:p>
        </w:tc>
        <w:tc>
          <w:tcPr>
            <w:tcW w:w="1150" w:type="dxa"/>
            <w:tcBorders>
              <w:top w:val="nil"/>
              <w:left w:val="nil"/>
              <w:bottom w:val="single" w:sz="4" w:space="0" w:color="auto"/>
              <w:right w:val="single" w:sz="4" w:space="0" w:color="auto"/>
            </w:tcBorders>
            <w:shd w:val="clear" w:color="000000" w:fill="FFFFFF"/>
            <w:noWrap/>
            <w:vAlign w:val="center"/>
            <w:hideMark/>
          </w:tcPr>
          <w:p w14:paraId="055D53F6"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686AC4F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7/12/20</w:t>
            </w:r>
          </w:p>
        </w:tc>
        <w:tc>
          <w:tcPr>
            <w:tcW w:w="1405" w:type="dxa"/>
            <w:tcBorders>
              <w:top w:val="nil"/>
              <w:left w:val="nil"/>
              <w:bottom w:val="single" w:sz="4" w:space="0" w:color="auto"/>
              <w:right w:val="single" w:sz="4" w:space="0" w:color="auto"/>
            </w:tcBorders>
            <w:shd w:val="clear" w:color="000000" w:fill="FFFFFF"/>
            <w:noWrap/>
            <w:vAlign w:val="center"/>
            <w:hideMark/>
          </w:tcPr>
          <w:p w14:paraId="6312B48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7/12/20</w:t>
            </w:r>
          </w:p>
        </w:tc>
        <w:tc>
          <w:tcPr>
            <w:tcW w:w="1316" w:type="dxa"/>
            <w:tcBorders>
              <w:top w:val="nil"/>
              <w:left w:val="nil"/>
              <w:bottom w:val="single" w:sz="4" w:space="0" w:color="auto"/>
              <w:right w:val="single" w:sz="4" w:space="0" w:color="auto"/>
            </w:tcBorders>
            <w:shd w:val="clear" w:color="000000" w:fill="FFFFFF"/>
            <w:noWrap/>
            <w:vAlign w:val="center"/>
            <w:hideMark/>
          </w:tcPr>
          <w:p w14:paraId="5FA3C055"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5FE569DF"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7E5F879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EMS-4.4.3.2</w:t>
            </w:r>
          </w:p>
        </w:tc>
        <w:tc>
          <w:tcPr>
            <w:tcW w:w="3890" w:type="dxa"/>
            <w:tcBorders>
              <w:top w:val="nil"/>
              <w:left w:val="nil"/>
              <w:bottom w:val="single" w:sz="4" w:space="0" w:color="auto"/>
              <w:right w:val="single" w:sz="4" w:space="0" w:color="auto"/>
            </w:tcBorders>
            <w:shd w:val="clear" w:color="000000" w:fill="FFFFFF"/>
            <w:vAlign w:val="center"/>
            <w:hideMark/>
          </w:tcPr>
          <w:p w14:paraId="31E2849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Product Backlog Reassessment</w:t>
            </w:r>
          </w:p>
        </w:tc>
        <w:tc>
          <w:tcPr>
            <w:tcW w:w="1150" w:type="dxa"/>
            <w:tcBorders>
              <w:top w:val="nil"/>
              <w:left w:val="nil"/>
              <w:bottom w:val="single" w:sz="4" w:space="0" w:color="auto"/>
              <w:right w:val="single" w:sz="4" w:space="0" w:color="auto"/>
            </w:tcBorders>
            <w:shd w:val="clear" w:color="000000" w:fill="FFFFFF"/>
            <w:noWrap/>
            <w:vAlign w:val="center"/>
            <w:hideMark/>
          </w:tcPr>
          <w:p w14:paraId="5A05D77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2D26FF8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7/12/20</w:t>
            </w:r>
          </w:p>
        </w:tc>
        <w:tc>
          <w:tcPr>
            <w:tcW w:w="1405" w:type="dxa"/>
            <w:tcBorders>
              <w:top w:val="nil"/>
              <w:left w:val="nil"/>
              <w:bottom w:val="single" w:sz="4" w:space="0" w:color="auto"/>
              <w:right w:val="single" w:sz="4" w:space="0" w:color="auto"/>
            </w:tcBorders>
            <w:shd w:val="clear" w:color="000000" w:fill="FFFFFF"/>
            <w:noWrap/>
            <w:vAlign w:val="center"/>
            <w:hideMark/>
          </w:tcPr>
          <w:p w14:paraId="4C2623C7"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7/12/20</w:t>
            </w:r>
          </w:p>
        </w:tc>
        <w:tc>
          <w:tcPr>
            <w:tcW w:w="1316" w:type="dxa"/>
            <w:tcBorders>
              <w:top w:val="nil"/>
              <w:left w:val="nil"/>
              <w:bottom w:val="single" w:sz="4" w:space="0" w:color="auto"/>
              <w:right w:val="single" w:sz="4" w:space="0" w:color="auto"/>
            </w:tcBorders>
            <w:shd w:val="clear" w:color="000000" w:fill="FFFFFF"/>
            <w:noWrap/>
            <w:vAlign w:val="center"/>
            <w:hideMark/>
          </w:tcPr>
          <w:p w14:paraId="6E37708B"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13603AC7"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7F1B8712"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lastRenderedPageBreak/>
              <w:t>EMS-4.4.4</w:t>
            </w:r>
          </w:p>
        </w:tc>
        <w:tc>
          <w:tcPr>
            <w:tcW w:w="3890" w:type="dxa"/>
            <w:tcBorders>
              <w:top w:val="nil"/>
              <w:left w:val="nil"/>
              <w:bottom w:val="single" w:sz="4" w:space="0" w:color="auto"/>
              <w:right w:val="single" w:sz="4" w:space="0" w:color="auto"/>
            </w:tcBorders>
            <w:shd w:val="clear" w:color="000000" w:fill="FFFFFF"/>
            <w:vAlign w:val="center"/>
            <w:hideMark/>
          </w:tcPr>
          <w:p w14:paraId="5E19AF6E"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Sprint Closeout</w:t>
            </w:r>
          </w:p>
        </w:tc>
        <w:tc>
          <w:tcPr>
            <w:tcW w:w="1150" w:type="dxa"/>
            <w:tcBorders>
              <w:top w:val="nil"/>
              <w:left w:val="nil"/>
              <w:bottom w:val="single" w:sz="4" w:space="0" w:color="auto"/>
              <w:right w:val="single" w:sz="4" w:space="0" w:color="auto"/>
            </w:tcBorders>
            <w:shd w:val="clear" w:color="000000" w:fill="FFFFFF"/>
            <w:noWrap/>
            <w:vAlign w:val="center"/>
            <w:hideMark/>
          </w:tcPr>
          <w:p w14:paraId="1A6BEC66"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3958CBF0"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Mon 7/13/20</w:t>
            </w:r>
          </w:p>
        </w:tc>
        <w:tc>
          <w:tcPr>
            <w:tcW w:w="1405" w:type="dxa"/>
            <w:tcBorders>
              <w:top w:val="nil"/>
              <w:left w:val="nil"/>
              <w:bottom w:val="single" w:sz="4" w:space="0" w:color="auto"/>
              <w:right w:val="single" w:sz="4" w:space="0" w:color="auto"/>
            </w:tcBorders>
            <w:shd w:val="clear" w:color="000000" w:fill="FFFFFF"/>
            <w:noWrap/>
            <w:vAlign w:val="center"/>
            <w:hideMark/>
          </w:tcPr>
          <w:p w14:paraId="1E948996"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Mon 7/13/20</w:t>
            </w:r>
          </w:p>
        </w:tc>
        <w:tc>
          <w:tcPr>
            <w:tcW w:w="1316" w:type="dxa"/>
            <w:tcBorders>
              <w:top w:val="nil"/>
              <w:left w:val="nil"/>
              <w:bottom w:val="single" w:sz="4" w:space="0" w:color="auto"/>
              <w:right w:val="single" w:sz="4" w:space="0" w:color="auto"/>
            </w:tcBorders>
            <w:shd w:val="clear" w:color="000000" w:fill="FFFFFF"/>
            <w:noWrap/>
            <w:vAlign w:val="center"/>
            <w:hideMark/>
          </w:tcPr>
          <w:p w14:paraId="436EF956"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1186D674"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6DBB924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EMS-4.4.4.1</w:t>
            </w:r>
          </w:p>
        </w:tc>
        <w:tc>
          <w:tcPr>
            <w:tcW w:w="3890" w:type="dxa"/>
            <w:tcBorders>
              <w:top w:val="nil"/>
              <w:left w:val="nil"/>
              <w:bottom w:val="single" w:sz="4" w:space="0" w:color="auto"/>
              <w:right w:val="single" w:sz="4" w:space="0" w:color="auto"/>
            </w:tcBorders>
            <w:shd w:val="clear" w:color="000000" w:fill="FFFFFF"/>
            <w:vAlign w:val="center"/>
            <w:hideMark/>
          </w:tcPr>
          <w:p w14:paraId="4FE85BA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Static Code Analysis</w:t>
            </w:r>
          </w:p>
        </w:tc>
        <w:tc>
          <w:tcPr>
            <w:tcW w:w="1150" w:type="dxa"/>
            <w:tcBorders>
              <w:top w:val="nil"/>
              <w:left w:val="nil"/>
              <w:bottom w:val="single" w:sz="4" w:space="0" w:color="auto"/>
              <w:right w:val="single" w:sz="4" w:space="0" w:color="auto"/>
            </w:tcBorders>
            <w:shd w:val="clear" w:color="000000" w:fill="FFFFFF"/>
            <w:noWrap/>
            <w:vAlign w:val="center"/>
            <w:hideMark/>
          </w:tcPr>
          <w:p w14:paraId="2011F59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6C081B8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7/13/20</w:t>
            </w:r>
          </w:p>
        </w:tc>
        <w:tc>
          <w:tcPr>
            <w:tcW w:w="1405" w:type="dxa"/>
            <w:tcBorders>
              <w:top w:val="nil"/>
              <w:left w:val="nil"/>
              <w:bottom w:val="single" w:sz="4" w:space="0" w:color="auto"/>
              <w:right w:val="single" w:sz="4" w:space="0" w:color="auto"/>
            </w:tcBorders>
            <w:shd w:val="clear" w:color="000000" w:fill="FFFFFF"/>
            <w:noWrap/>
            <w:vAlign w:val="center"/>
            <w:hideMark/>
          </w:tcPr>
          <w:p w14:paraId="0E14797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7/13/20</w:t>
            </w:r>
          </w:p>
        </w:tc>
        <w:tc>
          <w:tcPr>
            <w:tcW w:w="1316" w:type="dxa"/>
            <w:tcBorders>
              <w:top w:val="nil"/>
              <w:left w:val="nil"/>
              <w:bottom w:val="single" w:sz="4" w:space="0" w:color="auto"/>
              <w:right w:val="single" w:sz="4" w:space="0" w:color="auto"/>
            </w:tcBorders>
            <w:shd w:val="clear" w:color="000000" w:fill="FFFFFF"/>
            <w:noWrap/>
            <w:vAlign w:val="center"/>
            <w:hideMark/>
          </w:tcPr>
          <w:p w14:paraId="42855E7E"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098D5087"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7CDDC8F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EMS-4.4.4.2</w:t>
            </w:r>
          </w:p>
        </w:tc>
        <w:tc>
          <w:tcPr>
            <w:tcW w:w="3890" w:type="dxa"/>
            <w:tcBorders>
              <w:top w:val="nil"/>
              <w:left w:val="nil"/>
              <w:bottom w:val="single" w:sz="4" w:space="0" w:color="auto"/>
              <w:right w:val="single" w:sz="4" w:space="0" w:color="auto"/>
            </w:tcBorders>
            <w:shd w:val="clear" w:color="000000" w:fill="FFFFFF"/>
            <w:vAlign w:val="center"/>
            <w:hideMark/>
          </w:tcPr>
          <w:p w14:paraId="6373F86F"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Unit Testing</w:t>
            </w:r>
          </w:p>
        </w:tc>
        <w:tc>
          <w:tcPr>
            <w:tcW w:w="1150" w:type="dxa"/>
            <w:tcBorders>
              <w:top w:val="nil"/>
              <w:left w:val="nil"/>
              <w:bottom w:val="single" w:sz="4" w:space="0" w:color="auto"/>
              <w:right w:val="single" w:sz="4" w:space="0" w:color="auto"/>
            </w:tcBorders>
            <w:shd w:val="clear" w:color="000000" w:fill="FFFFFF"/>
            <w:noWrap/>
            <w:vAlign w:val="center"/>
            <w:hideMark/>
          </w:tcPr>
          <w:p w14:paraId="730E9D7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12BB50E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7/13/20</w:t>
            </w:r>
          </w:p>
        </w:tc>
        <w:tc>
          <w:tcPr>
            <w:tcW w:w="1405" w:type="dxa"/>
            <w:tcBorders>
              <w:top w:val="nil"/>
              <w:left w:val="nil"/>
              <w:bottom w:val="single" w:sz="4" w:space="0" w:color="auto"/>
              <w:right w:val="single" w:sz="4" w:space="0" w:color="auto"/>
            </w:tcBorders>
            <w:shd w:val="clear" w:color="000000" w:fill="FFFFFF"/>
            <w:noWrap/>
            <w:vAlign w:val="center"/>
            <w:hideMark/>
          </w:tcPr>
          <w:p w14:paraId="371B2E7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7/13/20</w:t>
            </w:r>
          </w:p>
        </w:tc>
        <w:tc>
          <w:tcPr>
            <w:tcW w:w="1316" w:type="dxa"/>
            <w:tcBorders>
              <w:top w:val="nil"/>
              <w:left w:val="nil"/>
              <w:bottom w:val="single" w:sz="4" w:space="0" w:color="auto"/>
              <w:right w:val="single" w:sz="4" w:space="0" w:color="auto"/>
            </w:tcBorders>
            <w:shd w:val="clear" w:color="000000" w:fill="FFFFFF"/>
            <w:noWrap/>
            <w:vAlign w:val="center"/>
            <w:hideMark/>
          </w:tcPr>
          <w:p w14:paraId="28D1894E"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5090B7B6"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0D5700B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EMS-4.4.4.3</w:t>
            </w:r>
          </w:p>
        </w:tc>
        <w:tc>
          <w:tcPr>
            <w:tcW w:w="3890" w:type="dxa"/>
            <w:tcBorders>
              <w:top w:val="nil"/>
              <w:left w:val="nil"/>
              <w:bottom w:val="single" w:sz="4" w:space="0" w:color="auto"/>
              <w:right w:val="single" w:sz="4" w:space="0" w:color="auto"/>
            </w:tcBorders>
            <w:shd w:val="clear" w:color="000000" w:fill="FFFFFF"/>
            <w:vAlign w:val="center"/>
            <w:hideMark/>
          </w:tcPr>
          <w:p w14:paraId="5DC2623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Comments and Styling</w:t>
            </w:r>
          </w:p>
        </w:tc>
        <w:tc>
          <w:tcPr>
            <w:tcW w:w="1150" w:type="dxa"/>
            <w:tcBorders>
              <w:top w:val="nil"/>
              <w:left w:val="nil"/>
              <w:bottom w:val="single" w:sz="4" w:space="0" w:color="auto"/>
              <w:right w:val="single" w:sz="4" w:space="0" w:color="auto"/>
            </w:tcBorders>
            <w:shd w:val="clear" w:color="000000" w:fill="FFFFFF"/>
            <w:noWrap/>
            <w:vAlign w:val="center"/>
            <w:hideMark/>
          </w:tcPr>
          <w:p w14:paraId="053F932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72FC321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7/13/20</w:t>
            </w:r>
          </w:p>
        </w:tc>
        <w:tc>
          <w:tcPr>
            <w:tcW w:w="1405" w:type="dxa"/>
            <w:tcBorders>
              <w:top w:val="nil"/>
              <w:left w:val="nil"/>
              <w:bottom w:val="single" w:sz="4" w:space="0" w:color="auto"/>
              <w:right w:val="single" w:sz="4" w:space="0" w:color="auto"/>
            </w:tcBorders>
            <w:shd w:val="clear" w:color="000000" w:fill="FFFFFF"/>
            <w:noWrap/>
            <w:vAlign w:val="center"/>
            <w:hideMark/>
          </w:tcPr>
          <w:p w14:paraId="501A01F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7/13/20</w:t>
            </w:r>
          </w:p>
        </w:tc>
        <w:tc>
          <w:tcPr>
            <w:tcW w:w="1316" w:type="dxa"/>
            <w:tcBorders>
              <w:top w:val="nil"/>
              <w:left w:val="nil"/>
              <w:bottom w:val="single" w:sz="4" w:space="0" w:color="auto"/>
              <w:right w:val="single" w:sz="4" w:space="0" w:color="auto"/>
            </w:tcBorders>
            <w:shd w:val="clear" w:color="000000" w:fill="FFFFFF"/>
            <w:noWrap/>
            <w:vAlign w:val="center"/>
            <w:hideMark/>
          </w:tcPr>
          <w:p w14:paraId="10CAD66C"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1C31E5BB"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5AE4B016"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EMS-4.4.4.4</w:t>
            </w:r>
          </w:p>
        </w:tc>
        <w:tc>
          <w:tcPr>
            <w:tcW w:w="3890" w:type="dxa"/>
            <w:tcBorders>
              <w:top w:val="nil"/>
              <w:left w:val="nil"/>
              <w:bottom w:val="single" w:sz="4" w:space="0" w:color="auto"/>
              <w:right w:val="single" w:sz="4" w:space="0" w:color="auto"/>
            </w:tcBorders>
            <w:shd w:val="clear" w:color="000000" w:fill="FFFFFF"/>
            <w:vAlign w:val="center"/>
            <w:hideMark/>
          </w:tcPr>
          <w:p w14:paraId="1244163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Release and Archive</w:t>
            </w:r>
          </w:p>
        </w:tc>
        <w:tc>
          <w:tcPr>
            <w:tcW w:w="1150" w:type="dxa"/>
            <w:tcBorders>
              <w:top w:val="nil"/>
              <w:left w:val="nil"/>
              <w:bottom w:val="single" w:sz="4" w:space="0" w:color="auto"/>
              <w:right w:val="single" w:sz="4" w:space="0" w:color="auto"/>
            </w:tcBorders>
            <w:shd w:val="clear" w:color="000000" w:fill="FFFFFF"/>
            <w:noWrap/>
            <w:vAlign w:val="center"/>
            <w:hideMark/>
          </w:tcPr>
          <w:p w14:paraId="5914BD67"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0BB3039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7/13/20</w:t>
            </w:r>
          </w:p>
        </w:tc>
        <w:tc>
          <w:tcPr>
            <w:tcW w:w="1405" w:type="dxa"/>
            <w:tcBorders>
              <w:top w:val="nil"/>
              <w:left w:val="nil"/>
              <w:bottom w:val="single" w:sz="4" w:space="0" w:color="auto"/>
              <w:right w:val="single" w:sz="4" w:space="0" w:color="auto"/>
            </w:tcBorders>
            <w:shd w:val="clear" w:color="000000" w:fill="FFFFFF"/>
            <w:noWrap/>
            <w:vAlign w:val="center"/>
            <w:hideMark/>
          </w:tcPr>
          <w:p w14:paraId="6D9CA1C6"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7/13/20</w:t>
            </w:r>
          </w:p>
        </w:tc>
        <w:tc>
          <w:tcPr>
            <w:tcW w:w="1316" w:type="dxa"/>
            <w:tcBorders>
              <w:top w:val="nil"/>
              <w:left w:val="nil"/>
              <w:bottom w:val="single" w:sz="4" w:space="0" w:color="auto"/>
              <w:right w:val="single" w:sz="4" w:space="0" w:color="auto"/>
            </w:tcBorders>
            <w:shd w:val="clear" w:color="000000" w:fill="FFFFFF"/>
            <w:noWrap/>
            <w:vAlign w:val="center"/>
            <w:hideMark/>
          </w:tcPr>
          <w:p w14:paraId="2CF70970"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69885E24"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4146FAD2"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EMS-4.5</w:t>
            </w:r>
          </w:p>
        </w:tc>
        <w:tc>
          <w:tcPr>
            <w:tcW w:w="3890" w:type="dxa"/>
            <w:tcBorders>
              <w:top w:val="nil"/>
              <w:left w:val="nil"/>
              <w:bottom w:val="single" w:sz="4" w:space="0" w:color="auto"/>
              <w:right w:val="single" w:sz="4" w:space="0" w:color="auto"/>
            </w:tcBorders>
            <w:shd w:val="clear" w:color="000000" w:fill="FFFFFF"/>
            <w:vAlign w:val="center"/>
            <w:hideMark/>
          </w:tcPr>
          <w:p w14:paraId="5B11137E"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Sprint 5</w:t>
            </w:r>
          </w:p>
        </w:tc>
        <w:tc>
          <w:tcPr>
            <w:tcW w:w="1150" w:type="dxa"/>
            <w:tcBorders>
              <w:top w:val="nil"/>
              <w:left w:val="nil"/>
              <w:bottom w:val="single" w:sz="4" w:space="0" w:color="auto"/>
              <w:right w:val="single" w:sz="4" w:space="0" w:color="auto"/>
            </w:tcBorders>
            <w:shd w:val="clear" w:color="000000" w:fill="FFFFFF"/>
            <w:noWrap/>
            <w:vAlign w:val="center"/>
            <w:hideMark/>
          </w:tcPr>
          <w:p w14:paraId="3925B45F"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56 hrs?</w:t>
            </w:r>
          </w:p>
        </w:tc>
        <w:tc>
          <w:tcPr>
            <w:tcW w:w="1440" w:type="dxa"/>
            <w:tcBorders>
              <w:top w:val="nil"/>
              <w:left w:val="nil"/>
              <w:bottom w:val="single" w:sz="4" w:space="0" w:color="auto"/>
              <w:right w:val="single" w:sz="4" w:space="0" w:color="auto"/>
            </w:tcBorders>
            <w:shd w:val="clear" w:color="000000" w:fill="FFFFFF"/>
            <w:noWrap/>
            <w:vAlign w:val="center"/>
            <w:hideMark/>
          </w:tcPr>
          <w:p w14:paraId="7685740E"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Tue 7/14/20</w:t>
            </w:r>
          </w:p>
        </w:tc>
        <w:tc>
          <w:tcPr>
            <w:tcW w:w="1405" w:type="dxa"/>
            <w:tcBorders>
              <w:top w:val="nil"/>
              <w:left w:val="nil"/>
              <w:bottom w:val="single" w:sz="4" w:space="0" w:color="auto"/>
              <w:right w:val="single" w:sz="4" w:space="0" w:color="auto"/>
            </w:tcBorders>
            <w:shd w:val="clear" w:color="000000" w:fill="FFFFFF"/>
            <w:noWrap/>
            <w:vAlign w:val="center"/>
            <w:hideMark/>
          </w:tcPr>
          <w:p w14:paraId="78C22B3A"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Mon 7/20/20</w:t>
            </w:r>
          </w:p>
        </w:tc>
        <w:tc>
          <w:tcPr>
            <w:tcW w:w="1316" w:type="dxa"/>
            <w:tcBorders>
              <w:top w:val="nil"/>
              <w:left w:val="nil"/>
              <w:bottom w:val="single" w:sz="4" w:space="0" w:color="auto"/>
              <w:right w:val="single" w:sz="4" w:space="0" w:color="auto"/>
            </w:tcBorders>
            <w:shd w:val="clear" w:color="000000" w:fill="FFFFFF"/>
            <w:noWrap/>
            <w:vAlign w:val="center"/>
            <w:hideMark/>
          </w:tcPr>
          <w:p w14:paraId="4C0150DF"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46E62BC1"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2F9070D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EMS-4.5.1</w:t>
            </w:r>
          </w:p>
        </w:tc>
        <w:tc>
          <w:tcPr>
            <w:tcW w:w="3890" w:type="dxa"/>
            <w:tcBorders>
              <w:top w:val="nil"/>
              <w:left w:val="nil"/>
              <w:bottom w:val="single" w:sz="4" w:space="0" w:color="auto"/>
              <w:right w:val="single" w:sz="4" w:space="0" w:color="auto"/>
            </w:tcBorders>
            <w:shd w:val="clear" w:color="000000" w:fill="FFFFFF"/>
            <w:vAlign w:val="center"/>
            <w:hideMark/>
          </w:tcPr>
          <w:p w14:paraId="5345687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Development Sprint</w:t>
            </w:r>
          </w:p>
        </w:tc>
        <w:tc>
          <w:tcPr>
            <w:tcW w:w="1150" w:type="dxa"/>
            <w:tcBorders>
              <w:top w:val="nil"/>
              <w:left w:val="nil"/>
              <w:bottom w:val="single" w:sz="4" w:space="0" w:color="auto"/>
              <w:right w:val="single" w:sz="4" w:space="0" w:color="auto"/>
            </w:tcBorders>
            <w:shd w:val="clear" w:color="000000" w:fill="FFFFFF"/>
            <w:noWrap/>
            <w:vAlign w:val="center"/>
            <w:hideMark/>
          </w:tcPr>
          <w:p w14:paraId="28C60D0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32 hrs</w:t>
            </w:r>
          </w:p>
        </w:tc>
        <w:tc>
          <w:tcPr>
            <w:tcW w:w="1440" w:type="dxa"/>
            <w:tcBorders>
              <w:top w:val="nil"/>
              <w:left w:val="nil"/>
              <w:bottom w:val="single" w:sz="4" w:space="0" w:color="auto"/>
              <w:right w:val="single" w:sz="4" w:space="0" w:color="auto"/>
            </w:tcBorders>
            <w:shd w:val="clear" w:color="000000" w:fill="FFFFFF"/>
            <w:noWrap/>
            <w:vAlign w:val="center"/>
            <w:hideMark/>
          </w:tcPr>
          <w:p w14:paraId="50ED9C6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7/14/20</w:t>
            </w:r>
          </w:p>
        </w:tc>
        <w:tc>
          <w:tcPr>
            <w:tcW w:w="1405" w:type="dxa"/>
            <w:tcBorders>
              <w:top w:val="nil"/>
              <w:left w:val="nil"/>
              <w:bottom w:val="single" w:sz="4" w:space="0" w:color="auto"/>
              <w:right w:val="single" w:sz="4" w:space="0" w:color="auto"/>
            </w:tcBorders>
            <w:shd w:val="clear" w:color="000000" w:fill="FFFFFF"/>
            <w:noWrap/>
            <w:vAlign w:val="center"/>
            <w:hideMark/>
          </w:tcPr>
          <w:p w14:paraId="4697033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Fri 7/17/20</w:t>
            </w:r>
          </w:p>
        </w:tc>
        <w:tc>
          <w:tcPr>
            <w:tcW w:w="1316" w:type="dxa"/>
            <w:tcBorders>
              <w:top w:val="nil"/>
              <w:left w:val="nil"/>
              <w:bottom w:val="single" w:sz="4" w:space="0" w:color="auto"/>
              <w:right w:val="single" w:sz="4" w:space="0" w:color="auto"/>
            </w:tcBorders>
            <w:shd w:val="clear" w:color="000000" w:fill="FFFFFF"/>
            <w:noWrap/>
            <w:vAlign w:val="center"/>
            <w:hideMark/>
          </w:tcPr>
          <w:p w14:paraId="2A6384B0"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0ACB1ACF"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200"/>
            <w:noWrap/>
            <w:vAlign w:val="center"/>
            <w:hideMark/>
          </w:tcPr>
          <w:p w14:paraId="07296076"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EMS-4.5.2</w:t>
            </w:r>
          </w:p>
        </w:tc>
        <w:tc>
          <w:tcPr>
            <w:tcW w:w="3890" w:type="dxa"/>
            <w:tcBorders>
              <w:top w:val="nil"/>
              <w:left w:val="nil"/>
              <w:bottom w:val="single" w:sz="4" w:space="0" w:color="auto"/>
              <w:right w:val="single" w:sz="4" w:space="0" w:color="auto"/>
            </w:tcBorders>
            <w:shd w:val="clear" w:color="000000" w:fill="FFF200"/>
            <w:vAlign w:val="center"/>
            <w:hideMark/>
          </w:tcPr>
          <w:p w14:paraId="59663E12"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Team Meeting</w:t>
            </w:r>
          </w:p>
        </w:tc>
        <w:tc>
          <w:tcPr>
            <w:tcW w:w="1150" w:type="dxa"/>
            <w:tcBorders>
              <w:top w:val="nil"/>
              <w:left w:val="nil"/>
              <w:bottom w:val="single" w:sz="4" w:space="0" w:color="auto"/>
              <w:right w:val="single" w:sz="4" w:space="0" w:color="auto"/>
            </w:tcBorders>
            <w:shd w:val="clear" w:color="000000" w:fill="FFF200"/>
            <w:noWrap/>
            <w:vAlign w:val="center"/>
            <w:hideMark/>
          </w:tcPr>
          <w:p w14:paraId="42682303"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0 hrs</w:t>
            </w:r>
          </w:p>
        </w:tc>
        <w:tc>
          <w:tcPr>
            <w:tcW w:w="1440" w:type="dxa"/>
            <w:tcBorders>
              <w:top w:val="nil"/>
              <w:left w:val="nil"/>
              <w:bottom w:val="single" w:sz="4" w:space="0" w:color="auto"/>
              <w:right w:val="single" w:sz="4" w:space="0" w:color="auto"/>
            </w:tcBorders>
            <w:shd w:val="clear" w:color="000000" w:fill="FFF200"/>
            <w:noWrap/>
            <w:vAlign w:val="center"/>
            <w:hideMark/>
          </w:tcPr>
          <w:p w14:paraId="30140833"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Tue 7/14/20</w:t>
            </w:r>
          </w:p>
        </w:tc>
        <w:tc>
          <w:tcPr>
            <w:tcW w:w="1405" w:type="dxa"/>
            <w:tcBorders>
              <w:top w:val="nil"/>
              <w:left w:val="nil"/>
              <w:bottom w:val="single" w:sz="4" w:space="0" w:color="auto"/>
              <w:right w:val="single" w:sz="4" w:space="0" w:color="auto"/>
            </w:tcBorders>
            <w:shd w:val="clear" w:color="000000" w:fill="FFF200"/>
            <w:noWrap/>
            <w:vAlign w:val="center"/>
            <w:hideMark/>
          </w:tcPr>
          <w:p w14:paraId="0B8B6BC4"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Tue 7/14/20</w:t>
            </w:r>
          </w:p>
        </w:tc>
        <w:tc>
          <w:tcPr>
            <w:tcW w:w="1316" w:type="dxa"/>
            <w:tcBorders>
              <w:top w:val="nil"/>
              <w:left w:val="nil"/>
              <w:bottom w:val="single" w:sz="4" w:space="0" w:color="auto"/>
              <w:right w:val="single" w:sz="4" w:space="0" w:color="auto"/>
            </w:tcBorders>
            <w:shd w:val="clear" w:color="000000" w:fill="FFF200"/>
            <w:noWrap/>
            <w:vAlign w:val="center"/>
            <w:hideMark/>
          </w:tcPr>
          <w:p w14:paraId="7EB1EC81"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416762F5"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200"/>
            <w:noWrap/>
            <w:vAlign w:val="center"/>
            <w:hideMark/>
          </w:tcPr>
          <w:p w14:paraId="2CD03A1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EMS-4.5.2.1</w:t>
            </w:r>
          </w:p>
        </w:tc>
        <w:tc>
          <w:tcPr>
            <w:tcW w:w="3890" w:type="dxa"/>
            <w:tcBorders>
              <w:top w:val="nil"/>
              <w:left w:val="nil"/>
              <w:bottom w:val="single" w:sz="4" w:space="0" w:color="auto"/>
              <w:right w:val="single" w:sz="4" w:space="0" w:color="auto"/>
            </w:tcBorders>
            <w:shd w:val="clear" w:color="000000" w:fill="FFF200"/>
            <w:vAlign w:val="center"/>
            <w:hideMark/>
          </w:tcPr>
          <w:p w14:paraId="4B5225E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Review Programmer Guide</w:t>
            </w:r>
          </w:p>
        </w:tc>
        <w:tc>
          <w:tcPr>
            <w:tcW w:w="1150" w:type="dxa"/>
            <w:tcBorders>
              <w:top w:val="nil"/>
              <w:left w:val="nil"/>
              <w:bottom w:val="single" w:sz="4" w:space="0" w:color="auto"/>
              <w:right w:val="single" w:sz="4" w:space="0" w:color="auto"/>
            </w:tcBorders>
            <w:shd w:val="clear" w:color="000000" w:fill="FFF200"/>
            <w:noWrap/>
            <w:vAlign w:val="center"/>
            <w:hideMark/>
          </w:tcPr>
          <w:p w14:paraId="2983FD2F"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0 hrs</w:t>
            </w:r>
          </w:p>
        </w:tc>
        <w:tc>
          <w:tcPr>
            <w:tcW w:w="1440" w:type="dxa"/>
            <w:tcBorders>
              <w:top w:val="nil"/>
              <w:left w:val="nil"/>
              <w:bottom w:val="single" w:sz="4" w:space="0" w:color="auto"/>
              <w:right w:val="single" w:sz="4" w:space="0" w:color="auto"/>
            </w:tcBorders>
            <w:shd w:val="clear" w:color="000000" w:fill="FFF200"/>
            <w:noWrap/>
            <w:vAlign w:val="center"/>
            <w:hideMark/>
          </w:tcPr>
          <w:p w14:paraId="4794C2C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7/14/20</w:t>
            </w:r>
          </w:p>
        </w:tc>
        <w:tc>
          <w:tcPr>
            <w:tcW w:w="1405" w:type="dxa"/>
            <w:tcBorders>
              <w:top w:val="nil"/>
              <w:left w:val="nil"/>
              <w:bottom w:val="single" w:sz="4" w:space="0" w:color="auto"/>
              <w:right w:val="single" w:sz="4" w:space="0" w:color="auto"/>
            </w:tcBorders>
            <w:shd w:val="clear" w:color="000000" w:fill="FFF200"/>
            <w:noWrap/>
            <w:vAlign w:val="center"/>
            <w:hideMark/>
          </w:tcPr>
          <w:p w14:paraId="31000EF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7/14/20</w:t>
            </w:r>
          </w:p>
        </w:tc>
        <w:tc>
          <w:tcPr>
            <w:tcW w:w="1316" w:type="dxa"/>
            <w:tcBorders>
              <w:top w:val="nil"/>
              <w:left w:val="nil"/>
              <w:bottom w:val="single" w:sz="4" w:space="0" w:color="auto"/>
              <w:right w:val="single" w:sz="4" w:space="0" w:color="auto"/>
            </w:tcBorders>
            <w:shd w:val="clear" w:color="000000" w:fill="FFF200"/>
            <w:noWrap/>
            <w:vAlign w:val="center"/>
            <w:hideMark/>
          </w:tcPr>
          <w:p w14:paraId="6A4A59E4"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302E0FE6"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200"/>
            <w:noWrap/>
            <w:vAlign w:val="center"/>
            <w:hideMark/>
          </w:tcPr>
          <w:p w14:paraId="364C36C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EMS-4.5.2.2</w:t>
            </w:r>
          </w:p>
        </w:tc>
        <w:tc>
          <w:tcPr>
            <w:tcW w:w="3890" w:type="dxa"/>
            <w:tcBorders>
              <w:top w:val="nil"/>
              <w:left w:val="nil"/>
              <w:bottom w:val="single" w:sz="4" w:space="0" w:color="auto"/>
              <w:right w:val="single" w:sz="4" w:space="0" w:color="auto"/>
            </w:tcBorders>
            <w:shd w:val="clear" w:color="000000" w:fill="FFF200"/>
            <w:vAlign w:val="center"/>
            <w:hideMark/>
          </w:tcPr>
          <w:p w14:paraId="24DD7D9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Review Runbook</w:t>
            </w:r>
          </w:p>
        </w:tc>
        <w:tc>
          <w:tcPr>
            <w:tcW w:w="1150" w:type="dxa"/>
            <w:tcBorders>
              <w:top w:val="nil"/>
              <w:left w:val="nil"/>
              <w:bottom w:val="single" w:sz="4" w:space="0" w:color="auto"/>
              <w:right w:val="single" w:sz="4" w:space="0" w:color="auto"/>
            </w:tcBorders>
            <w:shd w:val="clear" w:color="000000" w:fill="FFF200"/>
            <w:noWrap/>
            <w:vAlign w:val="center"/>
            <w:hideMark/>
          </w:tcPr>
          <w:p w14:paraId="60276D1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0 hrs</w:t>
            </w:r>
          </w:p>
        </w:tc>
        <w:tc>
          <w:tcPr>
            <w:tcW w:w="1440" w:type="dxa"/>
            <w:tcBorders>
              <w:top w:val="nil"/>
              <w:left w:val="nil"/>
              <w:bottom w:val="single" w:sz="4" w:space="0" w:color="auto"/>
              <w:right w:val="single" w:sz="4" w:space="0" w:color="auto"/>
            </w:tcBorders>
            <w:shd w:val="clear" w:color="000000" w:fill="FFF200"/>
            <w:noWrap/>
            <w:vAlign w:val="center"/>
            <w:hideMark/>
          </w:tcPr>
          <w:p w14:paraId="6390A20F"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7/14/20</w:t>
            </w:r>
          </w:p>
        </w:tc>
        <w:tc>
          <w:tcPr>
            <w:tcW w:w="1405" w:type="dxa"/>
            <w:tcBorders>
              <w:top w:val="nil"/>
              <w:left w:val="nil"/>
              <w:bottom w:val="single" w:sz="4" w:space="0" w:color="auto"/>
              <w:right w:val="single" w:sz="4" w:space="0" w:color="auto"/>
            </w:tcBorders>
            <w:shd w:val="clear" w:color="000000" w:fill="FFF200"/>
            <w:noWrap/>
            <w:vAlign w:val="center"/>
            <w:hideMark/>
          </w:tcPr>
          <w:p w14:paraId="3EA5F4B6"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7/14/20</w:t>
            </w:r>
          </w:p>
        </w:tc>
        <w:tc>
          <w:tcPr>
            <w:tcW w:w="1316" w:type="dxa"/>
            <w:tcBorders>
              <w:top w:val="nil"/>
              <w:left w:val="nil"/>
              <w:bottom w:val="single" w:sz="4" w:space="0" w:color="auto"/>
              <w:right w:val="single" w:sz="4" w:space="0" w:color="auto"/>
            </w:tcBorders>
            <w:shd w:val="clear" w:color="000000" w:fill="FFF200"/>
            <w:noWrap/>
            <w:vAlign w:val="center"/>
            <w:hideMark/>
          </w:tcPr>
          <w:p w14:paraId="7FA9CD18"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69D9EB94" w14:textId="77777777" w:rsidTr="00892E98">
        <w:trPr>
          <w:trHeight w:val="558"/>
        </w:trPr>
        <w:tc>
          <w:tcPr>
            <w:tcW w:w="1365" w:type="dxa"/>
            <w:tcBorders>
              <w:top w:val="nil"/>
              <w:left w:val="single" w:sz="4" w:space="0" w:color="auto"/>
              <w:bottom w:val="single" w:sz="4" w:space="0" w:color="auto"/>
              <w:right w:val="single" w:sz="4" w:space="0" w:color="auto"/>
            </w:tcBorders>
            <w:shd w:val="clear" w:color="000000" w:fill="FFF200"/>
            <w:noWrap/>
            <w:vAlign w:val="center"/>
            <w:hideMark/>
          </w:tcPr>
          <w:p w14:paraId="7224BFE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EMS-4.5.2.3</w:t>
            </w:r>
          </w:p>
        </w:tc>
        <w:tc>
          <w:tcPr>
            <w:tcW w:w="3890" w:type="dxa"/>
            <w:tcBorders>
              <w:top w:val="nil"/>
              <w:left w:val="nil"/>
              <w:bottom w:val="single" w:sz="4" w:space="0" w:color="auto"/>
              <w:right w:val="single" w:sz="4" w:space="0" w:color="auto"/>
            </w:tcBorders>
            <w:shd w:val="clear" w:color="000000" w:fill="FFF200"/>
            <w:vAlign w:val="center"/>
            <w:hideMark/>
          </w:tcPr>
          <w:p w14:paraId="06E2B02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Milestone 3 Deliverables Due (Programmer Guide &amp; Runbook)</w:t>
            </w:r>
          </w:p>
        </w:tc>
        <w:tc>
          <w:tcPr>
            <w:tcW w:w="1150" w:type="dxa"/>
            <w:tcBorders>
              <w:top w:val="nil"/>
              <w:left w:val="nil"/>
              <w:bottom w:val="single" w:sz="4" w:space="0" w:color="auto"/>
              <w:right w:val="single" w:sz="4" w:space="0" w:color="auto"/>
            </w:tcBorders>
            <w:shd w:val="clear" w:color="000000" w:fill="FFF200"/>
            <w:noWrap/>
            <w:vAlign w:val="center"/>
            <w:hideMark/>
          </w:tcPr>
          <w:p w14:paraId="418B7FE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0 hrs</w:t>
            </w:r>
          </w:p>
        </w:tc>
        <w:tc>
          <w:tcPr>
            <w:tcW w:w="1440" w:type="dxa"/>
            <w:tcBorders>
              <w:top w:val="nil"/>
              <w:left w:val="nil"/>
              <w:bottom w:val="single" w:sz="4" w:space="0" w:color="auto"/>
              <w:right w:val="single" w:sz="4" w:space="0" w:color="auto"/>
            </w:tcBorders>
            <w:shd w:val="clear" w:color="000000" w:fill="FFF200"/>
            <w:noWrap/>
            <w:vAlign w:val="center"/>
            <w:hideMark/>
          </w:tcPr>
          <w:p w14:paraId="1FB5ED27"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7/14/20</w:t>
            </w:r>
          </w:p>
        </w:tc>
        <w:tc>
          <w:tcPr>
            <w:tcW w:w="1405" w:type="dxa"/>
            <w:tcBorders>
              <w:top w:val="nil"/>
              <w:left w:val="nil"/>
              <w:bottom w:val="single" w:sz="4" w:space="0" w:color="auto"/>
              <w:right w:val="single" w:sz="4" w:space="0" w:color="auto"/>
            </w:tcBorders>
            <w:shd w:val="clear" w:color="000000" w:fill="FFF200"/>
            <w:noWrap/>
            <w:vAlign w:val="center"/>
            <w:hideMark/>
          </w:tcPr>
          <w:p w14:paraId="2157A1C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7/14/20</w:t>
            </w:r>
          </w:p>
        </w:tc>
        <w:tc>
          <w:tcPr>
            <w:tcW w:w="1316" w:type="dxa"/>
            <w:tcBorders>
              <w:top w:val="nil"/>
              <w:left w:val="nil"/>
              <w:bottom w:val="single" w:sz="4" w:space="0" w:color="auto"/>
              <w:right w:val="single" w:sz="4" w:space="0" w:color="auto"/>
            </w:tcBorders>
            <w:shd w:val="clear" w:color="000000" w:fill="FFF200"/>
            <w:noWrap/>
            <w:vAlign w:val="center"/>
            <w:hideMark/>
          </w:tcPr>
          <w:p w14:paraId="39E6E487"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78E2572C"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682F731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EMS-4.5.3</w:t>
            </w:r>
          </w:p>
        </w:tc>
        <w:tc>
          <w:tcPr>
            <w:tcW w:w="3890" w:type="dxa"/>
            <w:tcBorders>
              <w:top w:val="nil"/>
              <w:left w:val="nil"/>
              <w:bottom w:val="single" w:sz="4" w:space="0" w:color="auto"/>
              <w:right w:val="single" w:sz="4" w:space="0" w:color="auto"/>
            </w:tcBorders>
            <w:shd w:val="clear" w:color="000000" w:fill="FFFFFF"/>
            <w:vAlign w:val="center"/>
            <w:hideMark/>
          </w:tcPr>
          <w:p w14:paraId="7F60246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Sprint Review with Client</w:t>
            </w:r>
          </w:p>
        </w:tc>
        <w:tc>
          <w:tcPr>
            <w:tcW w:w="1150" w:type="dxa"/>
            <w:tcBorders>
              <w:top w:val="nil"/>
              <w:left w:val="nil"/>
              <w:bottom w:val="single" w:sz="4" w:space="0" w:color="auto"/>
              <w:right w:val="single" w:sz="4" w:space="0" w:color="auto"/>
            </w:tcBorders>
            <w:shd w:val="clear" w:color="000000" w:fill="FFFFFF"/>
            <w:noWrap/>
            <w:vAlign w:val="center"/>
            <w:hideMark/>
          </w:tcPr>
          <w:p w14:paraId="26609F5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63CCA67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Sat 7/18/20</w:t>
            </w:r>
          </w:p>
        </w:tc>
        <w:tc>
          <w:tcPr>
            <w:tcW w:w="1405" w:type="dxa"/>
            <w:tcBorders>
              <w:top w:val="nil"/>
              <w:left w:val="nil"/>
              <w:bottom w:val="single" w:sz="4" w:space="0" w:color="auto"/>
              <w:right w:val="single" w:sz="4" w:space="0" w:color="auto"/>
            </w:tcBorders>
            <w:shd w:val="clear" w:color="000000" w:fill="FFFFFF"/>
            <w:noWrap/>
            <w:vAlign w:val="center"/>
            <w:hideMark/>
          </w:tcPr>
          <w:p w14:paraId="3D1BEED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Sat 7/18/20</w:t>
            </w:r>
          </w:p>
        </w:tc>
        <w:tc>
          <w:tcPr>
            <w:tcW w:w="1316" w:type="dxa"/>
            <w:tcBorders>
              <w:top w:val="nil"/>
              <w:left w:val="nil"/>
              <w:bottom w:val="single" w:sz="4" w:space="0" w:color="auto"/>
              <w:right w:val="single" w:sz="4" w:space="0" w:color="auto"/>
            </w:tcBorders>
            <w:shd w:val="clear" w:color="000000" w:fill="FFFFFF"/>
            <w:noWrap/>
            <w:vAlign w:val="center"/>
            <w:hideMark/>
          </w:tcPr>
          <w:p w14:paraId="73A76BE0"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742BC569"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1E373B48"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EMS-4.5.4</w:t>
            </w:r>
          </w:p>
        </w:tc>
        <w:tc>
          <w:tcPr>
            <w:tcW w:w="3890" w:type="dxa"/>
            <w:tcBorders>
              <w:top w:val="nil"/>
              <w:left w:val="nil"/>
              <w:bottom w:val="single" w:sz="4" w:space="0" w:color="auto"/>
              <w:right w:val="single" w:sz="4" w:space="0" w:color="auto"/>
            </w:tcBorders>
            <w:shd w:val="clear" w:color="000000" w:fill="FFFFFF"/>
            <w:vAlign w:val="center"/>
            <w:hideMark/>
          </w:tcPr>
          <w:p w14:paraId="47E9FC38"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Team Meeting</w:t>
            </w:r>
          </w:p>
        </w:tc>
        <w:tc>
          <w:tcPr>
            <w:tcW w:w="1150" w:type="dxa"/>
            <w:tcBorders>
              <w:top w:val="nil"/>
              <w:left w:val="nil"/>
              <w:bottom w:val="single" w:sz="4" w:space="0" w:color="auto"/>
              <w:right w:val="single" w:sz="4" w:space="0" w:color="auto"/>
            </w:tcBorders>
            <w:shd w:val="clear" w:color="000000" w:fill="FFFFFF"/>
            <w:noWrap/>
            <w:vAlign w:val="center"/>
            <w:hideMark/>
          </w:tcPr>
          <w:p w14:paraId="767DB99F"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5046FB54"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Sun 7/19/20</w:t>
            </w:r>
          </w:p>
        </w:tc>
        <w:tc>
          <w:tcPr>
            <w:tcW w:w="1405" w:type="dxa"/>
            <w:tcBorders>
              <w:top w:val="nil"/>
              <w:left w:val="nil"/>
              <w:bottom w:val="single" w:sz="4" w:space="0" w:color="auto"/>
              <w:right w:val="single" w:sz="4" w:space="0" w:color="auto"/>
            </w:tcBorders>
            <w:shd w:val="clear" w:color="000000" w:fill="FFFFFF"/>
            <w:noWrap/>
            <w:vAlign w:val="center"/>
            <w:hideMark/>
          </w:tcPr>
          <w:p w14:paraId="4E249504"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Sun 7/19/20</w:t>
            </w:r>
          </w:p>
        </w:tc>
        <w:tc>
          <w:tcPr>
            <w:tcW w:w="1316" w:type="dxa"/>
            <w:tcBorders>
              <w:top w:val="nil"/>
              <w:left w:val="nil"/>
              <w:bottom w:val="single" w:sz="4" w:space="0" w:color="auto"/>
              <w:right w:val="single" w:sz="4" w:space="0" w:color="auto"/>
            </w:tcBorders>
            <w:shd w:val="clear" w:color="000000" w:fill="FFFFFF"/>
            <w:noWrap/>
            <w:vAlign w:val="center"/>
            <w:hideMark/>
          </w:tcPr>
          <w:p w14:paraId="6C758993"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120F3F54"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4E413478"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EMS-4.5.4.1</w:t>
            </w:r>
          </w:p>
        </w:tc>
        <w:tc>
          <w:tcPr>
            <w:tcW w:w="3890" w:type="dxa"/>
            <w:tcBorders>
              <w:top w:val="nil"/>
              <w:left w:val="nil"/>
              <w:bottom w:val="single" w:sz="4" w:space="0" w:color="auto"/>
              <w:right w:val="single" w:sz="4" w:space="0" w:color="auto"/>
            </w:tcBorders>
            <w:shd w:val="clear" w:color="000000" w:fill="FFFFFF"/>
            <w:vAlign w:val="center"/>
            <w:hideMark/>
          </w:tcPr>
          <w:p w14:paraId="3686CC0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Sprint Retrospective</w:t>
            </w:r>
          </w:p>
        </w:tc>
        <w:tc>
          <w:tcPr>
            <w:tcW w:w="1150" w:type="dxa"/>
            <w:tcBorders>
              <w:top w:val="nil"/>
              <w:left w:val="nil"/>
              <w:bottom w:val="single" w:sz="4" w:space="0" w:color="auto"/>
              <w:right w:val="single" w:sz="4" w:space="0" w:color="auto"/>
            </w:tcBorders>
            <w:shd w:val="clear" w:color="000000" w:fill="FFFFFF"/>
            <w:noWrap/>
            <w:vAlign w:val="center"/>
            <w:hideMark/>
          </w:tcPr>
          <w:p w14:paraId="6C4D88E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758AACE8"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7/19/20</w:t>
            </w:r>
          </w:p>
        </w:tc>
        <w:tc>
          <w:tcPr>
            <w:tcW w:w="1405" w:type="dxa"/>
            <w:tcBorders>
              <w:top w:val="nil"/>
              <w:left w:val="nil"/>
              <w:bottom w:val="single" w:sz="4" w:space="0" w:color="auto"/>
              <w:right w:val="single" w:sz="4" w:space="0" w:color="auto"/>
            </w:tcBorders>
            <w:shd w:val="clear" w:color="000000" w:fill="FFFFFF"/>
            <w:noWrap/>
            <w:vAlign w:val="center"/>
            <w:hideMark/>
          </w:tcPr>
          <w:p w14:paraId="6418452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7/19/20</w:t>
            </w:r>
          </w:p>
        </w:tc>
        <w:tc>
          <w:tcPr>
            <w:tcW w:w="1316" w:type="dxa"/>
            <w:tcBorders>
              <w:top w:val="nil"/>
              <w:left w:val="nil"/>
              <w:bottom w:val="single" w:sz="4" w:space="0" w:color="auto"/>
              <w:right w:val="single" w:sz="4" w:space="0" w:color="auto"/>
            </w:tcBorders>
            <w:shd w:val="clear" w:color="000000" w:fill="FFFFFF"/>
            <w:noWrap/>
            <w:vAlign w:val="center"/>
            <w:hideMark/>
          </w:tcPr>
          <w:p w14:paraId="1220DEC7"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076D8B3D"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6DFD347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EMS-4.5.4.2</w:t>
            </w:r>
          </w:p>
        </w:tc>
        <w:tc>
          <w:tcPr>
            <w:tcW w:w="3890" w:type="dxa"/>
            <w:tcBorders>
              <w:top w:val="nil"/>
              <w:left w:val="nil"/>
              <w:bottom w:val="single" w:sz="4" w:space="0" w:color="auto"/>
              <w:right w:val="single" w:sz="4" w:space="0" w:color="auto"/>
            </w:tcBorders>
            <w:shd w:val="clear" w:color="000000" w:fill="FFFFFF"/>
            <w:vAlign w:val="center"/>
            <w:hideMark/>
          </w:tcPr>
          <w:p w14:paraId="25D3510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Product Backlog Reassessment</w:t>
            </w:r>
          </w:p>
        </w:tc>
        <w:tc>
          <w:tcPr>
            <w:tcW w:w="1150" w:type="dxa"/>
            <w:tcBorders>
              <w:top w:val="nil"/>
              <w:left w:val="nil"/>
              <w:bottom w:val="single" w:sz="4" w:space="0" w:color="auto"/>
              <w:right w:val="single" w:sz="4" w:space="0" w:color="auto"/>
            </w:tcBorders>
            <w:shd w:val="clear" w:color="000000" w:fill="FFFFFF"/>
            <w:noWrap/>
            <w:vAlign w:val="center"/>
            <w:hideMark/>
          </w:tcPr>
          <w:p w14:paraId="36D7C38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0E74A09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7/19/20</w:t>
            </w:r>
          </w:p>
        </w:tc>
        <w:tc>
          <w:tcPr>
            <w:tcW w:w="1405" w:type="dxa"/>
            <w:tcBorders>
              <w:top w:val="nil"/>
              <w:left w:val="nil"/>
              <w:bottom w:val="single" w:sz="4" w:space="0" w:color="auto"/>
              <w:right w:val="single" w:sz="4" w:space="0" w:color="auto"/>
            </w:tcBorders>
            <w:shd w:val="clear" w:color="000000" w:fill="FFFFFF"/>
            <w:noWrap/>
            <w:vAlign w:val="center"/>
            <w:hideMark/>
          </w:tcPr>
          <w:p w14:paraId="2B4130BF"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7/19/20</w:t>
            </w:r>
          </w:p>
        </w:tc>
        <w:tc>
          <w:tcPr>
            <w:tcW w:w="1316" w:type="dxa"/>
            <w:tcBorders>
              <w:top w:val="nil"/>
              <w:left w:val="nil"/>
              <w:bottom w:val="single" w:sz="4" w:space="0" w:color="auto"/>
              <w:right w:val="single" w:sz="4" w:space="0" w:color="auto"/>
            </w:tcBorders>
            <w:shd w:val="clear" w:color="000000" w:fill="FFFFFF"/>
            <w:noWrap/>
            <w:vAlign w:val="center"/>
            <w:hideMark/>
          </w:tcPr>
          <w:p w14:paraId="7EF7E733"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792FE5A9"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10835271"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EMS-4.5.5</w:t>
            </w:r>
          </w:p>
        </w:tc>
        <w:tc>
          <w:tcPr>
            <w:tcW w:w="3890" w:type="dxa"/>
            <w:tcBorders>
              <w:top w:val="nil"/>
              <w:left w:val="nil"/>
              <w:bottom w:val="single" w:sz="4" w:space="0" w:color="auto"/>
              <w:right w:val="single" w:sz="4" w:space="0" w:color="auto"/>
            </w:tcBorders>
            <w:shd w:val="clear" w:color="000000" w:fill="FFFFFF"/>
            <w:vAlign w:val="center"/>
            <w:hideMark/>
          </w:tcPr>
          <w:p w14:paraId="18FE8422"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Sprint Closeout</w:t>
            </w:r>
          </w:p>
        </w:tc>
        <w:tc>
          <w:tcPr>
            <w:tcW w:w="1150" w:type="dxa"/>
            <w:tcBorders>
              <w:top w:val="nil"/>
              <w:left w:val="nil"/>
              <w:bottom w:val="single" w:sz="4" w:space="0" w:color="auto"/>
              <w:right w:val="single" w:sz="4" w:space="0" w:color="auto"/>
            </w:tcBorders>
            <w:shd w:val="clear" w:color="000000" w:fill="FFFFFF"/>
            <w:noWrap/>
            <w:vAlign w:val="center"/>
            <w:hideMark/>
          </w:tcPr>
          <w:p w14:paraId="771FBFF9"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1814B96E"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Mon 7/20/20</w:t>
            </w:r>
          </w:p>
        </w:tc>
        <w:tc>
          <w:tcPr>
            <w:tcW w:w="1405" w:type="dxa"/>
            <w:tcBorders>
              <w:top w:val="nil"/>
              <w:left w:val="nil"/>
              <w:bottom w:val="single" w:sz="4" w:space="0" w:color="auto"/>
              <w:right w:val="single" w:sz="4" w:space="0" w:color="auto"/>
            </w:tcBorders>
            <w:shd w:val="clear" w:color="000000" w:fill="FFFFFF"/>
            <w:noWrap/>
            <w:vAlign w:val="center"/>
            <w:hideMark/>
          </w:tcPr>
          <w:p w14:paraId="6E1A821B"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Mon 7/20/20</w:t>
            </w:r>
          </w:p>
        </w:tc>
        <w:tc>
          <w:tcPr>
            <w:tcW w:w="1316" w:type="dxa"/>
            <w:tcBorders>
              <w:top w:val="nil"/>
              <w:left w:val="nil"/>
              <w:bottom w:val="single" w:sz="4" w:space="0" w:color="auto"/>
              <w:right w:val="single" w:sz="4" w:space="0" w:color="auto"/>
            </w:tcBorders>
            <w:shd w:val="clear" w:color="000000" w:fill="FFFFFF"/>
            <w:noWrap/>
            <w:vAlign w:val="center"/>
            <w:hideMark/>
          </w:tcPr>
          <w:p w14:paraId="09FE3B26"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50600B49"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3D8A81D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EMS-4.5.5.1</w:t>
            </w:r>
          </w:p>
        </w:tc>
        <w:tc>
          <w:tcPr>
            <w:tcW w:w="3890" w:type="dxa"/>
            <w:tcBorders>
              <w:top w:val="nil"/>
              <w:left w:val="nil"/>
              <w:bottom w:val="single" w:sz="4" w:space="0" w:color="auto"/>
              <w:right w:val="single" w:sz="4" w:space="0" w:color="auto"/>
            </w:tcBorders>
            <w:shd w:val="clear" w:color="000000" w:fill="FFFFFF"/>
            <w:vAlign w:val="center"/>
            <w:hideMark/>
          </w:tcPr>
          <w:p w14:paraId="05A3583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Static Code Analysis</w:t>
            </w:r>
          </w:p>
        </w:tc>
        <w:tc>
          <w:tcPr>
            <w:tcW w:w="1150" w:type="dxa"/>
            <w:tcBorders>
              <w:top w:val="nil"/>
              <w:left w:val="nil"/>
              <w:bottom w:val="single" w:sz="4" w:space="0" w:color="auto"/>
              <w:right w:val="single" w:sz="4" w:space="0" w:color="auto"/>
            </w:tcBorders>
            <w:shd w:val="clear" w:color="000000" w:fill="FFFFFF"/>
            <w:noWrap/>
            <w:vAlign w:val="center"/>
            <w:hideMark/>
          </w:tcPr>
          <w:p w14:paraId="667B0FC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1A1996DF"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7/20/20</w:t>
            </w:r>
          </w:p>
        </w:tc>
        <w:tc>
          <w:tcPr>
            <w:tcW w:w="1405" w:type="dxa"/>
            <w:tcBorders>
              <w:top w:val="nil"/>
              <w:left w:val="nil"/>
              <w:bottom w:val="single" w:sz="4" w:space="0" w:color="auto"/>
              <w:right w:val="single" w:sz="4" w:space="0" w:color="auto"/>
            </w:tcBorders>
            <w:shd w:val="clear" w:color="000000" w:fill="FFFFFF"/>
            <w:noWrap/>
            <w:vAlign w:val="center"/>
            <w:hideMark/>
          </w:tcPr>
          <w:p w14:paraId="62BD9E5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7/20/20</w:t>
            </w:r>
          </w:p>
        </w:tc>
        <w:tc>
          <w:tcPr>
            <w:tcW w:w="1316" w:type="dxa"/>
            <w:tcBorders>
              <w:top w:val="nil"/>
              <w:left w:val="nil"/>
              <w:bottom w:val="single" w:sz="4" w:space="0" w:color="auto"/>
              <w:right w:val="single" w:sz="4" w:space="0" w:color="auto"/>
            </w:tcBorders>
            <w:shd w:val="clear" w:color="000000" w:fill="FFFFFF"/>
            <w:noWrap/>
            <w:vAlign w:val="center"/>
            <w:hideMark/>
          </w:tcPr>
          <w:p w14:paraId="1F7115DA"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6633ED98"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0F9DC71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EMS-4.5.5.2</w:t>
            </w:r>
          </w:p>
        </w:tc>
        <w:tc>
          <w:tcPr>
            <w:tcW w:w="3890" w:type="dxa"/>
            <w:tcBorders>
              <w:top w:val="nil"/>
              <w:left w:val="nil"/>
              <w:bottom w:val="single" w:sz="4" w:space="0" w:color="auto"/>
              <w:right w:val="single" w:sz="4" w:space="0" w:color="auto"/>
            </w:tcBorders>
            <w:shd w:val="clear" w:color="000000" w:fill="FFFFFF"/>
            <w:vAlign w:val="center"/>
            <w:hideMark/>
          </w:tcPr>
          <w:p w14:paraId="32EC63F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Unit Testing</w:t>
            </w:r>
          </w:p>
        </w:tc>
        <w:tc>
          <w:tcPr>
            <w:tcW w:w="1150" w:type="dxa"/>
            <w:tcBorders>
              <w:top w:val="nil"/>
              <w:left w:val="nil"/>
              <w:bottom w:val="single" w:sz="4" w:space="0" w:color="auto"/>
              <w:right w:val="single" w:sz="4" w:space="0" w:color="auto"/>
            </w:tcBorders>
            <w:shd w:val="clear" w:color="000000" w:fill="FFFFFF"/>
            <w:noWrap/>
            <w:vAlign w:val="center"/>
            <w:hideMark/>
          </w:tcPr>
          <w:p w14:paraId="31C4296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4D74A45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7/20/20</w:t>
            </w:r>
          </w:p>
        </w:tc>
        <w:tc>
          <w:tcPr>
            <w:tcW w:w="1405" w:type="dxa"/>
            <w:tcBorders>
              <w:top w:val="nil"/>
              <w:left w:val="nil"/>
              <w:bottom w:val="single" w:sz="4" w:space="0" w:color="auto"/>
              <w:right w:val="single" w:sz="4" w:space="0" w:color="auto"/>
            </w:tcBorders>
            <w:shd w:val="clear" w:color="000000" w:fill="FFFFFF"/>
            <w:noWrap/>
            <w:vAlign w:val="center"/>
            <w:hideMark/>
          </w:tcPr>
          <w:p w14:paraId="0ED079B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7/20/20</w:t>
            </w:r>
          </w:p>
        </w:tc>
        <w:tc>
          <w:tcPr>
            <w:tcW w:w="1316" w:type="dxa"/>
            <w:tcBorders>
              <w:top w:val="nil"/>
              <w:left w:val="nil"/>
              <w:bottom w:val="single" w:sz="4" w:space="0" w:color="auto"/>
              <w:right w:val="single" w:sz="4" w:space="0" w:color="auto"/>
            </w:tcBorders>
            <w:shd w:val="clear" w:color="000000" w:fill="FFFFFF"/>
            <w:noWrap/>
            <w:vAlign w:val="center"/>
            <w:hideMark/>
          </w:tcPr>
          <w:p w14:paraId="6EDB17FB"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21DF447F"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712ED25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EMS-4.5.5.3</w:t>
            </w:r>
          </w:p>
        </w:tc>
        <w:tc>
          <w:tcPr>
            <w:tcW w:w="3890" w:type="dxa"/>
            <w:tcBorders>
              <w:top w:val="nil"/>
              <w:left w:val="nil"/>
              <w:bottom w:val="single" w:sz="4" w:space="0" w:color="auto"/>
              <w:right w:val="single" w:sz="4" w:space="0" w:color="auto"/>
            </w:tcBorders>
            <w:shd w:val="clear" w:color="000000" w:fill="FFFFFF"/>
            <w:vAlign w:val="center"/>
            <w:hideMark/>
          </w:tcPr>
          <w:p w14:paraId="2C47F93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Comments and Styling</w:t>
            </w:r>
          </w:p>
        </w:tc>
        <w:tc>
          <w:tcPr>
            <w:tcW w:w="1150" w:type="dxa"/>
            <w:tcBorders>
              <w:top w:val="nil"/>
              <w:left w:val="nil"/>
              <w:bottom w:val="single" w:sz="4" w:space="0" w:color="auto"/>
              <w:right w:val="single" w:sz="4" w:space="0" w:color="auto"/>
            </w:tcBorders>
            <w:shd w:val="clear" w:color="000000" w:fill="FFFFFF"/>
            <w:noWrap/>
            <w:vAlign w:val="center"/>
            <w:hideMark/>
          </w:tcPr>
          <w:p w14:paraId="6030BA6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486AD75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7/20/20</w:t>
            </w:r>
          </w:p>
        </w:tc>
        <w:tc>
          <w:tcPr>
            <w:tcW w:w="1405" w:type="dxa"/>
            <w:tcBorders>
              <w:top w:val="nil"/>
              <w:left w:val="nil"/>
              <w:bottom w:val="single" w:sz="4" w:space="0" w:color="auto"/>
              <w:right w:val="single" w:sz="4" w:space="0" w:color="auto"/>
            </w:tcBorders>
            <w:shd w:val="clear" w:color="000000" w:fill="FFFFFF"/>
            <w:noWrap/>
            <w:vAlign w:val="center"/>
            <w:hideMark/>
          </w:tcPr>
          <w:p w14:paraId="45D3A548"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7/20/20</w:t>
            </w:r>
          </w:p>
        </w:tc>
        <w:tc>
          <w:tcPr>
            <w:tcW w:w="1316" w:type="dxa"/>
            <w:tcBorders>
              <w:top w:val="nil"/>
              <w:left w:val="nil"/>
              <w:bottom w:val="single" w:sz="4" w:space="0" w:color="auto"/>
              <w:right w:val="single" w:sz="4" w:space="0" w:color="auto"/>
            </w:tcBorders>
            <w:shd w:val="clear" w:color="000000" w:fill="FFFFFF"/>
            <w:noWrap/>
            <w:vAlign w:val="center"/>
            <w:hideMark/>
          </w:tcPr>
          <w:p w14:paraId="637886FB"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1C62C49B"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0D53728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EMS-4.5.5.4</w:t>
            </w:r>
          </w:p>
        </w:tc>
        <w:tc>
          <w:tcPr>
            <w:tcW w:w="3890" w:type="dxa"/>
            <w:tcBorders>
              <w:top w:val="nil"/>
              <w:left w:val="nil"/>
              <w:bottom w:val="single" w:sz="4" w:space="0" w:color="auto"/>
              <w:right w:val="single" w:sz="4" w:space="0" w:color="auto"/>
            </w:tcBorders>
            <w:shd w:val="clear" w:color="000000" w:fill="FFFFFF"/>
            <w:vAlign w:val="center"/>
            <w:hideMark/>
          </w:tcPr>
          <w:p w14:paraId="555DC6A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Release and Archive</w:t>
            </w:r>
          </w:p>
        </w:tc>
        <w:tc>
          <w:tcPr>
            <w:tcW w:w="1150" w:type="dxa"/>
            <w:tcBorders>
              <w:top w:val="nil"/>
              <w:left w:val="nil"/>
              <w:bottom w:val="single" w:sz="4" w:space="0" w:color="auto"/>
              <w:right w:val="single" w:sz="4" w:space="0" w:color="auto"/>
            </w:tcBorders>
            <w:shd w:val="clear" w:color="000000" w:fill="FFFFFF"/>
            <w:noWrap/>
            <w:vAlign w:val="center"/>
            <w:hideMark/>
          </w:tcPr>
          <w:p w14:paraId="099B39E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2308499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7/20/20</w:t>
            </w:r>
          </w:p>
        </w:tc>
        <w:tc>
          <w:tcPr>
            <w:tcW w:w="1405" w:type="dxa"/>
            <w:tcBorders>
              <w:top w:val="nil"/>
              <w:left w:val="nil"/>
              <w:bottom w:val="single" w:sz="4" w:space="0" w:color="auto"/>
              <w:right w:val="single" w:sz="4" w:space="0" w:color="auto"/>
            </w:tcBorders>
            <w:shd w:val="clear" w:color="000000" w:fill="FFFFFF"/>
            <w:noWrap/>
            <w:vAlign w:val="center"/>
            <w:hideMark/>
          </w:tcPr>
          <w:p w14:paraId="0FFB684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7/20/20</w:t>
            </w:r>
          </w:p>
        </w:tc>
        <w:tc>
          <w:tcPr>
            <w:tcW w:w="1316" w:type="dxa"/>
            <w:tcBorders>
              <w:top w:val="nil"/>
              <w:left w:val="nil"/>
              <w:bottom w:val="single" w:sz="4" w:space="0" w:color="auto"/>
              <w:right w:val="single" w:sz="4" w:space="0" w:color="auto"/>
            </w:tcBorders>
            <w:shd w:val="clear" w:color="000000" w:fill="FFFFFF"/>
            <w:noWrap/>
            <w:vAlign w:val="center"/>
            <w:hideMark/>
          </w:tcPr>
          <w:p w14:paraId="3ADBC6B4"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69EF81A7"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C000"/>
            <w:noWrap/>
            <w:vAlign w:val="center"/>
            <w:hideMark/>
          </w:tcPr>
          <w:p w14:paraId="141D204A"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EMS-5</w:t>
            </w:r>
          </w:p>
        </w:tc>
        <w:tc>
          <w:tcPr>
            <w:tcW w:w="3890" w:type="dxa"/>
            <w:tcBorders>
              <w:top w:val="nil"/>
              <w:left w:val="nil"/>
              <w:bottom w:val="single" w:sz="4" w:space="0" w:color="auto"/>
              <w:right w:val="single" w:sz="4" w:space="0" w:color="auto"/>
            </w:tcBorders>
            <w:shd w:val="clear" w:color="000000" w:fill="FFC000"/>
            <w:vAlign w:val="center"/>
            <w:hideMark/>
          </w:tcPr>
          <w:p w14:paraId="3C6C7047"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Testing and Documentation</w:t>
            </w:r>
          </w:p>
        </w:tc>
        <w:tc>
          <w:tcPr>
            <w:tcW w:w="1150" w:type="dxa"/>
            <w:tcBorders>
              <w:top w:val="nil"/>
              <w:left w:val="nil"/>
              <w:bottom w:val="single" w:sz="4" w:space="0" w:color="auto"/>
              <w:right w:val="single" w:sz="4" w:space="0" w:color="auto"/>
            </w:tcBorders>
            <w:shd w:val="clear" w:color="000000" w:fill="FFC000"/>
            <w:noWrap/>
            <w:vAlign w:val="center"/>
            <w:hideMark/>
          </w:tcPr>
          <w:p w14:paraId="271C32E1"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64 hrs</w:t>
            </w:r>
          </w:p>
        </w:tc>
        <w:tc>
          <w:tcPr>
            <w:tcW w:w="1440" w:type="dxa"/>
            <w:tcBorders>
              <w:top w:val="nil"/>
              <w:left w:val="nil"/>
              <w:bottom w:val="single" w:sz="4" w:space="0" w:color="auto"/>
              <w:right w:val="single" w:sz="4" w:space="0" w:color="auto"/>
            </w:tcBorders>
            <w:shd w:val="clear" w:color="000000" w:fill="FFC000"/>
            <w:noWrap/>
            <w:vAlign w:val="center"/>
            <w:hideMark/>
          </w:tcPr>
          <w:p w14:paraId="7FD8A878"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Tue 7/21/20</w:t>
            </w:r>
          </w:p>
        </w:tc>
        <w:tc>
          <w:tcPr>
            <w:tcW w:w="1405" w:type="dxa"/>
            <w:tcBorders>
              <w:top w:val="nil"/>
              <w:left w:val="nil"/>
              <w:bottom w:val="single" w:sz="4" w:space="0" w:color="auto"/>
              <w:right w:val="single" w:sz="4" w:space="0" w:color="auto"/>
            </w:tcBorders>
            <w:shd w:val="clear" w:color="000000" w:fill="FFC000"/>
            <w:noWrap/>
            <w:vAlign w:val="center"/>
            <w:hideMark/>
          </w:tcPr>
          <w:p w14:paraId="35C3EF6B"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Tue 7/28/20</w:t>
            </w:r>
          </w:p>
        </w:tc>
        <w:tc>
          <w:tcPr>
            <w:tcW w:w="1316" w:type="dxa"/>
            <w:tcBorders>
              <w:top w:val="nil"/>
              <w:left w:val="nil"/>
              <w:bottom w:val="single" w:sz="4" w:space="0" w:color="auto"/>
              <w:right w:val="single" w:sz="4" w:space="0" w:color="auto"/>
            </w:tcBorders>
            <w:shd w:val="clear" w:color="000000" w:fill="FFC000"/>
            <w:noWrap/>
            <w:vAlign w:val="center"/>
            <w:hideMark/>
          </w:tcPr>
          <w:p w14:paraId="38C49E09"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xml:space="preserve">$11,200.00 </w:t>
            </w:r>
          </w:p>
        </w:tc>
      </w:tr>
      <w:tr w:rsidR="00866DF1" w:rsidRPr="00866DF1" w14:paraId="3EACF3C6"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244DE153"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EMS-5.1</w:t>
            </w:r>
          </w:p>
        </w:tc>
        <w:tc>
          <w:tcPr>
            <w:tcW w:w="3890" w:type="dxa"/>
            <w:tcBorders>
              <w:top w:val="nil"/>
              <w:left w:val="nil"/>
              <w:bottom w:val="single" w:sz="4" w:space="0" w:color="auto"/>
              <w:right w:val="single" w:sz="4" w:space="0" w:color="auto"/>
            </w:tcBorders>
            <w:shd w:val="clear" w:color="000000" w:fill="FFFFFF"/>
            <w:vAlign w:val="center"/>
            <w:hideMark/>
          </w:tcPr>
          <w:p w14:paraId="5AC9F814"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Final Testing</w:t>
            </w:r>
          </w:p>
        </w:tc>
        <w:tc>
          <w:tcPr>
            <w:tcW w:w="1150" w:type="dxa"/>
            <w:tcBorders>
              <w:top w:val="nil"/>
              <w:left w:val="nil"/>
              <w:bottom w:val="single" w:sz="4" w:space="0" w:color="auto"/>
              <w:right w:val="single" w:sz="4" w:space="0" w:color="auto"/>
            </w:tcBorders>
            <w:shd w:val="clear" w:color="000000" w:fill="FFFFFF"/>
            <w:noWrap/>
            <w:vAlign w:val="center"/>
            <w:hideMark/>
          </w:tcPr>
          <w:p w14:paraId="113F09AF"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24 hrs</w:t>
            </w:r>
          </w:p>
        </w:tc>
        <w:tc>
          <w:tcPr>
            <w:tcW w:w="1440" w:type="dxa"/>
            <w:tcBorders>
              <w:top w:val="nil"/>
              <w:left w:val="nil"/>
              <w:bottom w:val="single" w:sz="4" w:space="0" w:color="auto"/>
              <w:right w:val="single" w:sz="4" w:space="0" w:color="auto"/>
            </w:tcBorders>
            <w:shd w:val="clear" w:color="000000" w:fill="FFFFFF"/>
            <w:noWrap/>
            <w:vAlign w:val="center"/>
            <w:hideMark/>
          </w:tcPr>
          <w:p w14:paraId="3A634010"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Tue 7/21/20</w:t>
            </w:r>
          </w:p>
        </w:tc>
        <w:tc>
          <w:tcPr>
            <w:tcW w:w="1405" w:type="dxa"/>
            <w:tcBorders>
              <w:top w:val="nil"/>
              <w:left w:val="nil"/>
              <w:bottom w:val="single" w:sz="4" w:space="0" w:color="auto"/>
              <w:right w:val="single" w:sz="4" w:space="0" w:color="auto"/>
            </w:tcBorders>
            <w:shd w:val="clear" w:color="000000" w:fill="FFFFFF"/>
            <w:noWrap/>
            <w:vAlign w:val="center"/>
            <w:hideMark/>
          </w:tcPr>
          <w:p w14:paraId="0C9D7637"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Thu 7/23/20</w:t>
            </w:r>
          </w:p>
        </w:tc>
        <w:tc>
          <w:tcPr>
            <w:tcW w:w="1316" w:type="dxa"/>
            <w:tcBorders>
              <w:top w:val="nil"/>
              <w:left w:val="nil"/>
              <w:bottom w:val="single" w:sz="4" w:space="0" w:color="auto"/>
              <w:right w:val="single" w:sz="4" w:space="0" w:color="auto"/>
            </w:tcBorders>
            <w:shd w:val="clear" w:color="000000" w:fill="FFFFFF"/>
            <w:noWrap/>
            <w:vAlign w:val="center"/>
            <w:hideMark/>
          </w:tcPr>
          <w:p w14:paraId="0FCCCBA3"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1D0F2D52"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0C10B85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EMS-5.1.1</w:t>
            </w:r>
          </w:p>
        </w:tc>
        <w:tc>
          <w:tcPr>
            <w:tcW w:w="3890" w:type="dxa"/>
            <w:tcBorders>
              <w:top w:val="nil"/>
              <w:left w:val="nil"/>
              <w:bottom w:val="single" w:sz="4" w:space="0" w:color="auto"/>
              <w:right w:val="single" w:sz="4" w:space="0" w:color="auto"/>
            </w:tcBorders>
            <w:shd w:val="clear" w:color="000000" w:fill="FFFFFF"/>
            <w:vAlign w:val="center"/>
            <w:hideMark/>
          </w:tcPr>
          <w:p w14:paraId="787BB68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Integration Testing</w:t>
            </w:r>
          </w:p>
        </w:tc>
        <w:tc>
          <w:tcPr>
            <w:tcW w:w="1150" w:type="dxa"/>
            <w:tcBorders>
              <w:top w:val="nil"/>
              <w:left w:val="nil"/>
              <w:bottom w:val="single" w:sz="4" w:space="0" w:color="auto"/>
              <w:right w:val="single" w:sz="4" w:space="0" w:color="auto"/>
            </w:tcBorders>
            <w:shd w:val="clear" w:color="000000" w:fill="FFFFFF"/>
            <w:noWrap/>
            <w:vAlign w:val="center"/>
            <w:hideMark/>
          </w:tcPr>
          <w:p w14:paraId="3D16D866"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30789C18"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7/21/20</w:t>
            </w:r>
          </w:p>
        </w:tc>
        <w:tc>
          <w:tcPr>
            <w:tcW w:w="1405" w:type="dxa"/>
            <w:tcBorders>
              <w:top w:val="nil"/>
              <w:left w:val="nil"/>
              <w:bottom w:val="single" w:sz="4" w:space="0" w:color="auto"/>
              <w:right w:val="single" w:sz="4" w:space="0" w:color="auto"/>
            </w:tcBorders>
            <w:shd w:val="clear" w:color="000000" w:fill="FFFFFF"/>
            <w:noWrap/>
            <w:vAlign w:val="center"/>
            <w:hideMark/>
          </w:tcPr>
          <w:p w14:paraId="1E0912C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7/21/20</w:t>
            </w:r>
          </w:p>
        </w:tc>
        <w:tc>
          <w:tcPr>
            <w:tcW w:w="1316" w:type="dxa"/>
            <w:tcBorders>
              <w:top w:val="nil"/>
              <w:left w:val="nil"/>
              <w:bottom w:val="single" w:sz="4" w:space="0" w:color="auto"/>
              <w:right w:val="single" w:sz="4" w:space="0" w:color="auto"/>
            </w:tcBorders>
            <w:shd w:val="clear" w:color="000000" w:fill="FFFFFF"/>
            <w:noWrap/>
            <w:vAlign w:val="center"/>
            <w:hideMark/>
          </w:tcPr>
          <w:p w14:paraId="5D22D9EC"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574FC1DC"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6A4A5C8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EMS-5.1.2</w:t>
            </w:r>
          </w:p>
        </w:tc>
        <w:tc>
          <w:tcPr>
            <w:tcW w:w="3890" w:type="dxa"/>
            <w:tcBorders>
              <w:top w:val="nil"/>
              <w:left w:val="nil"/>
              <w:bottom w:val="single" w:sz="4" w:space="0" w:color="auto"/>
              <w:right w:val="single" w:sz="4" w:space="0" w:color="auto"/>
            </w:tcBorders>
            <w:shd w:val="clear" w:color="000000" w:fill="FFFFFF"/>
            <w:vAlign w:val="center"/>
            <w:hideMark/>
          </w:tcPr>
          <w:p w14:paraId="41CDB58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Vulnerability Scanning</w:t>
            </w:r>
          </w:p>
        </w:tc>
        <w:tc>
          <w:tcPr>
            <w:tcW w:w="1150" w:type="dxa"/>
            <w:tcBorders>
              <w:top w:val="nil"/>
              <w:left w:val="nil"/>
              <w:bottom w:val="single" w:sz="4" w:space="0" w:color="auto"/>
              <w:right w:val="single" w:sz="4" w:space="0" w:color="auto"/>
            </w:tcBorders>
            <w:shd w:val="clear" w:color="000000" w:fill="FFFFFF"/>
            <w:noWrap/>
            <w:vAlign w:val="center"/>
            <w:hideMark/>
          </w:tcPr>
          <w:p w14:paraId="0BB93B1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5C1C5BF6"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Wed 7/22/20</w:t>
            </w:r>
          </w:p>
        </w:tc>
        <w:tc>
          <w:tcPr>
            <w:tcW w:w="1405" w:type="dxa"/>
            <w:tcBorders>
              <w:top w:val="nil"/>
              <w:left w:val="nil"/>
              <w:bottom w:val="single" w:sz="4" w:space="0" w:color="auto"/>
              <w:right w:val="single" w:sz="4" w:space="0" w:color="auto"/>
            </w:tcBorders>
            <w:shd w:val="clear" w:color="000000" w:fill="FFFFFF"/>
            <w:noWrap/>
            <w:vAlign w:val="center"/>
            <w:hideMark/>
          </w:tcPr>
          <w:p w14:paraId="4700C33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Wed 7/22/20</w:t>
            </w:r>
          </w:p>
        </w:tc>
        <w:tc>
          <w:tcPr>
            <w:tcW w:w="1316" w:type="dxa"/>
            <w:tcBorders>
              <w:top w:val="nil"/>
              <w:left w:val="nil"/>
              <w:bottom w:val="single" w:sz="4" w:space="0" w:color="auto"/>
              <w:right w:val="single" w:sz="4" w:space="0" w:color="auto"/>
            </w:tcBorders>
            <w:shd w:val="clear" w:color="000000" w:fill="FFFFFF"/>
            <w:noWrap/>
            <w:vAlign w:val="center"/>
            <w:hideMark/>
          </w:tcPr>
          <w:p w14:paraId="034DB61A"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0082BDB1"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29CCFA87"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EMS-5.1.3</w:t>
            </w:r>
          </w:p>
        </w:tc>
        <w:tc>
          <w:tcPr>
            <w:tcW w:w="3890" w:type="dxa"/>
            <w:tcBorders>
              <w:top w:val="nil"/>
              <w:left w:val="nil"/>
              <w:bottom w:val="single" w:sz="4" w:space="0" w:color="auto"/>
              <w:right w:val="single" w:sz="4" w:space="0" w:color="auto"/>
            </w:tcBorders>
            <w:shd w:val="clear" w:color="000000" w:fill="FFFFFF"/>
            <w:vAlign w:val="center"/>
            <w:hideMark/>
          </w:tcPr>
          <w:p w14:paraId="37B3E336"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Penetration Testing</w:t>
            </w:r>
          </w:p>
        </w:tc>
        <w:tc>
          <w:tcPr>
            <w:tcW w:w="1150" w:type="dxa"/>
            <w:tcBorders>
              <w:top w:val="nil"/>
              <w:left w:val="nil"/>
              <w:bottom w:val="single" w:sz="4" w:space="0" w:color="auto"/>
              <w:right w:val="single" w:sz="4" w:space="0" w:color="auto"/>
            </w:tcBorders>
            <w:shd w:val="clear" w:color="000000" w:fill="FFFFFF"/>
            <w:noWrap/>
            <w:vAlign w:val="center"/>
            <w:hideMark/>
          </w:tcPr>
          <w:p w14:paraId="0B20641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74AD69A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Thu 7/23/20</w:t>
            </w:r>
          </w:p>
        </w:tc>
        <w:tc>
          <w:tcPr>
            <w:tcW w:w="1405" w:type="dxa"/>
            <w:tcBorders>
              <w:top w:val="nil"/>
              <w:left w:val="nil"/>
              <w:bottom w:val="single" w:sz="4" w:space="0" w:color="auto"/>
              <w:right w:val="single" w:sz="4" w:space="0" w:color="auto"/>
            </w:tcBorders>
            <w:shd w:val="clear" w:color="000000" w:fill="FFFFFF"/>
            <w:noWrap/>
            <w:vAlign w:val="center"/>
            <w:hideMark/>
          </w:tcPr>
          <w:p w14:paraId="3BBBF41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Thu 7/23/20</w:t>
            </w:r>
          </w:p>
        </w:tc>
        <w:tc>
          <w:tcPr>
            <w:tcW w:w="1316" w:type="dxa"/>
            <w:tcBorders>
              <w:top w:val="nil"/>
              <w:left w:val="nil"/>
              <w:bottom w:val="single" w:sz="4" w:space="0" w:color="auto"/>
              <w:right w:val="single" w:sz="4" w:space="0" w:color="auto"/>
            </w:tcBorders>
            <w:shd w:val="clear" w:color="000000" w:fill="FFFFFF"/>
            <w:noWrap/>
            <w:vAlign w:val="center"/>
            <w:hideMark/>
          </w:tcPr>
          <w:p w14:paraId="348F8233"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04FE8FE7"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32B3D6A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EMS-5.2</w:t>
            </w:r>
          </w:p>
        </w:tc>
        <w:tc>
          <w:tcPr>
            <w:tcW w:w="3890" w:type="dxa"/>
            <w:tcBorders>
              <w:top w:val="nil"/>
              <w:left w:val="nil"/>
              <w:bottom w:val="single" w:sz="4" w:space="0" w:color="auto"/>
              <w:right w:val="single" w:sz="4" w:space="0" w:color="auto"/>
            </w:tcBorders>
            <w:shd w:val="clear" w:color="000000" w:fill="FFFFFF"/>
            <w:vAlign w:val="center"/>
            <w:hideMark/>
          </w:tcPr>
          <w:p w14:paraId="383E12E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Draft User Guide</w:t>
            </w:r>
          </w:p>
        </w:tc>
        <w:tc>
          <w:tcPr>
            <w:tcW w:w="1150" w:type="dxa"/>
            <w:tcBorders>
              <w:top w:val="nil"/>
              <w:left w:val="nil"/>
              <w:bottom w:val="single" w:sz="4" w:space="0" w:color="auto"/>
              <w:right w:val="single" w:sz="4" w:space="0" w:color="auto"/>
            </w:tcBorders>
            <w:shd w:val="clear" w:color="000000" w:fill="FFFFFF"/>
            <w:noWrap/>
            <w:vAlign w:val="center"/>
            <w:hideMark/>
          </w:tcPr>
          <w:p w14:paraId="40688F56"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16 hrs</w:t>
            </w:r>
          </w:p>
        </w:tc>
        <w:tc>
          <w:tcPr>
            <w:tcW w:w="1440" w:type="dxa"/>
            <w:tcBorders>
              <w:top w:val="nil"/>
              <w:left w:val="nil"/>
              <w:bottom w:val="single" w:sz="4" w:space="0" w:color="auto"/>
              <w:right w:val="single" w:sz="4" w:space="0" w:color="auto"/>
            </w:tcBorders>
            <w:shd w:val="clear" w:color="000000" w:fill="FFFFFF"/>
            <w:noWrap/>
            <w:vAlign w:val="center"/>
            <w:hideMark/>
          </w:tcPr>
          <w:p w14:paraId="064F9CD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Fri 7/24/20</w:t>
            </w:r>
          </w:p>
        </w:tc>
        <w:tc>
          <w:tcPr>
            <w:tcW w:w="1405" w:type="dxa"/>
            <w:tcBorders>
              <w:top w:val="nil"/>
              <w:left w:val="nil"/>
              <w:bottom w:val="single" w:sz="4" w:space="0" w:color="auto"/>
              <w:right w:val="single" w:sz="4" w:space="0" w:color="auto"/>
            </w:tcBorders>
            <w:shd w:val="clear" w:color="000000" w:fill="FFFFFF"/>
            <w:noWrap/>
            <w:vAlign w:val="center"/>
            <w:hideMark/>
          </w:tcPr>
          <w:p w14:paraId="3740288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Sat 7/25/20</w:t>
            </w:r>
          </w:p>
        </w:tc>
        <w:tc>
          <w:tcPr>
            <w:tcW w:w="1316" w:type="dxa"/>
            <w:tcBorders>
              <w:top w:val="nil"/>
              <w:left w:val="nil"/>
              <w:bottom w:val="single" w:sz="4" w:space="0" w:color="auto"/>
              <w:right w:val="single" w:sz="4" w:space="0" w:color="auto"/>
            </w:tcBorders>
            <w:shd w:val="clear" w:color="000000" w:fill="FFFFFF"/>
            <w:noWrap/>
            <w:vAlign w:val="center"/>
            <w:hideMark/>
          </w:tcPr>
          <w:p w14:paraId="33600076"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4C622EE0"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34E34D03"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EMS-5.3</w:t>
            </w:r>
          </w:p>
        </w:tc>
        <w:tc>
          <w:tcPr>
            <w:tcW w:w="3890" w:type="dxa"/>
            <w:tcBorders>
              <w:top w:val="nil"/>
              <w:left w:val="nil"/>
              <w:bottom w:val="single" w:sz="4" w:space="0" w:color="auto"/>
              <w:right w:val="single" w:sz="4" w:space="0" w:color="auto"/>
            </w:tcBorders>
            <w:shd w:val="clear" w:color="000000" w:fill="FFFFFF"/>
            <w:vAlign w:val="center"/>
            <w:hideMark/>
          </w:tcPr>
          <w:p w14:paraId="0F0E397E"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Team Meeting</w:t>
            </w:r>
          </w:p>
        </w:tc>
        <w:tc>
          <w:tcPr>
            <w:tcW w:w="1150" w:type="dxa"/>
            <w:tcBorders>
              <w:top w:val="nil"/>
              <w:left w:val="nil"/>
              <w:bottom w:val="single" w:sz="4" w:space="0" w:color="auto"/>
              <w:right w:val="single" w:sz="4" w:space="0" w:color="auto"/>
            </w:tcBorders>
            <w:shd w:val="clear" w:color="000000" w:fill="FFFFFF"/>
            <w:noWrap/>
            <w:vAlign w:val="center"/>
            <w:hideMark/>
          </w:tcPr>
          <w:p w14:paraId="2FC0629A"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029380E5"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Sun 7/26/20</w:t>
            </w:r>
          </w:p>
        </w:tc>
        <w:tc>
          <w:tcPr>
            <w:tcW w:w="1405" w:type="dxa"/>
            <w:tcBorders>
              <w:top w:val="nil"/>
              <w:left w:val="nil"/>
              <w:bottom w:val="single" w:sz="4" w:space="0" w:color="auto"/>
              <w:right w:val="single" w:sz="4" w:space="0" w:color="auto"/>
            </w:tcBorders>
            <w:shd w:val="clear" w:color="000000" w:fill="FFFFFF"/>
            <w:noWrap/>
            <w:vAlign w:val="center"/>
            <w:hideMark/>
          </w:tcPr>
          <w:p w14:paraId="6FC48796"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Sun 7/26/20</w:t>
            </w:r>
          </w:p>
        </w:tc>
        <w:tc>
          <w:tcPr>
            <w:tcW w:w="1316" w:type="dxa"/>
            <w:tcBorders>
              <w:top w:val="nil"/>
              <w:left w:val="nil"/>
              <w:bottom w:val="single" w:sz="4" w:space="0" w:color="auto"/>
              <w:right w:val="single" w:sz="4" w:space="0" w:color="auto"/>
            </w:tcBorders>
            <w:shd w:val="clear" w:color="000000" w:fill="FFFFFF"/>
            <w:noWrap/>
            <w:vAlign w:val="center"/>
            <w:hideMark/>
          </w:tcPr>
          <w:p w14:paraId="619280C0"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375B017A"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6DAD1B2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EMS-5.3.1</w:t>
            </w:r>
          </w:p>
        </w:tc>
        <w:tc>
          <w:tcPr>
            <w:tcW w:w="3890" w:type="dxa"/>
            <w:tcBorders>
              <w:top w:val="nil"/>
              <w:left w:val="nil"/>
              <w:bottom w:val="single" w:sz="4" w:space="0" w:color="auto"/>
              <w:right w:val="single" w:sz="4" w:space="0" w:color="auto"/>
            </w:tcBorders>
            <w:shd w:val="clear" w:color="000000" w:fill="FFFFFF"/>
            <w:vAlign w:val="center"/>
            <w:hideMark/>
          </w:tcPr>
          <w:p w14:paraId="24F7372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Review User Guide</w:t>
            </w:r>
          </w:p>
        </w:tc>
        <w:tc>
          <w:tcPr>
            <w:tcW w:w="1150" w:type="dxa"/>
            <w:tcBorders>
              <w:top w:val="nil"/>
              <w:left w:val="nil"/>
              <w:bottom w:val="single" w:sz="4" w:space="0" w:color="auto"/>
              <w:right w:val="single" w:sz="4" w:space="0" w:color="auto"/>
            </w:tcBorders>
            <w:shd w:val="clear" w:color="000000" w:fill="FFFFFF"/>
            <w:noWrap/>
            <w:vAlign w:val="center"/>
            <w:hideMark/>
          </w:tcPr>
          <w:p w14:paraId="3B0ABAF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25B4591F"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7/26/20</w:t>
            </w:r>
          </w:p>
        </w:tc>
        <w:tc>
          <w:tcPr>
            <w:tcW w:w="1405" w:type="dxa"/>
            <w:tcBorders>
              <w:top w:val="nil"/>
              <w:left w:val="nil"/>
              <w:bottom w:val="single" w:sz="4" w:space="0" w:color="auto"/>
              <w:right w:val="single" w:sz="4" w:space="0" w:color="auto"/>
            </w:tcBorders>
            <w:shd w:val="clear" w:color="000000" w:fill="FFFFFF"/>
            <w:noWrap/>
            <w:vAlign w:val="center"/>
            <w:hideMark/>
          </w:tcPr>
          <w:p w14:paraId="12CBD29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7/26/20</w:t>
            </w:r>
          </w:p>
        </w:tc>
        <w:tc>
          <w:tcPr>
            <w:tcW w:w="1316" w:type="dxa"/>
            <w:tcBorders>
              <w:top w:val="nil"/>
              <w:left w:val="nil"/>
              <w:bottom w:val="single" w:sz="4" w:space="0" w:color="auto"/>
              <w:right w:val="single" w:sz="4" w:space="0" w:color="auto"/>
            </w:tcBorders>
            <w:shd w:val="clear" w:color="000000" w:fill="FFFFFF"/>
            <w:noWrap/>
            <w:vAlign w:val="center"/>
            <w:hideMark/>
          </w:tcPr>
          <w:p w14:paraId="305B3DB4"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159EFC45"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39546C0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EMS-5.3.2</w:t>
            </w:r>
          </w:p>
        </w:tc>
        <w:tc>
          <w:tcPr>
            <w:tcW w:w="3890" w:type="dxa"/>
            <w:tcBorders>
              <w:top w:val="nil"/>
              <w:left w:val="nil"/>
              <w:bottom w:val="single" w:sz="4" w:space="0" w:color="auto"/>
              <w:right w:val="single" w:sz="4" w:space="0" w:color="auto"/>
            </w:tcBorders>
            <w:shd w:val="clear" w:color="000000" w:fill="FFFFFF"/>
            <w:vAlign w:val="center"/>
            <w:hideMark/>
          </w:tcPr>
          <w:p w14:paraId="76C21A8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Review Test Report</w:t>
            </w:r>
          </w:p>
        </w:tc>
        <w:tc>
          <w:tcPr>
            <w:tcW w:w="1150" w:type="dxa"/>
            <w:tcBorders>
              <w:top w:val="nil"/>
              <w:left w:val="nil"/>
              <w:bottom w:val="single" w:sz="4" w:space="0" w:color="auto"/>
              <w:right w:val="single" w:sz="4" w:space="0" w:color="auto"/>
            </w:tcBorders>
            <w:shd w:val="clear" w:color="000000" w:fill="FFFFFF"/>
            <w:noWrap/>
            <w:vAlign w:val="center"/>
            <w:hideMark/>
          </w:tcPr>
          <w:p w14:paraId="0F812EF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69F2DBD8"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7/26/20</w:t>
            </w:r>
          </w:p>
        </w:tc>
        <w:tc>
          <w:tcPr>
            <w:tcW w:w="1405" w:type="dxa"/>
            <w:tcBorders>
              <w:top w:val="nil"/>
              <w:left w:val="nil"/>
              <w:bottom w:val="single" w:sz="4" w:space="0" w:color="auto"/>
              <w:right w:val="single" w:sz="4" w:space="0" w:color="auto"/>
            </w:tcBorders>
            <w:shd w:val="clear" w:color="000000" w:fill="FFFFFF"/>
            <w:noWrap/>
            <w:vAlign w:val="center"/>
            <w:hideMark/>
          </w:tcPr>
          <w:p w14:paraId="24E8D6D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7/26/20</w:t>
            </w:r>
          </w:p>
        </w:tc>
        <w:tc>
          <w:tcPr>
            <w:tcW w:w="1316" w:type="dxa"/>
            <w:tcBorders>
              <w:top w:val="nil"/>
              <w:left w:val="nil"/>
              <w:bottom w:val="single" w:sz="4" w:space="0" w:color="auto"/>
              <w:right w:val="single" w:sz="4" w:space="0" w:color="auto"/>
            </w:tcBorders>
            <w:shd w:val="clear" w:color="000000" w:fill="FFFFFF"/>
            <w:noWrap/>
            <w:vAlign w:val="center"/>
            <w:hideMark/>
          </w:tcPr>
          <w:p w14:paraId="1385F89B"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0B80C489"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0F40B21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EMS-5.4</w:t>
            </w:r>
          </w:p>
        </w:tc>
        <w:tc>
          <w:tcPr>
            <w:tcW w:w="3890" w:type="dxa"/>
            <w:tcBorders>
              <w:top w:val="nil"/>
              <w:left w:val="nil"/>
              <w:bottom w:val="single" w:sz="4" w:space="0" w:color="auto"/>
              <w:right w:val="single" w:sz="4" w:space="0" w:color="auto"/>
            </w:tcBorders>
            <w:shd w:val="clear" w:color="000000" w:fill="FFFFFF"/>
            <w:vAlign w:val="center"/>
            <w:hideMark/>
          </w:tcPr>
          <w:p w14:paraId="3FFDF49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Test and Documentation Review with Client</w:t>
            </w:r>
          </w:p>
        </w:tc>
        <w:tc>
          <w:tcPr>
            <w:tcW w:w="1150" w:type="dxa"/>
            <w:tcBorders>
              <w:top w:val="nil"/>
              <w:left w:val="nil"/>
              <w:bottom w:val="single" w:sz="4" w:space="0" w:color="auto"/>
              <w:right w:val="single" w:sz="4" w:space="0" w:color="auto"/>
            </w:tcBorders>
            <w:shd w:val="clear" w:color="000000" w:fill="FFFFFF"/>
            <w:noWrap/>
            <w:vAlign w:val="center"/>
            <w:hideMark/>
          </w:tcPr>
          <w:p w14:paraId="0C9C96C7"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6E510EE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7/27/20</w:t>
            </w:r>
          </w:p>
        </w:tc>
        <w:tc>
          <w:tcPr>
            <w:tcW w:w="1405" w:type="dxa"/>
            <w:tcBorders>
              <w:top w:val="nil"/>
              <w:left w:val="nil"/>
              <w:bottom w:val="single" w:sz="4" w:space="0" w:color="auto"/>
              <w:right w:val="single" w:sz="4" w:space="0" w:color="auto"/>
            </w:tcBorders>
            <w:shd w:val="clear" w:color="000000" w:fill="FFFFFF"/>
            <w:noWrap/>
            <w:vAlign w:val="center"/>
            <w:hideMark/>
          </w:tcPr>
          <w:p w14:paraId="36B6BAF8"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7/27/20</w:t>
            </w:r>
          </w:p>
        </w:tc>
        <w:tc>
          <w:tcPr>
            <w:tcW w:w="1316" w:type="dxa"/>
            <w:tcBorders>
              <w:top w:val="nil"/>
              <w:left w:val="nil"/>
              <w:bottom w:val="single" w:sz="4" w:space="0" w:color="auto"/>
              <w:right w:val="single" w:sz="4" w:space="0" w:color="auto"/>
            </w:tcBorders>
            <w:shd w:val="clear" w:color="000000" w:fill="FFFFFF"/>
            <w:noWrap/>
            <w:vAlign w:val="center"/>
            <w:hideMark/>
          </w:tcPr>
          <w:p w14:paraId="1B2F9556"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7BA98959" w14:textId="77777777" w:rsidTr="00892E98">
        <w:trPr>
          <w:trHeight w:val="558"/>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66006966"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EMS-5.5</w:t>
            </w:r>
          </w:p>
        </w:tc>
        <w:tc>
          <w:tcPr>
            <w:tcW w:w="3890" w:type="dxa"/>
            <w:tcBorders>
              <w:top w:val="nil"/>
              <w:left w:val="nil"/>
              <w:bottom w:val="single" w:sz="4" w:space="0" w:color="auto"/>
              <w:right w:val="single" w:sz="4" w:space="0" w:color="auto"/>
            </w:tcBorders>
            <w:shd w:val="clear" w:color="000000" w:fill="FFFFFF"/>
            <w:vAlign w:val="center"/>
            <w:hideMark/>
          </w:tcPr>
          <w:p w14:paraId="38D85FA6"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Incorporate feedback into User Guide and Test Report</w:t>
            </w:r>
          </w:p>
        </w:tc>
        <w:tc>
          <w:tcPr>
            <w:tcW w:w="1150" w:type="dxa"/>
            <w:tcBorders>
              <w:top w:val="nil"/>
              <w:left w:val="nil"/>
              <w:bottom w:val="single" w:sz="4" w:space="0" w:color="auto"/>
              <w:right w:val="single" w:sz="4" w:space="0" w:color="auto"/>
            </w:tcBorders>
            <w:shd w:val="clear" w:color="000000" w:fill="FFFFFF"/>
            <w:noWrap/>
            <w:vAlign w:val="center"/>
            <w:hideMark/>
          </w:tcPr>
          <w:p w14:paraId="5FDA24D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4EC5300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7/28/20</w:t>
            </w:r>
          </w:p>
        </w:tc>
        <w:tc>
          <w:tcPr>
            <w:tcW w:w="1405" w:type="dxa"/>
            <w:tcBorders>
              <w:top w:val="nil"/>
              <w:left w:val="nil"/>
              <w:bottom w:val="single" w:sz="4" w:space="0" w:color="auto"/>
              <w:right w:val="single" w:sz="4" w:space="0" w:color="auto"/>
            </w:tcBorders>
            <w:shd w:val="clear" w:color="000000" w:fill="FFFFFF"/>
            <w:noWrap/>
            <w:vAlign w:val="center"/>
            <w:hideMark/>
          </w:tcPr>
          <w:p w14:paraId="7DCFDB5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7/28/20</w:t>
            </w:r>
          </w:p>
        </w:tc>
        <w:tc>
          <w:tcPr>
            <w:tcW w:w="1316" w:type="dxa"/>
            <w:tcBorders>
              <w:top w:val="nil"/>
              <w:left w:val="nil"/>
              <w:bottom w:val="single" w:sz="4" w:space="0" w:color="auto"/>
              <w:right w:val="single" w:sz="4" w:space="0" w:color="auto"/>
            </w:tcBorders>
            <w:shd w:val="clear" w:color="000000" w:fill="FFFFFF"/>
            <w:noWrap/>
            <w:vAlign w:val="center"/>
            <w:hideMark/>
          </w:tcPr>
          <w:p w14:paraId="2A1ED3A1"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32D7B3CB"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200"/>
            <w:noWrap/>
            <w:vAlign w:val="center"/>
            <w:hideMark/>
          </w:tcPr>
          <w:p w14:paraId="32070E93"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EMS-5.6</w:t>
            </w:r>
          </w:p>
        </w:tc>
        <w:tc>
          <w:tcPr>
            <w:tcW w:w="3890" w:type="dxa"/>
            <w:tcBorders>
              <w:top w:val="nil"/>
              <w:left w:val="nil"/>
              <w:bottom w:val="single" w:sz="4" w:space="0" w:color="auto"/>
              <w:right w:val="single" w:sz="4" w:space="0" w:color="auto"/>
            </w:tcBorders>
            <w:shd w:val="clear" w:color="000000" w:fill="FFF200"/>
            <w:vAlign w:val="center"/>
            <w:hideMark/>
          </w:tcPr>
          <w:p w14:paraId="53C6DEF7"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Team Meeting</w:t>
            </w:r>
          </w:p>
        </w:tc>
        <w:tc>
          <w:tcPr>
            <w:tcW w:w="1150" w:type="dxa"/>
            <w:tcBorders>
              <w:top w:val="nil"/>
              <w:left w:val="nil"/>
              <w:bottom w:val="single" w:sz="4" w:space="0" w:color="auto"/>
              <w:right w:val="single" w:sz="4" w:space="0" w:color="auto"/>
            </w:tcBorders>
            <w:shd w:val="clear" w:color="000000" w:fill="FFF200"/>
            <w:noWrap/>
            <w:vAlign w:val="center"/>
            <w:hideMark/>
          </w:tcPr>
          <w:p w14:paraId="0F64811A"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0 hrs</w:t>
            </w:r>
          </w:p>
        </w:tc>
        <w:tc>
          <w:tcPr>
            <w:tcW w:w="1440" w:type="dxa"/>
            <w:tcBorders>
              <w:top w:val="nil"/>
              <w:left w:val="nil"/>
              <w:bottom w:val="single" w:sz="4" w:space="0" w:color="auto"/>
              <w:right w:val="single" w:sz="4" w:space="0" w:color="auto"/>
            </w:tcBorders>
            <w:shd w:val="clear" w:color="000000" w:fill="FFF200"/>
            <w:noWrap/>
            <w:vAlign w:val="center"/>
            <w:hideMark/>
          </w:tcPr>
          <w:p w14:paraId="1DB96DFB"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Tue 7/28/20</w:t>
            </w:r>
          </w:p>
        </w:tc>
        <w:tc>
          <w:tcPr>
            <w:tcW w:w="1405" w:type="dxa"/>
            <w:tcBorders>
              <w:top w:val="nil"/>
              <w:left w:val="nil"/>
              <w:bottom w:val="single" w:sz="4" w:space="0" w:color="auto"/>
              <w:right w:val="single" w:sz="4" w:space="0" w:color="auto"/>
            </w:tcBorders>
            <w:shd w:val="clear" w:color="000000" w:fill="FFF200"/>
            <w:noWrap/>
            <w:vAlign w:val="center"/>
            <w:hideMark/>
          </w:tcPr>
          <w:p w14:paraId="6DBCFE1D"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Tue 7/28/20</w:t>
            </w:r>
          </w:p>
        </w:tc>
        <w:tc>
          <w:tcPr>
            <w:tcW w:w="1316" w:type="dxa"/>
            <w:tcBorders>
              <w:top w:val="nil"/>
              <w:left w:val="nil"/>
              <w:bottom w:val="single" w:sz="4" w:space="0" w:color="auto"/>
              <w:right w:val="single" w:sz="4" w:space="0" w:color="auto"/>
            </w:tcBorders>
            <w:shd w:val="clear" w:color="000000" w:fill="FFF200"/>
            <w:noWrap/>
            <w:vAlign w:val="center"/>
            <w:hideMark/>
          </w:tcPr>
          <w:p w14:paraId="066D86C4"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60907EE7" w14:textId="77777777" w:rsidTr="00892E98">
        <w:trPr>
          <w:trHeight w:val="558"/>
        </w:trPr>
        <w:tc>
          <w:tcPr>
            <w:tcW w:w="1365" w:type="dxa"/>
            <w:tcBorders>
              <w:top w:val="nil"/>
              <w:left w:val="single" w:sz="4" w:space="0" w:color="auto"/>
              <w:bottom w:val="single" w:sz="4" w:space="0" w:color="auto"/>
              <w:right w:val="single" w:sz="4" w:space="0" w:color="auto"/>
            </w:tcBorders>
            <w:shd w:val="clear" w:color="000000" w:fill="FFF200"/>
            <w:noWrap/>
            <w:vAlign w:val="center"/>
            <w:hideMark/>
          </w:tcPr>
          <w:p w14:paraId="18193B2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EMS-5.6.1</w:t>
            </w:r>
          </w:p>
        </w:tc>
        <w:tc>
          <w:tcPr>
            <w:tcW w:w="3890" w:type="dxa"/>
            <w:tcBorders>
              <w:top w:val="nil"/>
              <w:left w:val="nil"/>
              <w:bottom w:val="single" w:sz="4" w:space="0" w:color="auto"/>
              <w:right w:val="single" w:sz="4" w:space="0" w:color="auto"/>
            </w:tcBorders>
            <w:shd w:val="clear" w:color="000000" w:fill="FFF200"/>
            <w:vAlign w:val="center"/>
            <w:hideMark/>
          </w:tcPr>
          <w:p w14:paraId="1AFE264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Incorporate Feedback into Specifications, Schedule and Budget</w:t>
            </w:r>
          </w:p>
        </w:tc>
        <w:tc>
          <w:tcPr>
            <w:tcW w:w="1150" w:type="dxa"/>
            <w:tcBorders>
              <w:top w:val="nil"/>
              <w:left w:val="nil"/>
              <w:bottom w:val="single" w:sz="4" w:space="0" w:color="auto"/>
              <w:right w:val="single" w:sz="4" w:space="0" w:color="auto"/>
            </w:tcBorders>
            <w:shd w:val="clear" w:color="000000" w:fill="FFF200"/>
            <w:noWrap/>
            <w:vAlign w:val="center"/>
            <w:hideMark/>
          </w:tcPr>
          <w:p w14:paraId="23100C2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0 hrs</w:t>
            </w:r>
          </w:p>
        </w:tc>
        <w:tc>
          <w:tcPr>
            <w:tcW w:w="1440" w:type="dxa"/>
            <w:tcBorders>
              <w:top w:val="nil"/>
              <w:left w:val="nil"/>
              <w:bottom w:val="single" w:sz="4" w:space="0" w:color="auto"/>
              <w:right w:val="single" w:sz="4" w:space="0" w:color="auto"/>
            </w:tcBorders>
            <w:shd w:val="clear" w:color="000000" w:fill="FFF200"/>
            <w:noWrap/>
            <w:vAlign w:val="center"/>
            <w:hideMark/>
          </w:tcPr>
          <w:p w14:paraId="39ADEB4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7/28/20</w:t>
            </w:r>
          </w:p>
        </w:tc>
        <w:tc>
          <w:tcPr>
            <w:tcW w:w="1405" w:type="dxa"/>
            <w:tcBorders>
              <w:top w:val="nil"/>
              <w:left w:val="nil"/>
              <w:bottom w:val="single" w:sz="4" w:space="0" w:color="auto"/>
              <w:right w:val="single" w:sz="4" w:space="0" w:color="auto"/>
            </w:tcBorders>
            <w:shd w:val="clear" w:color="000000" w:fill="FFF200"/>
            <w:noWrap/>
            <w:vAlign w:val="center"/>
            <w:hideMark/>
          </w:tcPr>
          <w:p w14:paraId="60282A2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7/28/20</w:t>
            </w:r>
          </w:p>
        </w:tc>
        <w:tc>
          <w:tcPr>
            <w:tcW w:w="1316" w:type="dxa"/>
            <w:tcBorders>
              <w:top w:val="nil"/>
              <w:left w:val="nil"/>
              <w:bottom w:val="single" w:sz="4" w:space="0" w:color="auto"/>
              <w:right w:val="single" w:sz="4" w:space="0" w:color="auto"/>
            </w:tcBorders>
            <w:shd w:val="clear" w:color="000000" w:fill="FFF200"/>
            <w:noWrap/>
            <w:vAlign w:val="center"/>
            <w:hideMark/>
          </w:tcPr>
          <w:p w14:paraId="7FE71EAB"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4CAEEFD4"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200"/>
            <w:noWrap/>
            <w:vAlign w:val="center"/>
            <w:hideMark/>
          </w:tcPr>
          <w:p w14:paraId="22615CA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EMS-5.6.2</w:t>
            </w:r>
          </w:p>
        </w:tc>
        <w:tc>
          <w:tcPr>
            <w:tcW w:w="3890" w:type="dxa"/>
            <w:tcBorders>
              <w:top w:val="nil"/>
              <w:left w:val="nil"/>
              <w:bottom w:val="single" w:sz="4" w:space="0" w:color="auto"/>
              <w:right w:val="single" w:sz="4" w:space="0" w:color="auto"/>
            </w:tcBorders>
            <w:shd w:val="clear" w:color="000000" w:fill="FFF200"/>
            <w:vAlign w:val="center"/>
            <w:hideMark/>
          </w:tcPr>
          <w:p w14:paraId="0C2B57DF"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Review User Guide &amp; Test Report</w:t>
            </w:r>
          </w:p>
        </w:tc>
        <w:tc>
          <w:tcPr>
            <w:tcW w:w="1150" w:type="dxa"/>
            <w:tcBorders>
              <w:top w:val="nil"/>
              <w:left w:val="nil"/>
              <w:bottom w:val="single" w:sz="4" w:space="0" w:color="auto"/>
              <w:right w:val="single" w:sz="4" w:space="0" w:color="auto"/>
            </w:tcBorders>
            <w:shd w:val="clear" w:color="000000" w:fill="FFF200"/>
            <w:noWrap/>
            <w:vAlign w:val="center"/>
            <w:hideMark/>
          </w:tcPr>
          <w:p w14:paraId="75D6AF2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0 hrs</w:t>
            </w:r>
          </w:p>
        </w:tc>
        <w:tc>
          <w:tcPr>
            <w:tcW w:w="1440" w:type="dxa"/>
            <w:tcBorders>
              <w:top w:val="nil"/>
              <w:left w:val="nil"/>
              <w:bottom w:val="single" w:sz="4" w:space="0" w:color="auto"/>
              <w:right w:val="single" w:sz="4" w:space="0" w:color="auto"/>
            </w:tcBorders>
            <w:shd w:val="clear" w:color="000000" w:fill="FFF200"/>
            <w:noWrap/>
            <w:vAlign w:val="center"/>
            <w:hideMark/>
          </w:tcPr>
          <w:p w14:paraId="480A13E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7/28/20</w:t>
            </w:r>
          </w:p>
        </w:tc>
        <w:tc>
          <w:tcPr>
            <w:tcW w:w="1405" w:type="dxa"/>
            <w:tcBorders>
              <w:top w:val="nil"/>
              <w:left w:val="nil"/>
              <w:bottom w:val="single" w:sz="4" w:space="0" w:color="auto"/>
              <w:right w:val="single" w:sz="4" w:space="0" w:color="auto"/>
            </w:tcBorders>
            <w:shd w:val="clear" w:color="000000" w:fill="FFF200"/>
            <w:noWrap/>
            <w:vAlign w:val="center"/>
            <w:hideMark/>
          </w:tcPr>
          <w:p w14:paraId="45AB641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7/28/20</w:t>
            </w:r>
          </w:p>
        </w:tc>
        <w:tc>
          <w:tcPr>
            <w:tcW w:w="1316" w:type="dxa"/>
            <w:tcBorders>
              <w:top w:val="nil"/>
              <w:left w:val="nil"/>
              <w:bottom w:val="single" w:sz="4" w:space="0" w:color="auto"/>
              <w:right w:val="single" w:sz="4" w:space="0" w:color="auto"/>
            </w:tcBorders>
            <w:shd w:val="clear" w:color="000000" w:fill="FFF200"/>
            <w:noWrap/>
            <w:vAlign w:val="center"/>
            <w:hideMark/>
          </w:tcPr>
          <w:p w14:paraId="5B2C470F"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49CA9B01" w14:textId="77777777" w:rsidTr="00892E98">
        <w:trPr>
          <w:trHeight w:val="558"/>
        </w:trPr>
        <w:tc>
          <w:tcPr>
            <w:tcW w:w="1365" w:type="dxa"/>
            <w:tcBorders>
              <w:top w:val="nil"/>
              <w:left w:val="single" w:sz="4" w:space="0" w:color="auto"/>
              <w:bottom w:val="single" w:sz="4" w:space="0" w:color="auto"/>
              <w:right w:val="single" w:sz="4" w:space="0" w:color="auto"/>
            </w:tcBorders>
            <w:shd w:val="clear" w:color="000000" w:fill="FFF200"/>
            <w:noWrap/>
            <w:vAlign w:val="center"/>
            <w:hideMark/>
          </w:tcPr>
          <w:p w14:paraId="6E3368A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EMS-5.6.3</w:t>
            </w:r>
          </w:p>
        </w:tc>
        <w:tc>
          <w:tcPr>
            <w:tcW w:w="3890" w:type="dxa"/>
            <w:tcBorders>
              <w:top w:val="nil"/>
              <w:left w:val="nil"/>
              <w:bottom w:val="single" w:sz="4" w:space="0" w:color="auto"/>
              <w:right w:val="single" w:sz="4" w:space="0" w:color="auto"/>
            </w:tcBorders>
            <w:shd w:val="clear" w:color="000000" w:fill="FFF200"/>
            <w:vAlign w:val="center"/>
            <w:hideMark/>
          </w:tcPr>
          <w:p w14:paraId="4542202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Milestone 4 Deliverables Due (User Guide &amp; Test Report)</w:t>
            </w:r>
          </w:p>
        </w:tc>
        <w:tc>
          <w:tcPr>
            <w:tcW w:w="1150" w:type="dxa"/>
            <w:tcBorders>
              <w:top w:val="nil"/>
              <w:left w:val="nil"/>
              <w:bottom w:val="single" w:sz="4" w:space="0" w:color="auto"/>
              <w:right w:val="single" w:sz="4" w:space="0" w:color="auto"/>
            </w:tcBorders>
            <w:shd w:val="clear" w:color="000000" w:fill="FFF200"/>
            <w:noWrap/>
            <w:vAlign w:val="center"/>
            <w:hideMark/>
          </w:tcPr>
          <w:p w14:paraId="14D7C05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0 hrs</w:t>
            </w:r>
          </w:p>
        </w:tc>
        <w:tc>
          <w:tcPr>
            <w:tcW w:w="1440" w:type="dxa"/>
            <w:tcBorders>
              <w:top w:val="nil"/>
              <w:left w:val="nil"/>
              <w:bottom w:val="single" w:sz="4" w:space="0" w:color="auto"/>
              <w:right w:val="single" w:sz="4" w:space="0" w:color="auto"/>
            </w:tcBorders>
            <w:shd w:val="clear" w:color="000000" w:fill="FFF200"/>
            <w:noWrap/>
            <w:vAlign w:val="center"/>
            <w:hideMark/>
          </w:tcPr>
          <w:p w14:paraId="33FAE3CF"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7/28/20</w:t>
            </w:r>
          </w:p>
        </w:tc>
        <w:tc>
          <w:tcPr>
            <w:tcW w:w="1405" w:type="dxa"/>
            <w:tcBorders>
              <w:top w:val="nil"/>
              <w:left w:val="nil"/>
              <w:bottom w:val="single" w:sz="4" w:space="0" w:color="auto"/>
              <w:right w:val="single" w:sz="4" w:space="0" w:color="auto"/>
            </w:tcBorders>
            <w:shd w:val="clear" w:color="000000" w:fill="FFF200"/>
            <w:noWrap/>
            <w:vAlign w:val="center"/>
            <w:hideMark/>
          </w:tcPr>
          <w:p w14:paraId="3B024EFF"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7/28/20</w:t>
            </w:r>
          </w:p>
        </w:tc>
        <w:tc>
          <w:tcPr>
            <w:tcW w:w="1316" w:type="dxa"/>
            <w:tcBorders>
              <w:top w:val="nil"/>
              <w:left w:val="nil"/>
              <w:bottom w:val="single" w:sz="4" w:space="0" w:color="auto"/>
              <w:right w:val="single" w:sz="4" w:space="0" w:color="auto"/>
            </w:tcBorders>
            <w:shd w:val="clear" w:color="000000" w:fill="FFF200"/>
            <w:noWrap/>
            <w:vAlign w:val="center"/>
            <w:hideMark/>
          </w:tcPr>
          <w:p w14:paraId="629D5B76"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31320A3E"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C000"/>
            <w:noWrap/>
            <w:vAlign w:val="center"/>
            <w:hideMark/>
          </w:tcPr>
          <w:p w14:paraId="7CA946BB"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EMS-6</w:t>
            </w:r>
          </w:p>
        </w:tc>
        <w:tc>
          <w:tcPr>
            <w:tcW w:w="3890" w:type="dxa"/>
            <w:tcBorders>
              <w:top w:val="nil"/>
              <w:left w:val="nil"/>
              <w:bottom w:val="single" w:sz="4" w:space="0" w:color="auto"/>
              <w:right w:val="single" w:sz="4" w:space="0" w:color="auto"/>
            </w:tcBorders>
            <w:shd w:val="clear" w:color="000000" w:fill="FFC000"/>
            <w:vAlign w:val="center"/>
            <w:hideMark/>
          </w:tcPr>
          <w:p w14:paraId="050B7E2E"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Training</w:t>
            </w:r>
          </w:p>
        </w:tc>
        <w:tc>
          <w:tcPr>
            <w:tcW w:w="1150" w:type="dxa"/>
            <w:tcBorders>
              <w:top w:val="nil"/>
              <w:left w:val="nil"/>
              <w:bottom w:val="single" w:sz="4" w:space="0" w:color="auto"/>
              <w:right w:val="single" w:sz="4" w:space="0" w:color="auto"/>
            </w:tcBorders>
            <w:shd w:val="clear" w:color="000000" w:fill="FFC000"/>
            <w:noWrap/>
            <w:vAlign w:val="center"/>
            <w:hideMark/>
          </w:tcPr>
          <w:p w14:paraId="24F46322"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48 hrs</w:t>
            </w:r>
          </w:p>
        </w:tc>
        <w:tc>
          <w:tcPr>
            <w:tcW w:w="1440" w:type="dxa"/>
            <w:tcBorders>
              <w:top w:val="nil"/>
              <w:left w:val="nil"/>
              <w:bottom w:val="single" w:sz="4" w:space="0" w:color="auto"/>
              <w:right w:val="single" w:sz="4" w:space="0" w:color="auto"/>
            </w:tcBorders>
            <w:shd w:val="clear" w:color="000000" w:fill="FFC000"/>
            <w:noWrap/>
            <w:vAlign w:val="center"/>
            <w:hideMark/>
          </w:tcPr>
          <w:p w14:paraId="4E8BE093"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Wed 7/29/20</w:t>
            </w:r>
          </w:p>
        </w:tc>
        <w:tc>
          <w:tcPr>
            <w:tcW w:w="1405" w:type="dxa"/>
            <w:tcBorders>
              <w:top w:val="nil"/>
              <w:left w:val="nil"/>
              <w:bottom w:val="single" w:sz="4" w:space="0" w:color="auto"/>
              <w:right w:val="single" w:sz="4" w:space="0" w:color="auto"/>
            </w:tcBorders>
            <w:shd w:val="clear" w:color="000000" w:fill="FFC000"/>
            <w:noWrap/>
            <w:vAlign w:val="center"/>
            <w:hideMark/>
          </w:tcPr>
          <w:p w14:paraId="67333D58"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Mon 8/3/20</w:t>
            </w:r>
          </w:p>
        </w:tc>
        <w:tc>
          <w:tcPr>
            <w:tcW w:w="1316" w:type="dxa"/>
            <w:tcBorders>
              <w:top w:val="nil"/>
              <w:left w:val="nil"/>
              <w:bottom w:val="single" w:sz="4" w:space="0" w:color="auto"/>
              <w:right w:val="single" w:sz="4" w:space="0" w:color="auto"/>
            </w:tcBorders>
            <w:shd w:val="clear" w:color="000000" w:fill="FFC000"/>
            <w:noWrap/>
            <w:vAlign w:val="center"/>
            <w:hideMark/>
          </w:tcPr>
          <w:p w14:paraId="33C53FEC"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xml:space="preserve">$8,400.00 </w:t>
            </w:r>
          </w:p>
        </w:tc>
      </w:tr>
      <w:tr w:rsidR="00866DF1" w:rsidRPr="00866DF1" w14:paraId="30ACE11F"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67BFA74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EMS-6.1</w:t>
            </w:r>
          </w:p>
        </w:tc>
        <w:tc>
          <w:tcPr>
            <w:tcW w:w="3890" w:type="dxa"/>
            <w:tcBorders>
              <w:top w:val="nil"/>
              <w:left w:val="nil"/>
              <w:bottom w:val="single" w:sz="4" w:space="0" w:color="auto"/>
              <w:right w:val="single" w:sz="4" w:space="0" w:color="auto"/>
            </w:tcBorders>
            <w:shd w:val="clear" w:color="000000" w:fill="FFFFFF"/>
            <w:vAlign w:val="center"/>
            <w:hideMark/>
          </w:tcPr>
          <w:p w14:paraId="3E80C52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Draft Training Plan</w:t>
            </w:r>
          </w:p>
        </w:tc>
        <w:tc>
          <w:tcPr>
            <w:tcW w:w="1150" w:type="dxa"/>
            <w:tcBorders>
              <w:top w:val="nil"/>
              <w:left w:val="nil"/>
              <w:bottom w:val="single" w:sz="4" w:space="0" w:color="auto"/>
              <w:right w:val="single" w:sz="4" w:space="0" w:color="auto"/>
            </w:tcBorders>
            <w:shd w:val="clear" w:color="000000" w:fill="FFFFFF"/>
            <w:noWrap/>
            <w:vAlign w:val="center"/>
            <w:hideMark/>
          </w:tcPr>
          <w:p w14:paraId="6D174C4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31D5BF4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Wed 7/29/20</w:t>
            </w:r>
          </w:p>
        </w:tc>
        <w:tc>
          <w:tcPr>
            <w:tcW w:w="1405" w:type="dxa"/>
            <w:tcBorders>
              <w:top w:val="nil"/>
              <w:left w:val="nil"/>
              <w:bottom w:val="single" w:sz="4" w:space="0" w:color="auto"/>
              <w:right w:val="single" w:sz="4" w:space="0" w:color="auto"/>
            </w:tcBorders>
            <w:shd w:val="clear" w:color="000000" w:fill="FFFFFF"/>
            <w:noWrap/>
            <w:vAlign w:val="center"/>
            <w:hideMark/>
          </w:tcPr>
          <w:p w14:paraId="7017899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Wed 7/29/20</w:t>
            </w:r>
          </w:p>
        </w:tc>
        <w:tc>
          <w:tcPr>
            <w:tcW w:w="1316" w:type="dxa"/>
            <w:tcBorders>
              <w:top w:val="nil"/>
              <w:left w:val="nil"/>
              <w:bottom w:val="single" w:sz="4" w:space="0" w:color="auto"/>
              <w:right w:val="single" w:sz="4" w:space="0" w:color="auto"/>
            </w:tcBorders>
            <w:shd w:val="clear" w:color="000000" w:fill="FFFFFF"/>
            <w:noWrap/>
            <w:vAlign w:val="center"/>
            <w:hideMark/>
          </w:tcPr>
          <w:p w14:paraId="52054ECD"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0C8FEAB9"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73452326"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EMS-6.2</w:t>
            </w:r>
          </w:p>
        </w:tc>
        <w:tc>
          <w:tcPr>
            <w:tcW w:w="3890" w:type="dxa"/>
            <w:tcBorders>
              <w:top w:val="nil"/>
              <w:left w:val="nil"/>
              <w:bottom w:val="single" w:sz="4" w:space="0" w:color="auto"/>
              <w:right w:val="single" w:sz="4" w:space="0" w:color="auto"/>
            </w:tcBorders>
            <w:shd w:val="clear" w:color="000000" w:fill="FFFFFF"/>
            <w:vAlign w:val="center"/>
            <w:hideMark/>
          </w:tcPr>
          <w:p w14:paraId="3E624E2F"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Draft Final Presentation</w:t>
            </w:r>
          </w:p>
        </w:tc>
        <w:tc>
          <w:tcPr>
            <w:tcW w:w="1150" w:type="dxa"/>
            <w:tcBorders>
              <w:top w:val="nil"/>
              <w:left w:val="nil"/>
              <w:bottom w:val="single" w:sz="4" w:space="0" w:color="auto"/>
              <w:right w:val="single" w:sz="4" w:space="0" w:color="auto"/>
            </w:tcBorders>
            <w:shd w:val="clear" w:color="000000" w:fill="FFFFFF"/>
            <w:noWrap/>
            <w:vAlign w:val="center"/>
            <w:hideMark/>
          </w:tcPr>
          <w:p w14:paraId="5C5E31C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24A84476"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Thu 7/30/20</w:t>
            </w:r>
          </w:p>
        </w:tc>
        <w:tc>
          <w:tcPr>
            <w:tcW w:w="1405" w:type="dxa"/>
            <w:tcBorders>
              <w:top w:val="nil"/>
              <w:left w:val="nil"/>
              <w:bottom w:val="single" w:sz="4" w:space="0" w:color="auto"/>
              <w:right w:val="single" w:sz="4" w:space="0" w:color="auto"/>
            </w:tcBorders>
            <w:shd w:val="clear" w:color="000000" w:fill="FFFFFF"/>
            <w:noWrap/>
            <w:vAlign w:val="center"/>
            <w:hideMark/>
          </w:tcPr>
          <w:p w14:paraId="665719F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Thu 7/30/20</w:t>
            </w:r>
          </w:p>
        </w:tc>
        <w:tc>
          <w:tcPr>
            <w:tcW w:w="1316" w:type="dxa"/>
            <w:tcBorders>
              <w:top w:val="nil"/>
              <w:left w:val="nil"/>
              <w:bottom w:val="single" w:sz="4" w:space="0" w:color="auto"/>
              <w:right w:val="single" w:sz="4" w:space="0" w:color="auto"/>
            </w:tcBorders>
            <w:shd w:val="clear" w:color="000000" w:fill="FFFFFF"/>
            <w:noWrap/>
            <w:vAlign w:val="center"/>
            <w:hideMark/>
          </w:tcPr>
          <w:p w14:paraId="368AF96F"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64E6D48A"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082C750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EMS-6.3</w:t>
            </w:r>
          </w:p>
        </w:tc>
        <w:tc>
          <w:tcPr>
            <w:tcW w:w="3890" w:type="dxa"/>
            <w:tcBorders>
              <w:top w:val="nil"/>
              <w:left w:val="nil"/>
              <w:bottom w:val="single" w:sz="4" w:space="0" w:color="auto"/>
              <w:right w:val="single" w:sz="4" w:space="0" w:color="auto"/>
            </w:tcBorders>
            <w:shd w:val="clear" w:color="000000" w:fill="FFFFFF"/>
            <w:vAlign w:val="center"/>
            <w:hideMark/>
          </w:tcPr>
          <w:p w14:paraId="2C93564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Draft Incident Response Plan</w:t>
            </w:r>
          </w:p>
        </w:tc>
        <w:tc>
          <w:tcPr>
            <w:tcW w:w="1150" w:type="dxa"/>
            <w:tcBorders>
              <w:top w:val="nil"/>
              <w:left w:val="nil"/>
              <w:bottom w:val="single" w:sz="4" w:space="0" w:color="auto"/>
              <w:right w:val="single" w:sz="4" w:space="0" w:color="auto"/>
            </w:tcBorders>
            <w:shd w:val="clear" w:color="000000" w:fill="FFFFFF"/>
            <w:noWrap/>
            <w:vAlign w:val="center"/>
            <w:hideMark/>
          </w:tcPr>
          <w:p w14:paraId="2B60CFF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3C17BE4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Fri 7/31/20</w:t>
            </w:r>
          </w:p>
        </w:tc>
        <w:tc>
          <w:tcPr>
            <w:tcW w:w="1405" w:type="dxa"/>
            <w:tcBorders>
              <w:top w:val="nil"/>
              <w:left w:val="nil"/>
              <w:bottom w:val="single" w:sz="4" w:space="0" w:color="auto"/>
              <w:right w:val="single" w:sz="4" w:space="0" w:color="auto"/>
            </w:tcBorders>
            <w:shd w:val="clear" w:color="000000" w:fill="FFFFFF"/>
            <w:noWrap/>
            <w:vAlign w:val="center"/>
            <w:hideMark/>
          </w:tcPr>
          <w:p w14:paraId="75EA96E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Fri 7/31/20</w:t>
            </w:r>
          </w:p>
        </w:tc>
        <w:tc>
          <w:tcPr>
            <w:tcW w:w="1316" w:type="dxa"/>
            <w:tcBorders>
              <w:top w:val="nil"/>
              <w:left w:val="nil"/>
              <w:bottom w:val="single" w:sz="4" w:space="0" w:color="auto"/>
              <w:right w:val="single" w:sz="4" w:space="0" w:color="auto"/>
            </w:tcBorders>
            <w:shd w:val="clear" w:color="000000" w:fill="FFFFFF"/>
            <w:noWrap/>
            <w:vAlign w:val="center"/>
            <w:hideMark/>
          </w:tcPr>
          <w:p w14:paraId="43AD2810"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598345E1"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06748D1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lastRenderedPageBreak/>
              <w:t>EMS-6.4</w:t>
            </w:r>
          </w:p>
        </w:tc>
        <w:tc>
          <w:tcPr>
            <w:tcW w:w="3890" w:type="dxa"/>
            <w:tcBorders>
              <w:top w:val="nil"/>
              <w:left w:val="nil"/>
              <w:bottom w:val="single" w:sz="4" w:space="0" w:color="auto"/>
              <w:right w:val="single" w:sz="4" w:space="0" w:color="auto"/>
            </w:tcBorders>
            <w:shd w:val="clear" w:color="000000" w:fill="FFFFFF"/>
            <w:vAlign w:val="center"/>
            <w:hideMark/>
          </w:tcPr>
          <w:p w14:paraId="4055BF3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Draft Patch and Update Plan</w:t>
            </w:r>
          </w:p>
        </w:tc>
        <w:tc>
          <w:tcPr>
            <w:tcW w:w="1150" w:type="dxa"/>
            <w:tcBorders>
              <w:top w:val="nil"/>
              <w:left w:val="nil"/>
              <w:bottom w:val="single" w:sz="4" w:space="0" w:color="auto"/>
              <w:right w:val="single" w:sz="4" w:space="0" w:color="auto"/>
            </w:tcBorders>
            <w:shd w:val="clear" w:color="000000" w:fill="FFFFFF"/>
            <w:noWrap/>
            <w:vAlign w:val="center"/>
            <w:hideMark/>
          </w:tcPr>
          <w:p w14:paraId="34947CB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3F82328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Sat 8/1/20</w:t>
            </w:r>
          </w:p>
        </w:tc>
        <w:tc>
          <w:tcPr>
            <w:tcW w:w="1405" w:type="dxa"/>
            <w:tcBorders>
              <w:top w:val="nil"/>
              <w:left w:val="nil"/>
              <w:bottom w:val="single" w:sz="4" w:space="0" w:color="auto"/>
              <w:right w:val="single" w:sz="4" w:space="0" w:color="auto"/>
            </w:tcBorders>
            <w:shd w:val="clear" w:color="000000" w:fill="FFFFFF"/>
            <w:noWrap/>
            <w:vAlign w:val="center"/>
            <w:hideMark/>
          </w:tcPr>
          <w:p w14:paraId="00D86286"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Sat 8/1/20</w:t>
            </w:r>
          </w:p>
        </w:tc>
        <w:tc>
          <w:tcPr>
            <w:tcW w:w="1316" w:type="dxa"/>
            <w:tcBorders>
              <w:top w:val="nil"/>
              <w:left w:val="nil"/>
              <w:bottom w:val="single" w:sz="4" w:space="0" w:color="auto"/>
              <w:right w:val="single" w:sz="4" w:space="0" w:color="auto"/>
            </w:tcBorders>
            <w:shd w:val="clear" w:color="000000" w:fill="FFFFFF"/>
            <w:noWrap/>
            <w:vAlign w:val="center"/>
            <w:hideMark/>
          </w:tcPr>
          <w:p w14:paraId="08485220"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41C95FE1"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1C1CAD2F"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EMS-6.5</w:t>
            </w:r>
          </w:p>
        </w:tc>
        <w:tc>
          <w:tcPr>
            <w:tcW w:w="3890" w:type="dxa"/>
            <w:tcBorders>
              <w:top w:val="nil"/>
              <w:left w:val="nil"/>
              <w:bottom w:val="single" w:sz="4" w:space="0" w:color="auto"/>
              <w:right w:val="single" w:sz="4" w:space="0" w:color="auto"/>
            </w:tcBorders>
            <w:shd w:val="clear" w:color="000000" w:fill="FFFFFF"/>
            <w:vAlign w:val="center"/>
            <w:hideMark/>
          </w:tcPr>
          <w:p w14:paraId="132C972E"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Team Meeting</w:t>
            </w:r>
          </w:p>
        </w:tc>
        <w:tc>
          <w:tcPr>
            <w:tcW w:w="1150" w:type="dxa"/>
            <w:tcBorders>
              <w:top w:val="nil"/>
              <w:left w:val="nil"/>
              <w:bottom w:val="single" w:sz="4" w:space="0" w:color="auto"/>
              <w:right w:val="single" w:sz="4" w:space="0" w:color="auto"/>
            </w:tcBorders>
            <w:shd w:val="clear" w:color="000000" w:fill="FFFFFF"/>
            <w:noWrap/>
            <w:vAlign w:val="center"/>
            <w:hideMark/>
          </w:tcPr>
          <w:p w14:paraId="30B06E8B"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7B8D9220"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Sun 8/2/20</w:t>
            </w:r>
          </w:p>
        </w:tc>
        <w:tc>
          <w:tcPr>
            <w:tcW w:w="1405" w:type="dxa"/>
            <w:tcBorders>
              <w:top w:val="nil"/>
              <w:left w:val="nil"/>
              <w:bottom w:val="single" w:sz="4" w:space="0" w:color="auto"/>
              <w:right w:val="single" w:sz="4" w:space="0" w:color="auto"/>
            </w:tcBorders>
            <w:shd w:val="clear" w:color="000000" w:fill="FFFFFF"/>
            <w:noWrap/>
            <w:vAlign w:val="center"/>
            <w:hideMark/>
          </w:tcPr>
          <w:p w14:paraId="012BC858"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Sun 8/2/20</w:t>
            </w:r>
          </w:p>
        </w:tc>
        <w:tc>
          <w:tcPr>
            <w:tcW w:w="1316" w:type="dxa"/>
            <w:tcBorders>
              <w:top w:val="nil"/>
              <w:left w:val="nil"/>
              <w:bottom w:val="single" w:sz="4" w:space="0" w:color="auto"/>
              <w:right w:val="single" w:sz="4" w:space="0" w:color="auto"/>
            </w:tcBorders>
            <w:shd w:val="clear" w:color="000000" w:fill="FFFFFF"/>
            <w:noWrap/>
            <w:vAlign w:val="center"/>
            <w:hideMark/>
          </w:tcPr>
          <w:p w14:paraId="07B18F0B"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5D8D1694"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657019A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EMS-6.5.1</w:t>
            </w:r>
          </w:p>
        </w:tc>
        <w:tc>
          <w:tcPr>
            <w:tcW w:w="3890" w:type="dxa"/>
            <w:tcBorders>
              <w:top w:val="nil"/>
              <w:left w:val="nil"/>
              <w:bottom w:val="single" w:sz="4" w:space="0" w:color="auto"/>
              <w:right w:val="single" w:sz="4" w:space="0" w:color="auto"/>
            </w:tcBorders>
            <w:shd w:val="clear" w:color="000000" w:fill="FFFFFF"/>
            <w:vAlign w:val="center"/>
            <w:hideMark/>
          </w:tcPr>
          <w:p w14:paraId="18944AC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Review Training Plan</w:t>
            </w:r>
          </w:p>
        </w:tc>
        <w:tc>
          <w:tcPr>
            <w:tcW w:w="1150" w:type="dxa"/>
            <w:tcBorders>
              <w:top w:val="nil"/>
              <w:left w:val="nil"/>
              <w:bottom w:val="single" w:sz="4" w:space="0" w:color="auto"/>
              <w:right w:val="single" w:sz="4" w:space="0" w:color="auto"/>
            </w:tcBorders>
            <w:shd w:val="clear" w:color="000000" w:fill="FFFFFF"/>
            <w:noWrap/>
            <w:vAlign w:val="center"/>
            <w:hideMark/>
          </w:tcPr>
          <w:p w14:paraId="0C0454A3"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1D2F9D2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8/2/20</w:t>
            </w:r>
          </w:p>
        </w:tc>
        <w:tc>
          <w:tcPr>
            <w:tcW w:w="1405" w:type="dxa"/>
            <w:tcBorders>
              <w:top w:val="nil"/>
              <w:left w:val="nil"/>
              <w:bottom w:val="single" w:sz="4" w:space="0" w:color="auto"/>
              <w:right w:val="single" w:sz="4" w:space="0" w:color="auto"/>
            </w:tcBorders>
            <w:shd w:val="clear" w:color="000000" w:fill="FFFFFF"/>
            <w:noWrap/>
            <w:vAlign w:val="center"/>
            <w:hideMark/>
          </w:tcPr>
          <w:p w14:paraId="46AB990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8/2/20</w:t>
            </w:r>
          </w:p>
        </w:tc>
        <w:tc>
          <w:tcPr>
            <w:tcW w:w="1316" w:type="dxa"/>
            <w:tcBorders>
              <w:top w:val="nil"/>
              <w:left w:val="nil"/>
              <w:bottom w:val="single" w:sz="4" w:space="0" w:color="auto"/>
              <w:right w:val="single" w:sz="4" w:space="0" w:color="auto"/>
            </w:tcBorders>
            <w:shd w:val="clear" w:color="000000" w:fill="FFFFFF"/>
            <w:noWrap/>
            <w:vAlign w:val="center"/>
            <w:hideMark/>
          </w:tcPr>
          <w:p w14:paraId="401AC1E4"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6757BCD0"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08A801F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EMS-6.5.2</w:t>
            </w:r>
          </w:p>
        </w:tc>
        <w:tc>
          <w:tcPr>
            <w:tcW w:w="3890" w:type="dxa"/>
            <w:tcBorders>
              <w:top w:val="nil"/>
              <w:left w:val="nil"/>
              <w:bottom w:val="single" w:sz="4" w:space="0" w:color="auto"/>
              <w:right w:val="single" w:sz="4" w:space="0" w:color="auto"/>
            </w:tcBorders>
            <w:shd w:val="clear" w:color="000000" w:fill="FFFFFF"/>
            <w:vAlign w:val="center"/>
            <w:hideMark/>
          </w:tcPr>
          <w:p w14:paraId="305F035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Review Final Presentation Draft</w:t>
            </w:r>
          </w:p>
        </w:tc>
        <w:tc>
          <w:tcPr>
            <w:tcW w:w="1150" w:type="dxa"/>
            <w:tcBorders>
              <w:top w:val="nil"/>
              <w:left w:val="nil"/>
              <w:bottom w:val="single" w:sz="4" w:space="0" w:color="auto"/>
              <w:right w:val="single" w:sz="4" w:space="0" w:color="auto"/>
            </w:tcBorders>
            <w:shd w:val="clear" w:color="000000" w:fill="FFFFFF"/>
            <w:noWrap/>
            <w:vAlign w:val="center"/>
            <w:hideMark/>
          </w:tcPr>
          <w:p w14:paraId="480F1DEE"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06FC15B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8/2/20</w:t>
            </w:r>
          </w:p>
        </w:tc>
        <w:tc>
          <w:tcPr>
            <w:tcW w:w="1405" w:type="dxa"/>
            <w:tcBorders>
              <w:top w:val="nil"/>
              <w:left w:val="nil"/>
              <w:bottom w:val="single" w:sz="4" w:space="0" w:color="auto"/>
              <w:right w:val="single" w:sz="4" w:space="0" w:color="auto"/>
            </w:tcBorders>
            <w:shd w:val="clear" w:color="000000" w:fill="FFFFFF"/>
            <w:noWrap/>
            <w:vAlign w:val="center"/>
            <w:hideMark/>
          </w:tcPr>
          <w:p w14:paraId="0FD9062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8/2/20</w:t>
            </w:r>
          </w:p>
        </w:tc>
        <w:tc>
          <w:tcPr>
            <w:tcW w:w="1316" w:type="dxa"/>
            <w:tcBorders>
              <w:top w:val="nil"/>
              <w:left w:val="nil"/>
              <w:bottom w:val="single" w:sz="4" w:space="0" w:color="auto"/>
              <w:right w:val="single" w:sz="4" w:space="0" w:color="auto"/>
            </w:tcBorders>
            <w:shd w:val="clear" w:color="000000" w:fill="FFFFFF"/>
            <w:noWrap/>
            <w:vAlign w:val="center"/>
            <w:hideMark/>
          </w:tcPr>
          <w:p w14:paraId="13CE2B17"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11D3C71C"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2BF35EE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EMS-6.5.3</w:t>
            </w:r>
          </w:p>
        </w:tc>
        <w:tc>
          <w:tcPr>
            <w:tcW w:w="3890" w:type="dxa"/>
            <w:tcBorders>
              <w:top w:val="nil"/>
              <w:left w:val="nil"/>
              <w:bottom w:val="single" w:sz="4" w:space="0" w:color="auto"/>
              <w:right w:val="single" w:sz="4" w:space="0" w:color="auto"/>
            </w:tcBorders>
            <w:shd w:val="clear" w:color="000000" w:fill="FFFFFF"/>
            <w:vAlign w:val="center"/>
            <w:hideMark/>
          </w:tcPr>
          <w:p w14:paraId="328C16D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Review Incident Response Plan</w:t>
            </w:r>
          </w:p>
        </w:tc>
        <w:tc>
          <w:tcPr>
            <w:tcW w:w="1150" w:type="dxa"/>
            <w:tcBorders>
              <w:top w:val="nil"/>
              <w:left w:val="nil"/>
              <w:bottom w:val="single" w:sz="4" w:space="0" w:color="auto"/>
              <w:right w:val="single" w:sz="4" w:space="0" w:color="auto"/>
            </w:tcBorders>
            <w:shd w:val="clear" w:color="000000" w:fill="FFFFFF"/>
            <w:noWrap/>
            <w:vAlign w:val="center"/>
            <w:hideMark/>
          </w:tcPr>
          <w:p w14:paraId="4353F61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0713AF1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8/2/20</w:t>
            </w:r>
          </w:p>
        </w:tc>
        <w:tc>
          <w:tcPr>
            <w:tcW w:w="1405" w:type="dxa"/>
            <w:tcBorders>
              <w:top w:val="nil"/>
              <w:left w:val="nil"/>
              <w:bottom w:val="single" w:sz="4" w:space="0" w:color="auto"/>
              <w:right w:val="single" w:sz="4" w:space="0" w:color="auto"/>
            </w:tcBorders>
            <w:shd w:val="clear" w:color="000000" w:fill="FFFFFF"/>
            <w:noWrap/>
            <w:vAlign w:val="center"/>
            <w:hideMark/>
          </w:tcPr>
          <w:p w14:paraId="1931A336"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8/2/20</w:t>
            </w:r>
          </w:p>
        </w:tc>
        <w:tc>
          <w:tcPr>
            <w:tcW w:w="1316" w:type="dxa"/>
            <w:tcBorders>
              <w:top w:val="nil"/>
              <w:left w:val="nil"/>
              <w:bottom w:val="single" w:sz="4" w:space="0" w:color="auto"/>
              <w:right w:val="single" w:sz="4" w:space="0" w:color="auto"/>
            </w:tcBorders>
            <w:shd w:val="clear" w:color="000000" w:fill="FFFFFF"/>
            <w:noWrap/>
            <w:vAlign w:val="center"/>
            <w:hideMark/>
          </w:tcPr>
          <w:p w14:paraId="204F0086"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0C387BC4"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048A3A0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EMS-6.5.4</w:t>
            </w:r>
          </w:p>
        </w:tc>
        <w:tc>
          <w:tcPr>
            <w:tcW w:w="3890" w:type="dxa"/>
            <w:tcBorders>
              <w:top w:val="nil"/>
              <w:left w:val="nil"/>
              <w:bottom w:val="single" w:sz="4" w:space="0" w:color="auto"/>
              <w:right w:val="single" w:sz="4" w:space="0" w:color="auto"/>
            </w:tcBorders>
            <w:shd w:val="clear" w:color="000000" w:fill="FFFFFF"/>
            <w:vAlign w:val="center"/>
            <w:hideMark/>
          </w:tcPr>
          <w:p w14:paraId="45E071D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Review Patch and Update Plan</w:t>
            </w:r>
          </w:p>
        </w:tc>
        <w:tc>
          <w:tcPr>
            <w:tcW w:w="1150" w:type="dxa"/>
            <w:tcBorders>
              <w:top w:val="nil"/>
              <w:left w:val="nil"/>
              <w:bottom w:val="single" w:sz="4" w:space="0" w:color="auto"/>
              <w:right w:val="single" w:sz="4" w:space="0" w:color="auto"/>
            </w:tcBorders>
            <w:shd w:val="clear" w:color="000000" w:fill="FFFFFF"/>
            <w:noWrap/>
            <w:vAlign w:val="center"/>
            <w:hideMark/>
          </w:tcPr>
          <w:p w14:paraId="4E7B018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5FF70830"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8/2/20</w:t>
            </w:r>
          </w:p>
        </w:tc>
        <w:tc>
          <w:tcPr>
            <w:tcW w:w="1405" w:type="dxa"/>
            <w:tcBorders>
              <w:top w:val="nil"/>
              <w:left w:val="nil"/>
              <w:bottom w:val="single" w:sz="4" w:space="0" w:color="auto"/>
              <w:right w:val="single" w:sz="4" w:space="0" w:color="auto"/>
            </w:tcBorders>
            <w:shd w:val="clear" w:color="000000" w:fill="FFFFFF"/>
            <w:noWrap/>
            <w:vAlign w:val="center"/>
            <w:hideMark/>
          </w:tcPr>
          <w:p w14:paraId="2301F95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8/2/20</w:t>
            </w:r>
          </w:p>
        </w:tc>
        <w:tc>
          <w:tcPr>
            <w:tcW w:w="1316" w:type="dxa"/>
            <w:tcBorders>
              <w:top w:val="nil"/>
              <w:left w:val="nil"/>
              <w:bottom w:val="single" w:sz="4" w:space="0" w:color="auto"/>
              <w:right w:val="single" w:sz="4" w:space="0" w:color="auto"/>
            </w:tcBorders>
            <w:shd w:val="clear" w:color="000000" w:fill="FFFFFF"/>
            <w:noWrap/>
            <w:vAlign w:val="center"/>
            <w:hideMark/>
          </w:tcPr>
          <w:p w14:paraId="1DC791FE"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5BE9CCA2" w14:textId="77777777" w:rsidTr="00892E98">
        <w:trPr>
          <w:trHeight w:val="558"/>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6DF0D46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EMS-6.6</w:t>
            </w:r>
          </w:p>
        </w:tc>
        <w:tc>
          <w:tcPr>
            <w:tcW w:w="3890" w:type="dxa"/>
            <w:tcBorders>
              <w:top w:val="nil"/>
              <w:left w:val="nil"/>
              <w:bottom w:val="single" w:sz="4" w:space="0" w:color="auto"/>
              <w:right w:val="single" w:sz="4" w:space="0" w:color="auto"/>
            </w:tcBorders>
            <w:shd w:val="clear" w:color="000000" w:fill="FFFFFF"/>
            <w:vAlign w:val="center"/>
            <w:hideMark/>
          </w:tcPr>
          <w:p w14:paraId="4B11A18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Training, Incident Response, and Maintenance Plan Review with Client</w:t>
            </w:r>
          </w:p>
        </w:tc>
        <w:tc>
          <w:tcPr>
            <w:tcW w:w="1150" w:type="dxa"/>
            <w:tcBorders>
              <w:top w:val="nil"/>
              <w:left w:val="nil"/>
              <w:bottom w:val="single" w:sz="4" w:space="0" w:color="auto"/>
              <w:right w:val="single" w:sz="4" w:space="0" w:color="auto"/>
            </w:tcBorders>
            <w:shd w:val="clear" w:color="000000" w:fill="FFFFFF"/>
            <w:noWrap/>
            <w:vAlign w:val="center"/>
            <w:hideMark/>
          </w:tcPr>
          <w:p w14:paraId="7E6F7D27"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162146B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8/3/20</w:t>
            </w:r>
          </w:p>
        </w:tc>
        <w:tc>
          <w:tcPr>
            <w:tcW w:w="1405" w:type="dxa"/>
            <w:tcBorders>
              <w:top w:val="nil"/>
              <w:left w:val="nil"/>
              <w:bottom w:val="single" w:sz="4" w:space="0" w:color="auto"/>
              <w:right w:val="single" w:sz="4" w:space="0" w:color="auto"/>
            </w:tcBorders>
            <w:shd w:val="clear" w:color="000000" w:fill="FFFFFF"/>
            <w:noWrap/>
            <w:vAlign w:val="center"/>
            <w:hideMark/>
          </w:tcPr>
          <w:p w14:paraId="15A1C227"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8/3/20</w:t>
            </w:r>
          </w:p>
        </w:tc>
        <w:tc>
          <w:tcPr>
            <w:tcW w:w="1316" w:type="dxa"/>
            <w:tcBorders>
              <w:top w:val="nil"/>
              <w:left w:val="nil"/>
              <w:bottom w:val="single" w:sz="4" w:space="0" w:color="auto"/>
              <w:right w:val="single" w:sz="4" w:space="0" w:color="auto"/>
            </w:tcBorders>
            <w:shd w:val="clear" w:color="000000" w:fill="FFFFFF"/>
            <w:noWrap/>
            <w:vAlign w:val="center"/>
            <w:hideMark/>
          </w:tcPr>
          <w:p w14:paraId="79A22170"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6012A08C"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C000"/>
            <w:noWrap/>
            <w:vAlign w:val="center"/>
            <w:hideMark/>
          </w:tcPr>
          <w:p w14:paraId="335C41F0"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EMS-7</w:t>
            </w:r>
          </w:p>
        </w:tc>
        <w:tc>
          <w:tcPr>
            <w:tcW w:w="3890" w:type="dxa"/>
            <w:tcBorders>
              <w:top w:val="nil"/>
              <w:left w:val="nil"/>
              <w:bottom w:val="single" w:sz="4" w:space="0" w:color="auto"/>
              <w:right w:val="single" w:sz="4" w:space="0" w:color="auto"/>
            </w:tcBorders>
            <w:shd w:val="clear" w:color="000000" w:fill="FFC000"/>
            <w:vAlign w:val="center"/>
            <w:hideMark/>
          </w:tcPr>
          <w:p w14:paraId="755A5AEB"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Deployment</w:t>
            </w:r>
          </w:p>
        </w:tc>
        <w:tc>
          <w:tcPr>
            <w:tcW w:w="1150" w:type="dxa"/>
            <w:tcBorders>
              <w:top w:val="nil"/>
              <w:left w:val="nil"/>
              <w:bottom w:val="single" w:sz="4" w:space="0" w:color="auto"/>
              <w:right w:val="single" w:sz="4" w:space="0" w:color="auto"/>
            </w:tcBorders>
            <w:shd w:val="clear" w:color="000000" w:fill="FFC000"/>
            <w:noWrap/>
            <w:vAlign w:val="center"/>
            <w:hideMark/>
          </w:tcPr>
          <w:p w14:paraId="265ED532"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64 hrs</w:t>
            </w:r>
          </w:p>
        </w:tc>
        <w:tc>
          <w:tcPr>
            <w:tcW w:w="1440" w:type="dxa"/>
            <w:tcBorders>
              <w:top w:val="nil"/>
              <w:left w:val="nil"/>
              <w:bottom w:val="single" w:sz="4" w:space="0" w:color="auto"/>
              <w:right w:val="single" w:sz="4" w:space="0" w:color="auto"/>
            </w:tcBorders>
            <w:shd w:val="clear" w:color="000000" w:fill="FFC000"/>
            <w:noWrap/>
            <w:vAlign w:val="center"/>
            <w:hideMark/>
          </w:tcPr>
          <w:p w14:paraId="1F25A154"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Tue 8/4/20</w:t>
            </w:r>
          </w:p>
        </w:tc>
        <w:tc>
          <w:tcPr>
            <w:tcW w:w="1405" w:type="dxa"/>
            <w:tcBorders>
              <w:top w:val="nil"/>
              <w:left w:val="nil"/>
              <w:bottom w:val="single" w:sz="4" w:space="0" w:color="auto"/>
              <w:right w:val="single" w:sz="4" w:space="0" w:color="auto"/>
            </w:tcBorders>
            <w:shd w:val="clear" w:color="000000" w:fill="FFC000"/>
            <w:noWrap/>
            <w:vAlign w:val="center"/>
            <w:hideMark/>
          </w:tcPr>
          <w:p w14:paraId="01AAD5E8"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Tue 8/11/20</w:t>
            </w:r>
          </w:p>
        </w:tc>
        <w:tc>
          <w:tcPr>
            <w:tcW w:w="1316" w:type="dxa"/>
            <w:tcBorders>
              <w:top w:val="nil"/>
              <w:left w:val="nil"/>
              <w:bottom w:val="single" w:sz="4" w:space="0" w:color="auto"/>
              <w:right w:val="single" w:sz="4" w:space="0" w:color="auto"/>
            </w:tcBorders>
            <w:shd w:val="clear" w:color="000000" w:fill="FFC000"/>
            <w:noWrap/>
            <w:vAlign w:val="center"/>
            <w:hideMark/>
          </w:tcPr>
          <w:p w14:paraId="11DCD636"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37D0C7BA"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45A5FDE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EMS-7.1</w:t>
            </w:r>
          </w:p>
        </w:tc>
        <w:tc>
          <w:tcPr>
            <w:tcW w:w="3890" w:type="dxa"/>
            <w:tcBorders>
              <w:top w:val="nil"/>
              <w:left w:val="nil"/>
              <w:bottom w:val="single" w:sz="4" w:space="0" w:color="auto"/>
              <w:right w:val="single" w:sz="4" w:space="0" w:color="auto"/>
            </w:tcBorders>
            <w:shd w:val="clear" w:color="000000" w:fill="FFFFFF"/>
            <w:vAlign w:val="center"/>
            <w:hideMark/>
          </w:tcPr>
          <w:p w14:paraId="0C0AD8C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Certify Release and Archive</w:t>
            </w:r>
          </w:p>
        </w:tc>
        <w:tc>
          <w:tcPr>
            <w:tcW w:w="1150" w:type="dxa"/>
            <w:tcBorders>
              <w:top w:val="nil"/>
              <w:left w:val="nil"/>
              <w:bottom w:val="single" w:sz="4" w:space="0" w:color="auto"/>
              <w:right w:val="single" w:sz="4" w:space="0" w:color="auto"/>
            </w:tcBorders>
            <w:shd w:val="clear" w:color="000000" w:fill="FFFFFF"/>
            <w:noWrap/>
            <w:vAlign w:val="center"/>
            <w:hideMark/>
          </w:tcPr>
          <w:p w14:paraId="172BB4F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24 hrs</w:t>
            </w:r>
          </w:p>
        </w:tc>
        <w:tc>
          <w:tcPr>
            <w:tcW w:w="1440" w:type="dxa"/>
            <w:tcBorders>
              <w:top w:val="nil"/>
              <w:left w:val="nil"/>
              <w:bottom w:val="single" w:sz="4" w:space="0" w:color="auto"/>
              <w:right w:val="single" w:sz="4" w:space="0" w:color="auto"/>
            </w:tcBorders>
            <w:shd w:val="clear" w:color="000000" w:fill="FFFFFF"/>
            <w:noWrap/>
            <w:vAlign w:val="center"/>
            <w:hideMark/>
          </w:tcPr>
          <w:p w14:paraId="02CA640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8/4/20</w:t>
            </w:r>
          </w:p>
        </w:tc>
        <w:tc>
          <w:tcPr>
            <w:tcW w:w="1405" w:type="dxa"/>
            <w:tcBorders>
              <w:top w:val="nil"/>
              <w:left w:val="nil"/>
              <w:bottom w:val="single" w:sz="4" w:space="0" w:color="auto"/>
              <w:right w:val="single" w:sz="4" w:space="0" w:color="auto"/>
            </w:tcBorders>
            <w:shd w:val="clear" w:color="000000" w:fill="FFFFFF"/>
            <w:noWrap/>
            <w:vAlign w:val="center"/>
            <w:hideMark/>
          </w:tcPr>
          <w:p w14:paraId="296C9439"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Thu 8/6/20</w:t>
            </w:r>
          </w:p>
        </w:tc>
        <w:tc>
          <w:tcPr>
            <w:tcW w:w="1316" w:type="dxa"/>
            <w:tcBorders>
              <w:top w:val="nil"/>
              <w:left w:val="nil"/>
              <w:bottom w:val="single" w:sz="4" w:space="0" w:color="auto"/>
              <w:right w:val="single" w:sz="4" w:space="0" w:color="auto"/>
            </w:tcBorders>
            <w:shd w:val="clear" w:color="000000" w:fill="FFFFFF"/>
            <w:noWrap/>
            <w:vAlign w:val="center"/>
            <w:hideMark/>
          </w:tcPr>
          <w:p w14:paraId="457F1837"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xml:space="preserve">$4,200.00 </w:t>
            </w:r>
          </w:p>
        </w:tc>
      </w:tr>
      <w:tr w:rsidR="00866DF1" w:rsidRPr="00866DF1" w14:paraId="3E9BD3AE"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5F8B0AED"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EMS-7.2</w:t>
            </w:r>
          </w:p>
        </w:tc>
        <w:tc>
          <w:tcPr>
            <w:tcW w:w="3890" w:type="dxa"/>
            <w:tcBorders>
              <w:top w:val="nil"/>
              <w:left w:val="nil"/>
              <w:bottom w:val="single" w:sz="4" w:space="0" w:color="auto"/>
              <w:right w:val="single" w:sz="4" w:space="0" w:color="auto"/>
            </w:tcBorders>
            <w:shd w:val="clear" w:color="000000" w:fill="FFFFFF"/>
            <w:vAlign w:val="center"/>
            <w:hideMark/>
          </w:tcPr>
          <w:p w14:paraId="742F1690"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   Team Meeting</w:t>
            </w:r>
          </w:p>
        </w:tc>
        <w:tc>
          <w:tcPr>
            <w:tcW w:w="1150" w:type="dxa"/>
            <w:tcBorders>
              <w:top w:val="nil"/>
              <w:left w:val="nil"/>
              <w:bottom w:val="single" w:sz="4" w:space="0" w:color="auto"/>
              <w:right w:val="single" w:sz="4" w:space="0" w:color="auto"/>
            </w:tcBorders>
            <w:shd w:val="clear" w:color="000000" w:fill="FFFFFF"/>
            <w:noWrap/>
            <w:vAlign w:val="center"/>
            <w:hideMark/>
          </w:tcPr>
          <w:p w14:paraId="4D8184CD"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7CD09B4A"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Fri 8/7/20</w:t>
            </w:r>
          </w:p>
        </w:tc>
        <w:tc>
          <w:tcPr>
            <w:tcW w:w="1405" w:type="dxa"/>
            <w:tcBorders>
              <w:top w:val="nil"/>
              <w:left w:val="nil"/>
              <w:bottom w:val="single" w:sz="4" w:space="0" w:color="auto"/>
              <w:right w:val="single" w:sz="4" w:space="0" w:color="auto"/>
            </w:tcBorders>
            <w:shd w:val="clear" w:color="000000" w:fill="FFFFFF"/>
            <w:noWrap/>
            <w:vAlign w:val="center"/>
            <w:hideMark/>
          </w:tcPr>
          <w:p w14:paraId="69E25885"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Fri 8/7/20</w:t>
            </w:r>
          </w:p>
        </w:tc>
        <w:tc>
          <w:tcPr>
            <w:tcW w:w="1316" w:type="dxa"/>
            <w:tcBorders>
              <w:top w:val="nil"/>
              <w:left w:val="nil"/>
              <w:bottom w:val="single" w:sz="4" w:space="0" w:color="auto"/>
              <w:right w:val="single" w:sz="4" w:space="0" w:color="auto"/>
            </w:tcBorders>
            <w:shd w:val="clear" w:color="000000" w:fill="FFFFFF"/>
            <w:noWrap/>
            <w:vAlign w:val="center"/>
            <w:hideMark/>
          </w:tcPr>
          <w:p w14:paraId="2B6AE339"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w:t>
            </w:r>
          </w:p>
        </w:tc>
      </w:tr>
      <w:tr w:rsidR="00866DF1" w:rsidRPr="00866DF1" w14:paraId="5A984ABF"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7B14891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EMS-7.2.1</w:t>
            </w:r>
          </w:p>
        </w:tc>
        <w:tc>
          <w:tcPr>
            <w:tcW w:w="3890" w:type="dxa"/>
            <w:tcBorders>
              <w:top w:val="nil"/>
              <w:left w:val="nil"/>
              <w:bottom w:val="single" w:sz="4" w:space="0" w:color="auto"/>
              <w:right w:val="single" w:sz="4" w:space="0" w:color="auto"/>
            </w:tcBorders>
            <w:shd w:val="clear" w:color="000000" w:fill="FFFFFF"/>
            <w:vAlign w:val="center"/>
            <w:hideMark/>
          </w:tcPr>
          <w:p w14:paraId="5DDCDB46"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Rehearse Final Presentation</w:t>
            </w:r>
          </w:p>
        </w:tc>
        <w:tc>
          <w:tcPr>
            <w:tcW w:w="1150" w:type="dxa"/>
            <w:tcBorders>
              <w:top w:val="nil"/>
              <w:left w:val="nil"/>
              <w:bottom w:val="single" w:sz="4" w:space="0" w:color="auto"/>
              <w:right w:val="single" w:sz="4" w:space="0" w:color="auto"/>
            </w:tcBorders>
            <w:shd w:val="clear" w:color="000000" w:fill="FFFFFF"/>
            <w:noWrap/>
            <w:vAlign w:val="center"/>
            <w:hideMark/>
          </w:tcPr>
          <w:p w14:paraId="7CD5000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126F8A4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Fri 8/7/20</w:t>
            </w:r>
          </w:p>
        </w:tc>
        <w:tc>
          <w:tcPr>
            <w:tcW w:w="1405" w:type="dxa"/>
            <w:tcBorders>
              <w:top w:val="nil"/>
              <w:left w:val="nil"/>
              <w:bottom w:val="single" w:sz="4" w:space="0" w:color="auto"/>
              <w:right w:val="single" w:sz="4" w:space="0" w:color="auto"/>
            </w:tcBorders>
            <w:shd w:val="clear" w:color="000000" w:fill="FFFFFF"/>
            <w:noWrap/>
            <w:vAlign w:val="center"/>
            <w:hideMark/>
          </w:tcPr>
          <w:p w14:paraId="5C179496"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Fri 8/7/20</w:t>
            </w:r>
          </w:p>
        </w:tc>
        <w:tc>
          <w:tcPr>
            <w:tcW w:w="1316" w:type="dxa"/>
            <w:tcBorders>
              <w:top w:val="nil"/>
              <w:left w:val="nil"/>
              <w:bottom w:val="single" w:sz="4" w:space="0" w:color="auto"/>
              <w:right w:val="single" w:sz="4" w:space="0" w:color="auto"/>
            </w:tcBorders>
            <w:shd w:val="clear" w:color="000000" w:fill="FFFFFF"/>
            <w:noWrap/>
            <w:vAlign w:val="center"/>
            <w:hideMark/>
          </w:tcPr>
          <w:p w14:paraId="0FAC2872"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345FC86A"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1F78571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EMS-7.3</w:t>
            </w:r>
          </w:p>
        </w:tc>
        <w:tc>
          <w:tcPr>
            <w:tcW w:w="3890" w:type="dxa"/>
            <w:tcBorders>
              <w:top w:val="nil"/>
              <w:left w:val="nil"/>
              <w:bottom w:val="single" w:sz="4" w:space="0" w:color="auto"/>
              <w:right w:val="single" w:sz="4" w:space="0" w:color="auto"/>
            </w:tcBorders>
            <w:shd w:val="clear" w:color="000000" w:fill="FFFFFF"/>
            <w:vAlign w:val="center"/>
            <w:hideMark/>
          </w:tcPr>
          <w:p w14:paraId="66B278D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Final Presentation</w:t>
            </w:r>
          </w:p>
        </w:tc>
        <w:tc>
          <w:tcPr>
            <w:tcW w:w="1150" w:type="dxa"/>
            <w:tcBorders>
              <w:top w:val="nil"/>
              <w:left w:val="nil"/>
              <w:bottom w:val="single" w:sz="4" w:space="0" w:color="auto"/>
              <w:right w:val="single" w:sz="4" w:space="0" w:color="auto"/>
            </w:tcBorders>
            <w:shd w:val="clear" w:color="000000" w:fill="FFFFFF"/>
            <w:noWrap/>
            <w:vAlign w:val="center"/>
            <w:hideMark/>
          </w:tcPr>
          <w:p w14:paraId="67D33F6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2E35189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Sat 8/8/20</w:t>
            </w:r>
          </w:p>
        </w:tc>
        <w:tc>
          <w:tcPr>
            <w:tcW w:w="1405" w:type="dxa"/>
            <w:tcBorders>
              <w:top w:val="nil"/>
              <w:left w:val="nil"/>
              <w:bottom w:val="single" w:sz="4" w:space="0" w:color="auto"/>
              <w:right w:val="single" w:sz="4" w:space="0" w:color="auto"/>
            </w:tcBorders>
            <w:shd w:val="clear" w:color="000000" w:fill="FFFFFF"/>
            <w:noWrap/>
            <w:vAlign w:val="center"/>
            <w:hideMark/>
          </w:tcPr>
          <w:p w14:paraId="45FCD9C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Sat 8/8/20</w:t>
            </w:r>
          </w:p>
        </w:tc>
        <w:tc>
          <w:tcPr>
            <w:tcW w:w="1316" w:type="dxa"/>
            <w:tcBorders>
              <w:top w:val="nil"/>
              <w:left w:val="nil"/>
              <w:bottom w:val="single" w:sz="4" w:space="0" w:color="auto"/>
              <w:right w:val="single" w:sz="4" w:space="0" w:color="auto"/>
            </w:tcBorders>
            <w:shd w:val="clear" w:color="000000" w:fill="FFFFFF"/>
            <w:noWrap/>
            <w:vAlign w:val="center"/>
            <w:hideMark/>
          </w:tcPr>
          <w:p w14:paraId="103AA1D9"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41DAAD47" w14:textId="77777777" w:rsidTr="00892E98">
        <w:trPr>
          <w:trHeight w:val="558"/>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5998686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EMS-7.4</w:t>
            </w:r>
          </w:p>
        </w:tc>
        <w:tc>
          <w:tcPr>
            <w:tcW w:w="3890" w:type="dxa"/>
            <w:tcBorders>
              <w:top w:val="nil"/>
              <w:left w:val="nil"/>
              <w:bottom w:val="single" w:sz="4" w:space="0" w:color="auto"/>
              <w:right w:val="single" w:sz="4" w:space="0" w:color="auto"/>
            </w:tcBorders>
            <w:shd w:val="clear" w:color="000000" w:fill="FFFFFF"/>
            <w:vAlign w:val="center"/>
            <w:hideMark/>
          </w:tcPr>
          <w:p w14:paraId="46E9B50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Upload Project Code and Deliverables to GitHub</w:t>
            </w:r>
          </w:p>
        </w:tc>
        <w:tc>
          <w:tcPr>
            <w:tcW w:w="1150" w:type="dxa"/>
            <w:tcBorders>
              <w:top w:val="nil"/>
              <w:left w:val="nil"/>
              <w:bottom w:val="single" w:sz="4" w:space="0" w:color="auto"/>
              <w:right w:val="single" w:sz="4" w:space="0" w:color="auto"/>
            </w:tcBorders>
            <w:shd w:val="clear" w:color="000000" w:fill="FFFFFF"/>
            <w:noWrap/>
            <w:vAlign w:val="center"/>
            <w:hideMark/>
          </w:tcPr>
          <w:p w14:paraId="0ED261D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3800A44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8/9/20</w:t>
            </w:r>
          </w:p>
        </w:tc>
        <w:tc>
          <w:tcPr>
            <w:tcW w:w="1405" w:type="dxa"/>
            <w:tcBorders>
              <w:top w:val="nil"/>
              <w:left w:val="nil"/>
              <w:bottom w:val="single" w:sz="4" w:space="0" w:color="auto"/>
              <w:right w:val="single" w:sz="4" w:space="0" w:color="auto"/>
            </w:tcBorders>
            <w:shd w:val="clear" w:color="000000" w:fill="FFFFFF"/>
            <w:noWrap/>
            <w:vAlign w:val="center"/>
            <w:hideMark/>
          </w:tcPr>
          <w:p w14:paraId="0BAB784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Sun 8/9/20</w:t>
            </w:r>
          </w:p>
        </w:tc>
        <w:tc>
          <w:tcPr>
            <w:tcW w:w="1316" w:type="dxa"/>
            <w:tcBorders>
              <w:top w:val="nil"/>
              <w:left w:val="nil"/>
              <w:bottom w:val="single" w:sz="4" w:space="0" w:color="auto"/>
              <w:right w:val="single" w:sz="4" w:space="0" w:color="auto"/>
            </w:tcBorders>
            <w:shd w:val="clear" w:color="000000" w:fill="FFFFFF"/>
            <w:noWrap/>
            <w:vAlign w:val="center"/>
            <w:hideMark/>
          </w:tcPr>
          <w:p w14:paraId="4C325459"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6D793B9B"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7D36598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EMS-7.5</w:t>
            </w:r>
          </w:p>
        </w:tc>
        <w:tc>
          <w:tcPr>
            <w:tcW w:w="3890" w:type="dxa"/>
            <w:tcBorders>
              <w:top w:val="nil"/>
              <w:left w:val="nil"/>
              <w:bottom w:val="single" w:sz="4" w:space="0" w:color="auto"/>
              <w:right w:val="single" w:sz="4" w:space="0" w:color="auto"/>
            </w:tcBorders>
            <w:shd w:val="clear" w:color="000000" w:fill="FFFFFF"/>
            <w:vAlign w:val="center"/>
            <w:hideMark/>
          </w:tcPr>
          <w:p w14:paraId="2916717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Final Team Meeting</w:t>
            </w:r>
          </w:p>
        </w:tc>
        <w:tc>
          <w:tcPr>
            <w:tcW w:w="1150" w:type="dxa"/>
            <w:tcBorders>
              <w:top w:val="nil"/>
              <w:left w:val="nil"/>
              <w:bottom w:val="single" w:sz="4" w:space="0" w:color="auto"/>
              <w:right w:val="single" w:sz="4" w:space="0" w:color="auto"/>
            </w:tcBorders>
            <w:shd w:val="clear" w:color="000000" w:fill="FFFFFF"/>
            <w:noWrap/>
            <w:vAlign w:val="center"/>
            <w:hideMark/>
          </w:tcPr>
          <w:p w14:paraId="5D0C4DE1"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3C14948B"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8/10/20</w:t>
            </w:r>
          </w:p>
        </w:tc>
        <w:tc>
          <w:tcPr>
            <w:tcW w:w="1405" w:type="dxa"/>
            <w:tcBorders>
              <w:top w:val="nil"/>
              <w:left w:val="nil"/>
              <w:bottom w:val="single" w:sz="4" w:space="0" w:color="auto"/>
              <w:right w:val="single" w:sz="4" w:space="0" w:color="auto"/>
            </w:tcBorders>
            <w:shd w:val="clear" w:color="000000" w:fill="FFFFFF"/>
            <w:noWrap/>
            <w:vAlign w:val="center"/>
            <w:hideMark/>
          </w:tcPr>
          <w:p w14:paraId="7C93703C"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Mon 8/10/20</w:t>
            </w:r>
          </w:p>
        </w:tc>
        <w:tc>
          <w:tcPr>
            <w:tcW w:w="1316" w:type="dxa"/>
            <w:tcBorders>
              <w:top w:val="nil"/>
              <w:left w:val="nil"/>
              <w:bottom w:val="single" w:sz="4" w:space="0" w:color="auto"/>
              <w:right w:val="single" w:sz="4" w:space="0" w:color="auto"/>
            </w:tcBorders>
            <w:shd w:val="clear" w:color="000000" w:fill="FFFFFF"/>
            <w:noWrap/>
            <w:vAlign w:val="center"/>
            <w:hideMark/>
          </w:tcPr>
          <w:p w14:paraId="3F45A289"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1913BB05" w14:textId="77777777" w:rsidTr="00892E98">
        <w:trPr>
          <w:trHeight w:val="279"/>
        </w:trPr>
        <w:tc>
          <w:tcPr>
            <w:tcW w:w="1365" w:type="dxa"/>
            <w:tcBorders>
              <w:top w:val="nil"/>
              <w:left w:val="single" w:sz="4" w:space="0" w:color="auto"/>
              <w:bottom w:val="single" w:sz="4" w:space="0" w:color="auto"/>
              <w:right w:val="single" w:sz="4" w:space="0" w:color="auto"/>
            </w:tcBorders>
            <w:shd w:val="clear" w:color="000000" w:fill="FFFFFF"/>
            <w:noWrap/>
            <w:vAlign w:val="center"/>
            <w:hideMark/>
          </w:tcPr>
          <w:p w14:paraId="5EF0A158"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EMS-7.6</w:t>
            </w:r>
          </w:p>
        </w:tc>
        <w:tc>
          <w:tcPr>
            <w:tcW w:w="3890" w:type="dxa"/>
            <w:tcBorders>
              <w:top w:val="nil"/>
              <w:left w:val="nil"/>
              <w:bottom w:val="single" w:sz="4" w:space="0" w:color="auto"/>
              <w:right w:val="single" w:sz="4" w:space="0" w:color="auto"/>
            </w:tcBorders>
            <w:shd w:val="clear" w:color="000000" w:fill="FFFFFF"/>
            <w:vAlign w:val="center"/>
            <w:hideMark/>
          </w:tcPr>
          <w:p w14:paraId="506A868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End of Course</w:t>
            </w:r>
          </w:p>
        </w:tc>
        <w:tc>
          <w:tcPr>
            <w:tcW w:w="1150" w:type="dxa"/>
            <w:tcBorders>
              <w:top w:val="nil"/>
              <w:left w:val="nil"/>
              <w:bottom w:val="single" w:sz="4" w:space="0" w:color="auto"/>
              <w:right w:val="single" w:sz="4" w:space="0" w:color="auto"/>
            </w:tcBorders>
            <w:shd w:val="clear" w:color="000000" w:fill="FFFFFF"/>
            <w:noWrap/>
            <w:vAlign w:val="center"/>
            <w:hideMark/>
          </w:tcPr>
          <w:p w14:paraId="21B70564"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8 hrs</w:t>
            </w:r>
          </w:p>
        </w:tc>
        <w:tc>
          <w:tcPr>
            <w:tcW w:w="1440" w:type="dxa"/>
            <w:tcBorders>
              <w:top w:val="nil"/>
              <w:left w:val="nil"/>
              <w:bottom w:val="single" w:sz="4" w:space="0" w:color="auto"/>
              <w:right w:val="single" w:sz="4" w:space="0" w:color="auto"/>
            </w:tcBorders>
            <w:shd w:val="clear" w:color="000000" w:fill="FFFFFF"/>
            <w:noWrap/>
            <w:vAlign w:val="center"/>
            <w:hideMark/>
          </w:tcPr>
          <w:p w14:paraId="055690D8"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8/11/20</w:t>
            </w:r>
          </w:p>
        </w:tc>
        <w:tc>
          <w:tcPr>
            <w:tcW w:w="1405" w:type="dxa"/>
            <w:tcBorders>
              <w:top w:val="nil"/>
              <w:left w:val="nil"/>
              <w:bottom w:val="single" w:sz="4" w:space="0" w:color="auto"/>
              <w:right w:val="single" w:sz="4" w:space="0" w:color="auto"/>
            </w:tcBorders>
            <w:shd w:val="clear" w:color="000000" w:fill="FFFFFF"/>
            <w:noWrap/>
            <w:vAlign w:val="center"/>
            <w:hideMark/>
          </w:tcPr>
          <w:p w14:paraId="64FF54D5"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Tue 8/11/20</w:t>
            </w:r>
          </w:p>
        </w:tc>
        <w:tc>
          <w:tcPr>
            <w:tcW w:w="1316" w:type="dxa"/>
            <w:tcBorders>
              <w:top w:val="nil"/>
              <w:left w:val="nil"/>
              <w:bottom w:val="single" w:sz="4" w:space="0" w:color="auto"/>
              <w:right w:val="single" w:sz="4" w:space="0" w:color="auto"/>
            </w:tcBorders>
            <w:shd w:val="clear" w:color="000000" w:fill="FFFFFF"/>
            <w:noWrap/>
            <w:vAlign w:val="center"/>
            <w:hideMark/>
          </w:tcPr>
          <w:p w14:paraId="32664938" w14:textId="77777777" w:rsidR="00866DF1" w:rsidRPr="00866DF1" w:rsidRDefault="00866DF1" w:rsidP="00866DF1">
            <w:pPr>
              <w:spacing w:after="0"/>
              <w:jc w:val="right"/>
              <w:rPr>
                <w:rFonts w:eastAsia="Times New Roman" w:cs="Times New Roman"/>
                <w:color w:val="000000"/>
                <w:sz w:val="22"/>
              </w:rPr>
            </w:pPr>
            <w:r w:rsidRPr="00866DF1">
              <w:rPr>
                <w:rFonts w:eastAsia="Times New Roman" w:cs="Times New Roman"/>
                <w:color w:val="000000"/>
                <w:sz w:val="22"/>
              </w:rPr>
              <w:t> </w:t>
            </w:r>
          </w:p>
        </w:tc>
      </w:tr>
      <w:tr w:rsidR="00866DF1" w:rsidRPr="00866DF1" w14:paraId="072AE46E" w14:textId="77777777" w:rsidTr="00892E98">
        <w:trPr>
          <w:trHeight w:val="279"/>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24FA61D8"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w:t>
            </w:r>
          </w:p>
        </w:tc>
        <w:tc>
          <w:tcPr>
            <w:tcW w:w="3890" w:type="dxa"/>
            <w:tcBorders>
              <w:top w:val="nil"/>
              <w:left w:val="nil"/>
              <w:bottom w:val="single" w:sz="4" w:space="0" w:color="auto"/>
              <w:right w:val="single" w:sz="4" w:space="0" w:color="auto"/>
            </w:tcBorders>
            <w:shd w:val="clear" w:color="auto" w:fill="auto"/>
            <w:vAlign w:val="bottom"/>
            <w:hideMark/>
          </w:tcPr>
          <w:p w14:paraId="348869B2"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w:t>
            </w:r>
          </w:p>
        </w:tc>
        <w:tc>
          <w:tcPr>
            <w:tcW w:w="1150" w:type="dxa"/>
            <w:tcBorders>
              <w:top w:val="nil"/>
              <w:left w:val="nil"/>
              <w:bottom w:val="single" w:sz="4" w:space="0" w:color="auto"/>
              <w:right w:val="single" w:sz="4" w:space="0" w:color="auto"/>
            </w:tcBorders>
            <w:shd w:val="clear" w:color="auto" w:fill="auto"/>
            <w:noWrap/>
            <w:vAlign w:val="bottom"/>
            <w:hideMark/>
          </w:tcPr>
          <w:p w14:paraId="704B9D6A" w14:textId="77777777" w:rsidR="00866DF1" w:rsidRPr="00866DF1" w:rsidRDefault="00866DF1" w:rsidP="00866DF1">
            <w:pPr>
              <w:spacing w:after="0"/>
              <w:rPr>
                <w:rFonts w:eastAsia="Times New Roman" w:cs="Times New Roman"/>
                <w:b/>
                <w:bCs/>
                <w:color w:val="000000"/>
                <w:sz w:val="22"/>
              </w:rPr>
            </w:pPr>
            <w:r w:rsidRPr="00866DF1">
              <w:rPr>
                <w:rFonts w:eastAsia="Times New Roman" w:cs="Times New Roman"/>
                <w:b/>
                <w:bCs/>
                <w:color w:val="000000"/>
                <w:sz w:val="22"/>
              </w:rPr>
              <w:t>616 hrs</w:t>
            </w:r>
          </w:p>
        </w:tc>
        <w:tc>
          <w:tcPr>
            <w:tcW w:w="1440" w:type="dxa"/>
            <w:tcBorders>
              <w:top w:val="nil"/>
              <w:left w:val="nil"/>
              <w:bottom w:val="single" w:sz="4" w:space="0" w:color="auto"/>
              <w:right w:val="single" w:sz="4" w:space="0" w:color="auto"/>
            </w:tcBorders>
            <w:shd w:val="clear" w:color="auto" w:fill="auto"/>
            <w:noWrap/>
            <w:vAlign w:val="bottom"/>
            <w:hideMark/>
          </w:tcPr>
          <w:p w14:paraId="1FE2DDDA"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w:t>
            </w:r>
          </w:p>
        </w:tc>
        <w:tc>
          <w:tcPr>
            <w:tcW w:w="1405" w:type="dxa"/>
            <w:tcBorders>
              <w:top w:val="nil"/>
              <w:left w:val="nil"/>
              <w:bottom w:val="single" w:sz="4" w:space="0" w:color="auto"/>
              <w:right w:val="single" w:sz="4" w:space="0" w:color="auto"/>
            </w:tcBorders>
            <w:shd w:val="clear" w:color="auto" w:fill="auto"/>
            <w:noWrap/>
            <w:vAlign w:val="bottom"/>
            <w:hideMark/>
          </w:tcPr>
          <w:p w14:paraId="5D65AEDD" w14:textId="77777777" w:rsidR="00866DF1" w:rsidRPr="00866DF1" w:rsidRDefault="00866DF1" w:rsidP="00866DF1">
            <w:pPr>
              <w:spacing w:after="0"/>
              <w:rPr>
                <w:rFonts w:eastAsia="Times New Roman" w:cs="Times New Roman"/>
                <w:color w:val="000000"/>
                <w:sz w:val="22"/>
              </w:rPr>
            </w:pPr>
            <w:r w:rsidRPr="00866DF1">
              <w:rPr>
                <w:rFonts w:eastAsia="Times New Roman" w:cs="Times New Roman"/>
                <w:color w:val="000000"/>
                <w:sz w:val="22"/>
              </w:rPr>
              <w:t> </w:t>
            </w:r>
          </w:p>
        </w:tc>
        <w:tc>
          <w:tcPr>
            <w:tcW w:w="1316" w:type="dxa"/>
            <w:tcBorders>
              <w:top w:val="nil"/>
              <w:left w:val="nil"/>
              <w:bottom w:val="single" w:sz="4" w:space="0" w:color="auto"/>
              <w:right w:val="single" w:sz="4" w:space="0" w:color="auto"/>
            </w:tcBorders>
            <w:shd w:val="clear" w:color="auto" w:fill="auto"/>
            <w:noWrap/>
            <w:vAlign w:val="bottom"/>
            <w:hideMark/>
          </w:tcPr>
          <w:p w14:paraId="20F236BE" w14:textId="77777777" w:rsidR="00866DF1" w:rsidRPr="00866DF1" w:rsidRDefault="00866DF1" w:rsidP="00866DF1">
            <w:pPr>
              <w:spacing w:after="0"/>
              <w:jc w:val="right"/>
              <w:rPr>
                <w:rFonts w:eastAsia="Times New Roman" w:cs="Times New Roman"/>
                <w:b/>
                <w:bCs/>
                <w:color w:val="000000"/>
                <w:sz w:val="22"/>
              </w:rPr>
            </w:pPr>
            <w:r w:rsidRPr="00866DF1">
              <w:rPr>
                <w:rFonts w:eastAsia="Times New Roman" w:cs="Times New Roman"/>
                <w:b/>
                <w:bCs/>
                <w:color w:val="000000"/>
                <w:sz w:val="22"/>
              </w:rPr>
              <w:t xml:space="preserve">$107,800.00 </w:t>
            </w:r>
          </w:p>
        </w:tc>
      </w:tr>
    </w:tbl>
    <w:p w14:paraId="4BA026E3" w14:textId="4B01CD65" w:rsidR="00C94C44" w:rsidRDefault="00C94C44" w:rsidP="006A4EFA">
      <w:pPr>
        <w:pStyle w:val="Heading3"/>
        <w:numPr>
          <w:ilvl w:val="1"/>
          <w:numId w:val="11"/>
        </w:numPr>
        <w:rPr>
          <w:rFonts w:cs="Times New Roman"/>
        </w:rPr>
      </w:pPr>
      <w:r>
        <w:rPr>
          <w:rFonts w:cs="Times New Roman"/>
        </w:rPr>
        <w:t>Product R</w:t>
      </w:r>
      <w:r w:rsidRPr="000B3D11">
        <w:rPr>
          <w:rFonts w:cs="Times New Roman"/>
        </w:rPr>
        <w:t>equirements</w:t>
      </w:r>
    </w:p>
    <w:p w14:paraId="4AA04BFC" w14:textId="6EFF7815" w:rsidR="0007033D" w:rsidRDefault="00D3633D" w:rsidP="006A4EFA">
      <w:pPr>
        <w:pStyle w:val="Heading3"/>
        <w:numPr>
          <w:ilvl w:val="2"/>
          <w:numId w:val="11"/>
        </w:numPr>
        <w:rPr>
          <w:rFonts w:cs="Times New Roman"/>
        </w:rPr>
      </w:pPr>
      <w:r>
        <w:rPr>
          <w:rFonts w:cs="Times New Roman"/>
        </w:rPr>
        <w:t>User Stories/Functional Requirements</w:t>
      </w:r>
    </w:p>
    <w:p w14:paraId="6823D5DB" w14:textId="77777777" w:rsidR="0025244D" w:rsidRPr="00BF143D" w:rsidRDefault="00D3633D" w:rsidP="006A4EFA">
      <w:pPr>
        <w:pStyle w:val="ListParagraph"/>
        <w:numPr>
          <w:ilvl w:val="0"/>
          <w:numId w:val="8"/>
        </w:numPr>
        <w:rPr>
          <w:rFonts w:cs="Times New Roman"/>
          <w:szCs w:val="24"/>
        </w:rPr>
      </w:pPr>
      <w:r w:rsidRPr="00BF143D">
        <w:rPr>
          <w:rFonts w:cs="Times New Roman"/>
          <w:bCs/>
          <w:szCs w:val="24"/>
        </w:rPr>
        <w:t>Unauthenticated and Unauthorized User</w:t>
      </w:r>
    </w:p>
    <w:p w14:paraId="47B390B2" w14:textId="54264202" w:rsidR="00D3633D" w:rsidRPr="00BF143D" w:rsidRDefault="0025244D" w:rsidP="006A4EFA">
      <w:pPr>
        <w:pStyle w:val="ListParagraph"/>
        <w:numPr>
          <w:ilvl w:val="1"/>
          <w:numId w:val="8"/>
        </w:numPr>
        <w:rPr>
          <w:rFonts w:cs="Times New Roman"/>
          <w:szCs w:val="24"/>
        </w:rPr>
      </w:pPr>
      <w:r w:rsidRPr="00BF143D">
        <w:rPr>
          <w:rFonts w:cs="Times New Roman"/>
          <w:szCs w:val="24"/>
        </w:rPr>
        <w:t>A</w:t>
      </w:r>
      <w:r w:rsidR="00D3633D" w:rsidRPr="00BF143D">
        <w:rPr>
          <w:rFonts w:cs="Times New Roman"/>
          <w:szCs w:val="24"/>
        </w:rPr>
        <w:t>ccess to an informative Landing page</w:t>
      </w:r>
      <w:r w:rsidRPr="00BF143D">
        <w:rPr>
          <w:rFonts w:cs="Times New Roman"/>
          <w:szCs w:val="24"/>
        </w:rPr>
        <w:t xml:space="preserve"> to </w:t>
      </w:r>
      <w:r w:rsidR="00D3633D" w:rsidRPr="00BF143D">
        <w:rPr>
          <w:rFonts w:cs="Times New Roman"/>
          <w:szCs w:val="24"/>
        </w:rPr>
        <w:t>learn about the Letter of Life program.</w:t>
      </w:r>
    </w:p>
    <w:p w14:paraId="2213B6E7" w14:textId="7481879E" w:rsidR="00D3633D" w:rsidRPr="00BF143D" w:rsidRDefault="0025244D" w:rsidP="006A4EFA">
      <w:pPr>
        <w:pStyle w:val="ListParagraph"/>
        <w:numPr>
          <w:ilvl w:val="1"/>
          <w:numId w:val="8"/>
        </w:numPr>
        <w:rPr>
          <w:rFonts w:cs="Times New Roman"/>
          <w:szCs w:val="24"/>
        </w:rPr>
      </w:pPr>
      <w:r w:rsidRPr="00BF143D">
        <w:rPr>
          <w:rFonts w:cs="Times New Roman"/>
          <w:szCs w:val="24"/>
        </w:rPr>
        <w:t>A</w:t>
      </w:r>
      <w:r w:rsidR="00D3633D" w:rsidRPr="00BF143D">
        <w:rPr>
          <w:rFonts w:cs="Times New Roman"/>
          <w:szCs w:val="24"/>
        </w:rPr>
        <w:t>ccess to a Contact page</w:t>
      </w:r>
      <w:r w:rsidRPr="00BF143D">
        <w:rPr>
          <w:rFonts w:cs="Times New Roman"/>
          <w:szCs w:val="24"/>
        </w:rPr>
        <w:t xml:space="preserve"> for</w:t>
      </w:r>
      <w:r w:rsidR="00D3633D" w:rsidRPr="00BF143D">
        <w:rPr>
          <w:rFonts w:cs="Times New Roman"/>
          <w:szCs w:val="24"/>
        </w:rPr>
        <w:t xml:space="preserve"> information </w:t>
      </w:r>
      <w:r w:rsidRPr="00BF143D">
        <w:rPr>
          <w:rFonts w:cs="Times New Roman"/>
          <w:szCs w:val="24"/>
        </w:rPr>
        <w:t xml:space="preserve">solicitation </w:t>
      </w:r>
      <w:r w:rsidR="00D3633D" w:rsidRPr="00BF143D">
        <w:rPr>
          <w:rFonts w:cs="Times New Roman"/>
          <w:szCs w:val="24"/>
        </w:rPr>
        <w:t xml:space="preserve">about the </w:t>
      </w:r>
      <w:r w:rsidRPr="00BF143D">
        <w:rPr>
          <w:rFonts w:cs="Times New Roman"/>
          <w:szCs w:val="24"/>
        </w:rPr>
        <w:t xml:space="preserve">Letter of Life </w:t>
      </w:r>
      <w:r w:rsidR="00D3633D" w:rsidRPr="00BF143D">
        <w:rPr>
          <w:rFonts w:cs="Times New Roman"/>
          <w:szCs w:val="24"/>
        </w:rPr>
        <w:t>program or contact the System Administrator about an issue.</w:t>
      </w:r>
    </w:p>
    <w:p w14:paraId="695C78AF" w14:textId="38C662B5" w:rsidR="00D3633D" w:rsidRPr="00BF143D" w:rsidRDefault="0025244D" w:rsidP="006A4EFA">
      <w:pPr>
        <w:pStyle w:val="ListParagraph"/>
        <w:numPr>
          <w:ilvl w:val="1"/>
          <w:numId w:val="8"/>
        </w:numPr>
        <w:rPr>
          <w:rFonts w:cs="Times New Roman"/>
          <w:szCs w:val="24"/>
        </w:rPr>
      </w:pPr>
      <w:r w:rsidRPr="00BF143D">
        <w:rPr>
          <w:rFonts w:cs="Times New Roman"/>
          <w:szCs w:val="24"/>
        </w:rPr>
        <w:t>A</w:t>
      </w:r>
      <w:r w:rsidR="00D3633D" w:rsidRPr="00BF143D">
        <w:rPr>
          <w:rFonts w:cs="Times New Roman"/>
          <w:szCs w:val="24"/>
        </w:rPr>
        <w:t>cces</w:t>
      </w:r>
      <w:r w:rsidRPr="00BF143D">
        <w:rPr>
          <w:rFonts w:cs="Times New Roman"/>
          <w:szCs w:val="24"/>
        </w:rPr>
        <w:t>s to a secure Registration page to</w:t>
      </w:r>
      <w:r w:rsidR="00D3633D" w:rsidRPr="00BF143D">
        <w:rPr>
          <w:rFonts w:cs="Times New Roman"/>
          <w:szCs w:val="24"/>
        </w:rPr>
        <w:t xml:space="preserve"> enroll in the Letter of Life program.</w:t>
      </w:r>
    </w:p>
    <w:p w14:paraId="0EA1E020" w14:textId="77777777" w:rsidR="0012639E" w:rsidRPr="0012639E" w:rsidRDefault="00D3633D" w:rsidP="006A4EFA">
      <w:pPr>
        <w:pStyle w:val="ListParagraph"/>
        <w:numPr>
          <w:ilvl w:val="0"/>
          <w:numId w:val="7"/>
        </w:numPr>
        <w:tabs>
          <w:tab w:val="num" w:pos="720"/>
        </w:tabs>
        <w:rPr>
          <w:rFonts w:cs="Times New Roman"/>
          <w:szCs w:val="24"/>
        </w:rPr>
      </w:pPr>
      <w:r w:rsidRPr="0012639E">
        <w:rPr>
          <w:rFonts w:cs="Times New Roman"/>
          <w:bCs/>
          <w:szCs w:val="24"/>
        </w:rPr>
        <w:t>Program Participant</w:t>
      </w:r>
    </w:p>
    <w:p w14:paraId="4D1BDE9E" w14:textId="731FD715" w:rsidR="00D3633D" w:rsidRPr="0012639E" w:rsidRDefault="0025244D" w:rsidP="006A4EFA">
      <w:pPr>
        <w:pStyle w:val="ListParagraph"/>
        <w:numPr>
          <w:ilvl w:val="1"/>
          <w:numId w:val="7"/>
        </w:numPr>
        <w:tabs>
          <w:tab w:val="num" w:pos="720"/>
        </w:tabs>
        <w:rPr>
          <w:rFonts w:cs="Times New Roman"/>
          <w:szCs w:val="24"/>
        </w:rPr>
      </w:pPr>
      <w:r w:rsidRPr="0012639E">
        <w:rPr>
          <w:rFonts w:cs="Times New Roman"/>
          <w:szCs w:val="24"/>
        </w:rPr>
        <w:t>A</w:t>
      </w:r>
      <w:r w:rsidR="00D3633D" w:rsidRPr="0012639E">
        <w:rPr>
          <w:rFonts w:cs="Times New Roman"/>
          <w:szCs w:val="24"/>
        </w:rPr>
        <w:t>ccess</w:t>
      </w:r>
      <w:r w:rsidRPr="0012639E">
        <w:rPr>
          <w:rFonts w:cs="Times New Roman"/>
          <w:szCs w:val="24"/>
        </w:rPr>
        <w:t xml:space="preserve"> to secure</w:t>
      </w:r>
      <w:r w:rsidR="00D3633D" w:rsidRPr="0012639E">
        <w:rPr>
          <w:rFonts w:cs="Times New Roman"/>
          <w:szCs w:val="24"/>
        </w:rPr>
        <w:t xml:space="preserve"> </w:t>
      </w:r>
      <w:r w:rsidRPr="0012639E">
        <w:rPr>
          <w:rFonts w:cs="Times New Roman"/>
          <w:szCs w:val="24"/>
        </w:rPr>
        <w:t xml:space="preserve">Letter of Life </w:t>
      </w:r>
      <w:r w:rsidR="00D3633D" w:rsidRPr="0012639E">
        <w:rPr>
          <w:rFonts w:cs="Times New Roman"/>
          <w:szCs w:val="24"/>
        </w:rPr>
        <w:t>Login Page.</w:t>
      </w:r>
    </w:p>
    <w:p w14:paraId="36EBA9E8" w14:textId="4366E158" w:rsidR="00D3633D" w:rsidRPr="00D3633D" w:rsidRDefault="005114D0" w:rsidP="006A4EFA">
      <w:pPr>
        <w:numPr>
          <w:ilvl w:val="1"/>
          <w:numId w:val="7"/>
        </w:numPr>
        <w:rPr>
          <w:rFonts w:cs="Times New Roman"/>
          <w:szCs w:val="24"/>
        </w:rPr>
      </w:pPr>
      <w:r>
        <w:rPr>
          <w:rFonts w:cs="Times New Roman"/>
          <w:szCs w:val="24"/>
        </w:rPr>
        <w:t>View/</w:t>
      </w:r>
      <w:r w:rsidR="0025244D">
        <w:rPr>
          <w:rFonts w:cs="Times New Roman"/>
          <w:szCs w:val="24"/>
        </w:rPr>
        <w:t>A</w:t>
      </w:r>
      <w:r>
        <w:rPr>
          <w:rFonts w:cs="Times New Roman"/>
          <w:szCs w:val="24"/>
        </w:rPr>
        <w:t xml:space="preserve">dd/Edit/Delete </w:t>
      </w:r>
      <w:r w:rsidRPr="00D3633D">
        <w:rPr>
          <w:rFonts w:cs="Times New Roman"/>
          <w:szCs w:val="24"/>
        </w:rPr>
        <w:t>Letter of Life</w:t>
      </w:r>
      <w:r>
        <w:rPr>
          <w:rFonts w:cs="Times New Roman"/>
          <w:szCs w:val="24"/>
        </w:rPr>
        <w:t xml:space="preserve"> information.</w:t>
      </w:r>
    </w:p>
    <w:p w14:paraId="3FFD3E28" w14:textId="2F0003CC" w:rsidR="00D3633D" w:rsidRPr="00D3633D" w:rsidRDefault="005114D0" w:rsidP="006A4EFA">
      <w:pPr>
        <w:numPr>
          <w:ilvl w:val="1"/>
          <w:numId w:val="7"/>
        </w:numPr>
        <w:rPr>
          <w:rFonts w:cs="Times New Roman"/>
          <w:szCs w:val="24"/>
        </w:rPr>
      </w:pPr>
      <w:r>
        <w:rPr>
          <w:rFonts w:cs="Times New Roman"/>
          <w:szCs w:val="24"/>
        </w:rPr>
        <w:t>P</w:t>
      </w:r>
      <w:r w:rsidR="00D3633D" w:rsidRPr="00D3633D">
        <w:rPr>
          <w:rFonts w:cs="Times New Roman"/>
          <w:szCs w:val="24"/>
        </w:rPr>
        <w:t xml:space="preserve">rint a barcode or quick response (QR) code with a link to </w:t>
      </w:r>
      <w:r w:rsidRPr="00D3633D">
        <w:rPr>
          <w:rFonts w:cs="Times New Roman"/>
          <w:szCs w:val="24"/>
        </w:rPr>
        <w:t xml:space="preserve">Letter of Life </w:t>
      </w:r>
      <w:r w:rsidR="00D3633D" w:rsidRPr="00D3633D">
        <w:rPr>
          <w:rFonts w:cs="Times New Roman"/>
          <w:szCs w:val="24"/>
        </w:rPr>
        <w:t xml:space="preserve">(which may </w:t>
      </w:r>
      <w:r>
        <w:rPr>
          <w:rFonts w:cs="Times New Roman"/>
          <w:szCs w:val="24"/>
        </w:rPr>
        <w:t xml:space="preserve">be </w:t>
      </w:r>
      <w:r w:rsidR="00D3633D" w:rsidRPr="00D3633D">
        <w:rPr>
          <w:rFonts w:cs="Times New Roman"/>
          <w:szCs w:val="24"/>
        </w:rPr>
        <w:t>affix</w:t>
      </w:r>
      <w:r>
        <w:rPr>
          <w:rFonts w:cs="Times New Roman"/>
          <w:szCs w:val="24"/>
        </w:rPr>
        <w:t>ed</w:t>
      </w:r>
      <w:r w:rsidR="00D3633D" w:rsidRPr="00D3633D">
        <w:rPr>
          <w:rFonts w:cs="Times New Roman"/>
          <w:szCs w:val="24"/>
        </w:rPr>
        <w:t xml:space="preserve"> to a bracelet, card, or necklace), so medical personnel can quickly access </w:t>
      </w:r>
      <w:r>
        <w:rPr>
          <w:rFonts w:cs="Times New Roman"/>
          <w:szCs w:val="24"/>
        </w:rPr>
        <w:t>patient’s</w:t>
      </w:r>
      <w:r w:rsidR="00D3633D" w:rsidRPr="00D3633D">
        <w:rPr>
          <w:rFonts w:cs="Times New Roman"/>
          <w:szCs w:val="24"/>
        </w:rPr>
        <w:t xml:space="preserve"> medical history in case of an emergency.</w:t>
      </w:r>
    </w:p>
    <w:p w14:paraId="714659DF" w14:textId="5446C21B" w:rsidR="00D3633D" w:rsidRPr="00D3633D" w:rsidRDefault="005114D0" w:rsidP="006A4EFA">
      <w:pPr>
        <w:numPr>
          <w:ilvl w:val="1"/>
          <w:numId w:val="7"/>
        </w:numPr>
        <w:rPr>
          <w:rFonts w:cs="Times New Roman"/>
          <w:szCs w:val="24"/>
        </w:rPr>
      </w:pPr>
      <w:r>
        <w:rPr>
          <w:rFonts w:cs="Times New Roman"/>
          <w:szCs w:val="24"/>
        </w:rPr>
        <w:t>Access to a secure Contact page to</w:t>
      </w:r>
      <w:r w:rsidR="00D3633D" w:rsidRPr="00D3633D">
        <w:rPr>
          <w:rFonts w:cs="Times New Roman"/>
          <w:szCs w:val="24"/>
        </w:rPr>
        <w:t xml:space="preserve"> contact Patient Advocate (if designated) and/or the System Administrator about an issue.</w:t>
      </w:r>
    </w:p>
    <w:p w14:paraId="0B615B2E" w14:textId="77777777" w:rsidR="0012639E" w:rsidRPr="0012639E" w:rsidRDefault="00D3633D" w:rsidP="006A4EFA">
      <w:pPr>
        <w:pStyle w:val="ListParagraph"/>
        <w:numPr>
          <w:ilvl w:val="0"/>
          <w:numId w:val="7"/>
        </w:numPr>
        <w:rPr>
          <w:rFonts w:cs="Times New Roman"/>
          <w:szCs w:val="24"/>
        </w:rPr>
      </w:pPr>
      <w:r w:rsidRPr="0012639E">
        <w:rPr>
          <w:rFonts w:cs="Times New Roman"/>
          <w:bCs/>
          <w:szCs w:val="24"/>
        </w:rPr>
        <w:t>Medical Services Provider</w:t>
      </w:r>
    </w:p>
    <w:p w14:paraId="532C02D7" w14:textId="6804D5E1" w:rsidR="0012639E" w:rsidRPr="0012639E" w:rsidRDefault="000A0F42" w:rsidP="006A4EFA">
      <w:pPr>
        <w:pStyle w:val="ListParagraph"/>
        <w:numPr>
          <w:ilvl w:val="1"/>
          <w:numId w:val="7"/>
        </w:numPr>
        <w:rPr>
          <w:rFonts w:cs="Times New Roman"/>
          <w:szCs w:val="24"/>
        </w:rPr>
      </w:pPr>
      <w:r>
        <w:rPr>
          <w:rFonts w:cs="Times New Roman"/>
          <w:szCs w:val="24"/>
        </w:rPr>
        <w:t>A</w:t>
      </w:r>
      <w:r w:rsidR="00D3633D" w:rsidRPr="0012639E">
        <w:rPr>
          <w:rFonts w:cs="Times New Roman"/>
          <w:szCs w:val="24"/>
        </w:rPr>
        <w:t xml:space="preserve">ccess the </w:t>
      </w:r>
      <w:r w:rsidRPr="00D3633D">
        <w:rPr>
          <w:rFonts w:cs="Times New Roman"/>
          <w:szCs w:val="24"/>
        </w:rPr>
        <w:t xml:space="preserve">Letter of Life </w:t>
      </w:r>
      <w:r w:rsidR="00D3633D" w:rsidRPr="0012639E">
        <w:rPr>
          <w:rFonts w:cs="Times New Roman"/>
          <w:szCs w:val="24"/>
        </w:rPr>
        <w:t>system via a Login Page, so unauthenticated and unauthorized users cannot access a patient's medical history.</w:t>
      </w:r>
    </w:p>
    <w:p w14:paraId="2DA11BBE" w14:textId="0296304E" w:rsidR="0012639E" w:rsidRPr="0012639E" w:rsidRDefault="00062126" w:rsidP="006A4EFA">
      <w:pPr>
        <w:pStyle w:val="ListParagraph"/>
        <w:numPr>
          <w:ilvl w:val="1"/>
          <w:numId w:val="7"/>
        </w:numPr>
        <w:rPr>
          <w:rFonts w:cs="Times New Roman"/>
          <w:szCs w:val="24"/>
        </w:rPr>
      </w:pPr>
      <w:r>
        <w:rPr>
          <w:rFonts w:cs="Times New Roman"/>
          <w:szCs w:val="24"/>
        </w:rPr>
        <w:t>E</w:t>
      </w:r>
      <w:r w:rsidR="00D3633D" w:rsidRPr="0012639E">
        <w:rPr>
          <w:rFonts w:cs="Times New Roman"/>
          <w:szCs w:val="24"/>
        </w:rPr>
        <w:t>dit profile information via an online form</w:t>
      </w:r>
      <w:r>
        <w:rPr>
          <w:rFonts w:cs="Times New Roman"/>
          <w:szCs w:val="24"/>
        </w:rPr>
        <w:t xml:space="preserve"> to</w:t>
      </w:r>
      <w:r w:rsidR="00D3633D" w:rsidRPr="0012639E">
        <w:rPr>
          <w:rFonts w:cs="Times New Roman"/>
          <w:szCs w:val="24"/>
        </w:rPr>
        <w:t xml:space="preserve"> ensure </w:t>
      </w:r>
      <w:r>
        <w:rPr>
          <w:rFonts w:cs="Times New Roman"/>
          <w:szCs w:val="24"/>
        </w:rPr>
        <w:t>profile</w:t>
      </w:r>
      <w:r w:rsidR="00D3633D" w:rsidRPr="0012639E">
        <w:rPr>
          <w:rFonts w:cs="Times New Roman"/>
          <w:szCs w:val="24"/>
        </w:rPr>
        <w:t xml:space="preserve"> information is up to date.</w:t>
      </w:r>
    </w:p>
    <w:p w14:paraId="5548A302" w14:textId="64CE85D3" w:rsidR="0012639E" w:rsidRDefault="00062126" w:rsidP="006A4EFA">
      <w:pPr>
        <w:pStyle w:val="ListParagraph"/>
        <w:numPr>
          <w:ilvl w:val="1"/>
          <w:numId w:val="7"/>
        </w:numPr>
        <w:rPr>
          <w:rFonts w:cs="Times New Roman"/>
          <w:szCs w:val="24"/>
        </w:rPr>
      </w:pPr>
      <w:r>
        <w:rPr>
          <w:rFonts w:cs="Times New Roman"/>
          <w:szCs w:val="24"/>
        </w:rPr>
        <w:t>S</w:t>
      </w:r>
      <w:r w:rsidR="00D3633D" w:rsidRPr="0012639E">
        <w:rPr>
          <w:rFonts w:cs="Times New Roman"/>
          <w:szCs w:val="24"/>
        </w:rPr>
        <w:t>earch</w:t>
      </w:r>
      <w:r>
        <w:rPr>
          <w:rFonts w:cs="Times New Roman"/>
          <w:szCs w:val="24"/>
        </w:rPr>
        <w:t xml:space="preserve"> &amp; V</w:t>
      </w:r>
      <w:r w:rsidRPr="0012639E">
        <w:rPr>
          <w:rFonts w:cs="Times New Roman"/>
          <w:szCs w:val="24"/>
        </w:rPr>
        <w:t>iew</w:t>
      </w:r>
      <w:r w:rsidR="00D3633D" w:rsidRPr="0012639E">
        <w:rPr>
          <w:rFonts w:cs="Times New Roman"/>
          <w:szCs w:val="24"/>
        </w:rPr>
        <w:t xml:space="preserve"> for patients on a laptop or mobile device via an online form</w:t>
      </w:r>
      <w:r>
        <w:rPr>
          <w:rFonts w:cs="Times New Roman"/>
          <w:szCs w:val="24"/>
        </w:rPr>
        <w:t xml:space="preserve"> to</w:t>
      </w:r>
      <w:r w:rsidR="00D3633D" w:rsidRPr="0012639E">
        <w:rPr>
          <w:rFonts w:cs="Times New Roman"/>
          <w:szCs w:val="24"/>
        </w:rPr>
        <w:t xml:space="preserve"> retrieve their medical history and provide correct medical care.</w:t>
      </w:r>
    </w:p>
    <w:p w14:paraId="2477702D" w14:textId="540DDA5C" w:rsidR="0012639E" w:rsidRDefault="00062126" w:rsidP="006A4EFA">
      <w:pPr>
        <w:pStyle w:val="ListParagraph"/>
        <w:numPr>
          <w:ilvl w:val="1"/>
          <w:numId w:val="7"/>
        </w:numPr>
        <w:rPr>
          <w:rFonts w:cs="Times New Roman"/>
          <w:szCs w:val="24"/>
        </w:rPr>
      </w:pPr>
      <w:r>
        <w:rPr>
          <w:rFonts w:cs="Times New Roman"/>
          <w:szCs w:val="24"/>
        </w:rPr>
        <w:lastRenderedPageBreak/>
        <w:t>S</w:t>
      </w:r>
      <w:r w:rsidR="00D3633D" w:rsidRPr="0012639E">
        <w:rPr>
          <w:rFonts w:cs="Times New Roman"/>
          <w:szCs w:val="24"/>
        </w:rPr>
        <w:t>earch</w:t>
      </w:r>
      <w:r>
        <w:rPr>
          <w:rFonts w:cs="Times New Roman"/>
          <w:szCs w:val="24"/>
        </w:rPr>
        <w:t xml:space="preserve"> &amp; V</w:t>
      </w:r>
      <w:r w:rsidRPr="0012639E">
        <w:rPr>
          <w:rFonts w:cs="Times New Roman"/>
          <w:szCs w:val="24"/>
        </w:rPr>
        <w:t>iew</w:t>
      </w:r>
      <w:r w:rsidR="00D3633D" w:rsidRPr="0012639E">
        <w:rPr>
          <w:rFonts w:cs="Times New Roman"/>
          <w:szCs w:val="24"/>
        </w:rPr>
        <w:t xml:space="preserve"> for a patient by scanning a barcode or quick response (QR) code, using a mobile device or authorized accessory</w:t>
      </w:r>
      <w:r>
        <w:rPr>
          <w:rFonts w:cs="Times New Roman"/>
          <w:szCs w:val="24"/>
        </w:rPr>
        <w:t>.</w:t>
      </w:r>
    </w:p>
    <w:p w14:paraId="54A2E71F" w14:textId="4A07B790" w:rsidR="0012639E" w:rsidRDefault="00062126" w:rsidP="006A4EFA">
      <w:pPr>
        <w:pStyle w:val="ListParagraph"/>
        <w:numPr>
          <w:ilvl w:val="1"/>
          <w:numId w:val="7"/>
        </w:numPr>
        <w:rPr>
          <w:rFonts w:cs="Times New Roman"/>
          <w:szCs w:val="24"/>
        </w:rPr>
      </w:pPr>
      <w:r>
        <w:rPr>
          <w:rFonts w:cs="Times New Roman"/>
          <w:szCs w:val="24"/>
        </w:rPr>
        <w:t>P</w:t>
      </w:r>
      <w:r w:rsidR="00D3633D" w:rsidRPr="0012639E">
        <w:rPr>
          <w:rFonts w:cs="Times New Roman"/>
          <w:szCs w:val="24"/>
        </w:rPr>
        <w:t xml:space="preserve">rint a MIEMSS-approved Short Form, populated with patient's information, </w:t>
      </w:r>
      <w:r>
        <w:rPr>
          <w:rFonts w:cs="Times New Roman"/>
          <w:szCs w:val="24"/>
        </w:rPr>
        <w:t xml:space="preserve">to </w:t>
      </w:r>
      <w:r w:rsidR="00D3633D" w:rsidRPr="0012639E">
        <w:rPr>
          <w:rFonts w:cs="Times New Roman"/>
          <w:szCs w:val="24"/>
        </w:rPr>
        <w:t>provide non-system medical facilities and staff with patient's medical history.</w:t>
      </w:r>
    </w:p>
    <w:p w14:paraId="1EA33AD1" w14:textId="01890802" w:rsidR="00D3633D" w:rsidRPr="0012639E" w:rsidRDefault="00062126" w:rsidP="006A4EFA">
      <w:pPr>
        <w:pStyle w:val="ListParagraph"/>
        <w:numPr>
          <w:ilvl w:val="1"/>
          <w:numId w:val="7"/>
        </w:numPr>
        <w:rPr>
          <w:rFonts w:cs="Times New Roman"/>
          <w:szCs w:val="24"/>
        </w:rPr>
      </w:pPr>
      <w:r>
        <w:rPr>
          <w:rFonts w:cs="Times New Roman"/>
          <w:szCs w:val="24"/>
        </w:rPr>
        <w:t>A</w:t>
      </w:r>
      <w:r w:rsidR="00D3633D" w:rsidRPr="0012639E">
        <w:rPr>
          <w:rFonts w:cs="Times New Roman"/>
          <w:szCs w:val="24"/>
        </w:rPr>
        <w:t>ccess to a secure Contact page</w:t>
      </w:r>
      <w:r>
        <w:rPr>
          <w:rFonts w:cs="Times New Roman"/>
          <w:szCs w:val="24"/>
        </w:rPr>
        <w:t xml:space="preserve"> to</w:t>
      </w:r>
      <w:r w:rsidR="00541F64">
        <w:rPr>
          <w:rFonts w:cs="Times New Roman"/>
          <w:szCs w:val="24"/>
        </w:rPr>
        <w:t xml:space="preserve"> </w:t>
      </w:r>
      <w:r w:rsidR="00D3633D" w:rsidRPr="0012639E">
        <w:rPr>
          <w:rFonts w:cs="Times New Roman"/>
          <w:szCs w:val="24"/>
        </w:rPr>
        <w:t>contact the System Administrator about an issue.</w:t>
      </w:r>
    </w:p>
    <w:p w14:paraId="771415C0" w14:textId="77777777" w:rsidR="00D3633D" w:rsidRPr="00541F64" w:rsidRDefault="00D3633D" w:rsidP="006A4EFA">
      <w:pPr>
        <w:pStyle w:val="ListParagraph"/>
        <w:numPr>
          <w:ilvl w:val="0"/>
          <w:numId w:val="7"/>
        </w:numPr>
        <w:rPr>
          <w:rFonts w:cs="Times New Roman"/>
          <w:bCs/>
          <w:szCs w:val="24"/>
        </w:rPr>
      </w:pPr>
      <w:r w:rsidRPr="00541F64">
        <w:rPr>
          <w:rFonts w:cs="Times New Roman"/>
          <w:bCs/>
          <w:szCs w:val="24"/>
        </w:rPr>
        <w:t>Patient Agent</w:t>
      </w:r>
    </w:p>
    <w:p w14:paraId="58935EEF" w14:textId="7ED793A7" w:rsidR="00D3633D" w:rsidRPr="00541F64" w:rsidRDefault="00541F64" w:rsidP="006A4EFA">
      <w:pPr>
        <w:pStyle w:val="ListParagraph"/>
        <w:numPr>
          <w:ilvl w:val="1"/>
          <w:numId w:val="7"/>
        </w:numPr>
        <w:rPr>
          <w:rFonts w:cs="Times New Roman"/>
          <w:szCs w:val="24"/>
        </w:rPr>
      </w:pPr>
      <w:r>
        <w:rPr>
          <w:rFonts w:cs="Times New Roman"/>
          <w:szCs w:val="24"/>
        </w:rPr>
        <w:t>A</w:t>
      </w:r>
      <w:r w:rsidR="00D3633D" w:rsidRPr="00541F64">
        <w:rPr>
          <w:rFonts w:cs="Times New Roman"/>
          <w:szCs w:val="24"/>
        </w:rPr>
        <w:t xml:space="preserve">ccess the </w:t>
      </w:r>
      <w:r w:rsidRPr="00D3633D">
        <w:rPr>
          <w:rFonts w:cs="Times New Roman"/>
          <w:szCs w:val="24"/>
        </w:rPr>
        <w:t xml:space="preserve">Letter of Life </w:t>
      </w:r>
      <w:r w:rsidR="00D3633D" w:rsidRPr="00541F64">
        <w:rPr>
          <w:rFonts w:cs="Times New Roman"/>
          <w:szCs w:val="24"/>
        </w:rPr>
        <w:t>system via a Login Page</w:t>
      </w:r>
      <w:r>
        <w:rPr>
          <w:rFonts w:cs="Times New Roman"/>
          <w:szCs w:val="24"/>
        </w:rPr>
        <w:t>.</w:t>
      </w:r>
    </w:p>
    <w:p w14:paraId="28ADDE27" w14:textId="62B18F02" w:rsidR="00D3633D" w:rsidRPr="00541F64" w:rsidRDefault="00541F64" w:rsidP="006A4EFA">
      <w:pPr>
        <w:pStyle w:val="ListParagraph"/>
        <w:numPr>
          <w:ilvl w:val="1"/>
          <w:numId w:val="7"/>
        </w:numPr>
        <w:rPr>
          <w:rFonts w:cs="Times New Roman"/>
          <w:szCs w:val="24"/>
        </w:rPr>
      </w:pPr>
      <w:r>
        <w:rPr>
          <w:rFonts w:cs="Times New Roman"/>
          <w:szCs w:val="24"/>
        </w:rPr>
        <w:t>E</w:t>
      </w:r>
      <w:r w:rsidR="00D3633D" w:rsidRPr="00541F64">
        <w:rPr>
          <w:rFonts w:cs="Times New Roman"/>
          <w:szCs w:val="24"/>
        </w:rPr>
        <w:t>dit my profile information via an online form</w:t>
      </w:r>
      <w:r>
        <w:rPr>
          <w:rFonts w:cs="Times New Roman"/>
          <w:szCs w:val="24"/>
        </w:rPr>
        <w:t xml:space="preserve"> to</w:t>
      </w:r>
      <w:r w:rsidR="00D3633D" w:rsidRPr="00541F64">
        <w:rPr>
          <w:rFonts w:cs="Times New Roman"/>
          <w:szCs w:val="24"/>
        </w:rPr>
        <w:t xml:space="preserve"> ensure </w:t>
      </w:r>
      <w:r>
        <w:rPr>
          <w:rFonts w:cs="Times New Roman"/>
          <w:szCs w:val="24"/>
        </w:rPr>
        <w:t>profile</w:t>
      </w:r>
      <w:r w:rsidR="00D3633D" w:rsidRPr="00541F64">
        <w:rPr>
          <w:rFonts w:cs="Times New Roman"/>
          <w:szCs w:val="24"/>
        </w:rPr>
        <w:t xml:space="preserve"> information is up to date.</w:t>
      </w:r>
    </w:p>
    <w:p w14:paraId="31304427" w14:textId="5FA60AFE" w:rsidR="00D3633D" w:rsidRPr="00541F64" w:rsidRDefault="00541F64" w:rsidP="006A4EFA">
      <w:pPr>
        <w:pStyle w:val="ListParagraph"/>
        <w:numPr>
          <w:ilvl w:val="1"/>
          <w:numId w:val="7"/>
        </w:numPr>
        <w:rPr>
          <w:rFonts w:cs="Times New Roman"/>
          <w:szCs w:val="24"/>
        </w:rPr>
      </w:pPr>
      <w:r>
        <w:rPr>
          <w:rFonts w:cs="Times New Roman"/>
          <w:szCs w:val="24"/>
        </w:rPr>
        <w:t>S</w:t>
      </w:r>
      <w:r w:rsidR="00D3633D" w:rsidRPr="00541F64">
        <w:rPr>
          <w:rFonts w:cs="Times New Roman"/>
          <w:szCs w:val="24"/>
        </w:rPr>
        <w:t>earch</w:t>
      </w:r>
      <w:r>
        <w:rPr>
          <w:rFonts w:cs="Times New Roman"/>
          <w:szCs w:val="24"/>
        </w:rPr>
        <w:t xml:space="preserve"> </w:t>
      </w:r>
      <w:r w:rsidR="00D3633D" w:rsidRPr="00541F64">
        <w:rPr>
          <w:rFonts w:cs="Times New Roman"/>
          <w:szCs w:val="24"/>
        </w:rPr>
        <w:t xml:space="preserve">for patients on a laptop or mobile device via an online form, </w:t>
      </w:r>
      <w:r>
        <w:rPr>
          <w:rFonts w:cs="Times New Roman"/>
          <w:szCs w:val="24"/>
        </w:rPr>
        <w:t>to</w:t>
      </w:r>
      <w:r w:rsidR="00D3633D" w:rsidRPr="00541F64">
        <w:rPr>
          <w:rFonts w:cs="Times New Roman"/>
          <w:szCs w:val="24"/>
        </w:rPr>
        <w:t xml:space="preserve"> view, edit, and print patient information, as necessary.</w:t>
      </w:r>
    </w:p>
    <w:p w14:paraId="23B358AC" w14:textId="1B506BDA" w:rsidR="00D3633D" w:rsidRPr="00541F64" w:rsidRDefault="00541F64" w:rsidP="006A4EFA">
      <w:pPr>
        <w:pStyle w:val="ListParagraph"/>
        <w:numPr>
          <w:ilvl w:val="1"/>
          <w:numId w:val="7"/>
        </w:numPr>
        <w:rPr>
          <w:rFonts w:cs="Times New Roman"/>
          <w:szCs w:val="24"/>
        </w:rPr>
      </w:pPr>
      <w:r>
        <w:rPr>
          <w:rFonts w:cs="Times New Roman"/>
          <w:szCs w:val="24"/>
        </w:rPr>
        <w:t>S</w:t>
      </w:r>
      <w:r w:rsidR="00D3633D" w:rsidRPr="00541F64">
        <w:rPr>
          <w:rFonts w:cs="Times New Roman"/>
          <w:szCs w:val="24"/>
        </w:rPr>
        <w:t xml:space="preserve">earch for a patient by scanning a barcode or quick response (QR) code, using a mobile device or authorized accessory, </w:t>
      </w:r>
      <w:r>
        <w:rPr>
          <w:rFonts w:cs="Times New Roman"/>
          <w:szCs w:val="24"/>
        </w:rPr>
        <w:t>to</w:t>
      </w:r>
      <w:r w:rsidR="00D3633D" w:rsidRPr="00541F64">
        <w:rPr>
          <w:rFonts w:cs="Times New Roman"/>
          <w:szCs w:val="24"/>
        </w:rPr>
        <w:t xml:space="preserve"> view, edit, and print patient information, as necessary.</w:t>
      </w:r>
    </w:p>
    <w:p w14:paraId="493FA4A6" w14:textId="7B2F1458" w:rsidR="00D3633D" w:rsidRPr="00541F64" w:rsidRDefault="008B748F" w:rsidP="006A4EFA">
      <w:pPr>
        <w:pStyle w:val="ListParagraph"/>
        <w:numPr>
          <w:ilvl w:val="1"/>
          <w:numId w:val="7"/>
        </w:numPr>
        <w:rPr>
          <w:rFonts w:cs="Times New Roman"/>
          <w:szCs w:val="24"/>
        </w:rPr>
      </w:pPr>
      <w:r>
        <w:rPr>
          <w:rFonts w:cs="Times New Roman"/>
          <w:szCs w:val="24"/>
        </w:rPr>
        <w:t>A</w:t>
      </w:r>
      <w:r w:rsidR="00D3633D" w:rsidRPr="00541F64">
        <w:rPr>
          <w:rFonts w:cs="Times New Roman"/>
          <w:szCs w:val="24"/>
        </w:rPr>
        <w:t>ccess to a secure Contact page</w:t>
      </w:r>
      <w:r>
        <w:rPr>
          <w:rFonts w:cs="Times New Roman"/>
          <w:szCs w:val="24"/>
        </w:rPr>
        <w:t xml:space="preserve"> to</w:t>
      </w:r>
      <w:r w:rsidR="00D3633D" w:rsidRPr="00541F64">
        <w:rPr>
          <w:rFonts w:cs="Times New Roman"/>
          <w:szCs w:val="24"/>
        </w:rPr>
        <w:t xml:space="preserve"> contact the System Administrator about an issue.</w:t>
      </w:r>
    </w:p>
    <w:p w14:paraId="299C5783" w14:textId="77777777" w:rsidR="00D3633D" w:rsidRPr="00CE6070" w:rsidRDefault="00D3633D" w:rsidP="006A4EFA">
      <w:pPr>
        <w:pStyle w:val="ListParagraph"/>
        <w:numPr>
          <w:ilvl w:val="0"/>
          <w:numId w:val="7"/>
        </w:numPr>
        <w:rPr>
          <w:rFonts w:cs="Times New Roman"/>
          <w:bCs/>
          <w:szCs w:val="24"/>
        </w:rPr>
      </w:pPr>
      <w:r w:rsidRPr="00CE6070">
        <w:rPr>
          <w:rFonts w:cs="Times New Roman"/>
          <w:bCs/>
          <w:szCs w:val="24"/>
        </w:rPr>
        <w:t>System Administrator</w:t>
      </w:r>
    </w:p>
    <w:p w14:paraId="6DD602F2" w14:textId="387FFD11" w:rsidR="00D3633D" w:rsidRPr="00D3633D" w:rsidRDefault="00CE6070" w:rsidP="006A4EFA">
      <w:pPr>
        <w:numPr>
          <w:ilvl w:val="1"/>
          <w:numId w:val="7"/>
        </w:numPr>
        <w:rPr>
          <w:rFonts w:cs="Times New Roman"/>
          <w:szCs w:val="24"/>
        </w:rPr>
      </w:pPr>
      <w:r>
        <w:rPr>
          <w:rFonts w:cs="Times New Roman"/>
          <w:szCs w:val="24"/>
        </w:rPr>
        <w:t>A</w:t>
      </w:r>
      <w:r w:rsidR="00D3633D" w:rsidRPr="00D3633D">
        <w:rPr>
          <w:rFonts w:cs="Times New Roman"/>
          <w:szCs w:val="24"/>
        </w:rPr>
        <w:t xml:space="preserve">ccess the </w:t>
      </w:r>
      <w:ins w:id="31" w:author="Assadullah, Mir M." w:date="2020-06-13T16:07:00Z">
        <w:r w:rsidR="001D51D8">
          <w:rPr>
            <w:rFonts w:cs="Times New Roman"/>
            <w:szCs w:val="24"/>
          </w:rPr>
          <w:t>V</w:t>
        </w:r>
      </w:ins>
      <w:r w:rsidR="00D3633D" w:rsidRPr="00D3633D">
        <w:rPr>
          <w:rFonts w:cs="Times New Roman"/>
          <w:szCs w:val="24"/>
        </w:rPr>
        <w:t>LOL system via a Login Page.</w:t>
      </w:r>
    </w:p>
    <w:p w14:paraId="463BED42" w14:textId="2FD6515A" w:rsidR="00D3633D" w:rsidRPr="00D3633D" w:rsidRDefault="00CE6070" w:rsidP="006A4EFA">
      <w:pPr>
        <w:numPr>
          <w:ilvl w:val="1"/>
          <w:numId w:val="7"/>
        </w:numPr>
        <w:rPr>
          <w:rFonts w:cs="Times New Roman"/>
          <w:szCs w:val="24"/>
        </w:rPr>
      </w:pPr>
      <w:r>
        <w:rPr>
          <w:rFonts w:cs="Times New Roman"/>
          <w:szCs w:val="24"/>
        </w:rPr>
        <w:t>S</w:t>
      </w:r>
      <w:r w:rsidR="00D3633D" w:rsidRPr="00D3633D">
        <w:rPr>
          <w:rFonts w:cs="Times New Roman"/>
          <w:szCs w:val="24"/>
        </w:rPr>
        <w:t>earch for user accounts on a laptop or mobile device via an online form</w:t>
      </w:r>
      <w:r>
        <w:rPr>
          <w:rFonts w:cs="Times New Roman"/>
          <w:szCs w:val="24"/>
        </w:rPr>
        <w:t xml:space="preserve"> to</w:t>
      </w:r>
      <w:r w:rsidR="00D3633D" w:rsidRPr="00D3633D">
        <w:rPr>
          <w:rFonts w:cs="Times New Roman"/>
          <w:szCs w:val="24"/>
        </w:rPr>
        <w:t xml:space="preserve"> add, view, edit, and delete user accounts, as necessary.</w:t>
      </w:r>
    </w:p>
    <w:p w14:paraId="0409D3D3" w14:textId="2A642970" w:rsidR="00D3633D" w:rsidRPr="00D3633D" w:rsidRDefault="00CE6070" w:rsidP="006A4EFA">
      <w:pPr>
        <w:numPr>
          <w:ilvl w:val="1"/>
          <w:numId w:val="7"/>
        </w:numPr>
        <w:rPr>
          <w:rFonts w:cs="Times New Roman"/>
          <w:szCs w:val="24"/>
        </w:rPr>
      </w:pPr>
      <w:r>
        <w:rPr>
          <w:rFonts w:cs="Times New Roman"/>
          <w:szCs w:val="24"/>
        </w:rPr>
        <w:t>View/A</w:t>
      </w:r>
      <w:r w:rsidR="00D3633D" w:rsidRPr="00D3633D">
        <w:rPr>
          <w:rFonts w:cs="Times New Roman"/>
          <w:szCs w:val="24"/>
        </w:rPr>
        <w:t>dd</w:t>
      </w:r>
      <w:r>
        <w:rPr>
          <w:rFonts w:cs="Times New Roman"/>
          <w:szCs w:val="24"/>
        </w:rPr>
        <w:t>/Edit/Delete</w:t>
      </w:r>
      <w:r w:rsidR="00D3633D" w:rsidRPr="00D3633D">
        <w:rPr>
          <w:rFonts w:cs="Times New Roman"/>
          <w:szCs w:val="24"/>
        </w:rPr>
        <w:t xml:space="preserve"> accounts for Medical Services Providers and Patient Advocates</w:t>
      </w:r>
      <w:r>
        <w:rPr>
          <w:rFonts w:cs="Times New Roman"/>
          <w:szCs w:val="24"/>
        </w:rPr>
        <w:t xml:space="preserve"> to</w:t>
      </w:r>
      <w:r w:rsidR="00D3633D" w:rsidRPr="00D3633D">
        <w:rPr>
          <w:rFonts w:cs="Times New Roman"/>
          <w:szCs w:val="24"/>
        </w:rPr>
        <w:t xml:space="preserve"> limit non-patient access to patient information.</w:t>
      </w:r>
    </w:p>
    <w:p w14:paraId="4B7F14F3" w14:textId="4B7CC43E" w:rsidR="00D3633D" w:rsidRPr="00D3633D" w:rsidRDefault="00CE6070" w:rsidP="006A4EFA">
      <w:pPr>
        <w:numPr>
          <w:ilvl w:val="1"/>
          <w:numId w:val="7"/>
        </w:numPr>
        <w:rPr>
          <w:rFonts w:cs="Times New Roman"/>
          <w:szCs w:val="24"/>
        </w:rPr>
      </w:pPr>
      <w:r>
        <w:rPr>
          <w:rFonts w:cs="Times New Roman"/>
          <w:szCs w:val="24"/>
        </w:rPr>
        <w:t>V</w:t>
      </w:r>
      <w:r w:rsidR="00D3633D" w:rsidRPr="00D3633D">
        <w:rPr>
          <w:rFonts w:cs="Times New Roman"/>
          <w:szCs w:val="24"/>
        </w:rPr>
        <w:t>iew a system error log</w:t>
      </w:r>
      <w:r>
        <w:rPr>
          <w:rFonts w:cs="Times New Roman"/>
          <w:szCs w:val="24"/>
        </w:rPr>
        <w:t xml:space="preserve"> to</w:t>
      </w:r>
      <w:r w:rsidR="00D3633D" w:rsidRPr="00D3633D">
        <w:rPr>
          <w:rFonts w:cs="Times New Roman"/>
          <w:szCs w:val="24"/>
        </w:rPr>
        <w:t xml:space="preserve"> inform the development team of problems or issues with the application.</w:t>
      </w:r>
    </w:p>
    <w:p w14:paraId="65538E1C" w14:textId="57394FB3" w:rsidR="00D3633D" w:rsidRPr="00D3633D" w:rsidRDefault="00CE6070" w:rsidP="006A4EFA">
      <w:pPr>
        <w:numPr>
          <w:ilvl w:val="1"/>
          <w:numId w:val="7"/>
        </w:numPr>
        <w:rPr>
          <w:rFonts w:cs="Times New Roman"/>
          <w:szCs w:val="24"/>
        </w:rPr>
      </w:pPr>
      <w:r>
        <w:rPr>
          <w:rFonts w:cs="Times New Roman"/>
          <w:szCs w:val="24"/>
        </w:rPr>
        <w:t>V</w:t>
      </w:r>
      <w:r w:rsidR="00D3633D" w:rsidRPr="00D3633D">
        <w:rPr>
          <w:rFonts w:cs="Times New Roman"/>
          <w:szCs w:val="24"/>
        </w:rPr>
        <w:t>iew a system activity log, so I can audit access and use of the system.</w:t>
      </w:r>
    </w:p>
    <w:p w14:paraId="4198ABC6" w14:textId="77777777" w:rsidR="00676CFC" w:rsidRDefault="00CE6070" w:rsidP="006A4EFA">
      <w:pPr>
        <w:numPr>
          <w:ilvl w:val="1"/>
          <w:numId w:val="7"/>
        </w:numPr>
        <w:rPr>
          <w:rFonts w:cs="Times New Roman"/>
          <w:szCs w:val="24"/>
        </w:rPr>
      </w:pPr>
      <w:r>
        <w:rPr>
          <w:rFonts w:cs="Times New Roman"/>
          <w:szCs w:val="24"/>
        </w:rPr>
        <w:t xml:space="preserve">Access </w:t>
      </w:r>
      <w:r w:rsidR="00D3633D" w:rsidRPr="00D3633D">
        <w:rPr>
          <w:rFonts w:cs="Times New Roman"/>
          <w:szCs w:val="24"/>
        </w:rPr>
        <w:t>to a user guide</w:t>
      </w:r>
      <w:r>
        <w:rPr>
          <w:rFonts w:cs="Times New Roman"/>
          <w:szCs w:val="24"/>
        </w:rPr>
        <w:t xml:space="preserve"> to</w:t>
      </w:r>
      <w:r w:rsidR="00D3633D" w:rsidRPr="00D3633D">
        <w:rPr>
          <w:rFonts w:cs="Times New Roman"/>
          <w:szCs w:val="24"/>
        </w:rPr>
        <w:t xml:space="preserve"> provide users with instructions on how to use the system.</w:t>
      </w:r>
      <w:bookmarkStart w:id="32" w:name="_Toc517588956"/>
      <w:bookmarkStart w:id="33" w:name="_Toc517588966"/>
    </w:p>
    <w:p w14:paraId="5145F36C" w14:textId="239EC4B1" w:rsidR="00592546" w:rsidRPr="00E8478A" w:rsidRDefault="00676CFC" w:rsidP="00E8478A">
      <w:pPr>
        <w:pStyle w:val="ListParagraph"/>
        <w:numPr>
          <w:ilvl w:val="2"/>
          <w:numId w:val="11"/>
        </w:numPr>
        <w:rPr>
          <w:rFonts w:cs="Times New Roman"/>
          <w:b/>
          <w:szCs w:val="24"/>
        </w:rPr>
      </w:pPr>
      <w:r w:rsidRPr="00676CFC">
        <w:rPr>
          <w:rFonts w:cs="Times New Roman"/>
          <w:b/>
          <w:szCs w:val="24"/>
        </w:rPr>
        <w:t xml:space="preserve">Software </w:t>
      </w:r>
      <w:r>
        <w:rPr>
          <w:rFonts w:cs="Times New Roman"/>
          <w:b/>
          <w:szCs w:val="24"/>
        </w:rPr>
        <w:t>S</w:t>
      </w:r>
      <w:r w:rsidRPr="00676CFC">
        <w:rPr>
          <w:rFonts w:cs="Times New Roman"/>
          <w:b/>
          <w:szCs w:val="24"/>
        </w:rPr>
        <w:t>pecifications</w:t>
      </w:r>
    </w:p>
    <w:tbl>
      <w:tblPr>
        <w:tblW w:w="9196"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4" w:author="Assadullah, Mir M." w:date="2020-06-13T16:07:00Z">
          <w:tblPr>
            <w:tblW w:w="11176"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700"/>
        <w:gridCol w:w="6496"/>
        <w:tblGridChange w:id="35">
          <w:tblGrid>
            <w:gridCol w:w="2790"/>
            <w:gridCol w:w="8386"/>
          </w:tblGrid>
        </w:tblGridChange>
      </w:tblGrid>
      <w:tr w:rsidR="00B809D3" w14:paraId="481C162A" w14:textId="77777777" w:rsidTr="001D51D8">
        <w:trPr>
          <w:trHeight w:val="367"/>
          <w:trPrChange w:id="36" w:author="Assadullah, Mir M." w:date="2020-06-13T16:07:00Z">
            <w:trPr>
              <w:trHeight w:val="367"/>
            </w:trPr>
          </w:trPrChange>
        </w:trPr>
        <w:tc>
          <w:tcPr>
            <w:tcW w:w="2700" w:type="dxa"/>
            <w:tcPrChange w:id="37" w:author="Assadullah, Mir M." w:date="2020-06-13T16:07:00Z">
              <w:tcPr>
                <w:tcW w:w="2790" w:type="dxa"/>
              </w:tcPr>
            </w:tcPrChange>
          </w:tcPr>
          <w:p w14:paraId="5B0EFB1B" w14:textId="74A3B99F" w:rsidR="00B809D3" w:rsidRDefault="001330DA" w:rsidP="00592546">
            <w:pPr>
              <w:pStyle w:val="ListParagraph"/>
              <w:ind w:left="0"/>
            </w:pPr>
            <w:r w:rsidRPr="00A8419B">
              <w:t>Operating System</w:t>
            </w:r>
          </w:p>
        </w:tc>
        <w:tc>
          <w:tcPr>
            <w:tcW w:w="6496" w:type="dxa"/>
            <w:tcPrChange w:id="38" w:author="Assadullah, Mir M." w:date="2020-06-13T16:07:00Z">
              <w:tcPr>
                <w:tcW w:w="8386" w:type="dxa"/>
              </w:tcPr>
            </w:tcPrChange>
          </w:tcPr>
          <w:p w14:paraId="68C42714" w14:textId="6231E6B2" w:rsidR="00B809D3" w:rsidRDefault="001330DA" w:rsidP="00592546">
            <w:pPr>
              <w:pStyle w:val="ListParagraph"/>
              <w:ind w:left="0"/>
            </w:pPr>
            <w:r w:rsidRPr="00A8419B">
              <w:t>Windows Server 2019</w:t>
            </w:r>
          </w:p>
        </w:tc>
      </w:tr>
      <w:tr w:rsidR="00B809D3" w14:paraId="6306E924" w14:textId="77777777" w:rsidTr="001D51D8">
        <w:trPr>
          <w:trHeight w:val="367"/>
          <w:trPrChange w:id="39" w:author="Assadullah, Mir M." w:date="2020-06-13T16:07:00Z">
            <w:trPr>
              <w:trHeight w:val="367"/>
            </w:trPr>
          </w:trPrChange>
        </w:trPr>
        <w:tc>
          <w:tcPr>
            <w:tcW w:w="2700" w:type="dxa"/>
            <w:tcPrChange w:id="40" w:author="Assadullah, Mir M." w:date="2020-06-13T16:07:00Z">
              <w:tcPr>
                <w:tcW w:w="2790" w:type="dxa"/>
              </w:tcPr>
            </w:tcPrChange>
          </w:tcPr>
          <w:p w14:paraId="788B124F" w14:textId="784A8F4B" w:rsidR="00B809D3" w:rsidRDefault="001330DA" w:rsidP="00592546">
            <w:pPr>
              <w:pStyle w:val="ListParagraph"/>
              <w:ind w:left="0"/>
            </w:pPr>
            <w:r w:rsidRPr="00A8419B">
              <w:t>Web Server</w:t>
            </w:r>
          </w:p>
        </w:tc>
        <w:tc>
          <w:tcPr>
            <w:tcW w:w="6496" w:type="dxa"/>
            <w:tcPrChange w:id="41" w:author="Assadullah, Mir M." w:date="2020-06-13T16:07:00Z">
              <w:tcPr>
                <w:tcW w:w="8386" w:type="dxa"/>
              </w:tcPr>
            </w:tcPrChange>
          </w:tcPr>
          <w:p w14:paraId="0A4A64BA" w14:textId="172D65BF" w:rsidR="00B809D3" w:rsidRDefault="001330DA" w:rsidP="00592546">
            <w:pPr>
              <w:pStyle w:val="ListParagraph"/>
              <w:ind w:left="0"/>
            </w:pPr>
            <w:r w:rsidRPr="00A8419B">
              <w:t>Microsoft Internet Information Services (IIS) 10.0</w:t>
            </w:r>
          </w:p>
        </w:tc>
      </w:tr>
      <w:tr w:rsidR="00B809D3" w14:paraId="050DE484" w14:textId="77777777" w:rsidTr="001D51D8">
        <w:trPr>
          <w:trHeight w:val="367"/>
          <w:trPrChange w:id="42" w:author="Assadullah, Mir M." w:date="2020-06-13T16:07:00Z">
            <w:trPr>
              <w:trHeight w:val="367"/>
            </w:trPr>
          </w:trPrChange>
        </w:trPr>
        <w:tc>
          <w:tcPr>
            <w:tcW w:w="2700" w:type="dxa"/>
            <w:tcPrChange w:id="43" w:author="Assadullah, Mir M." w:date="2020-06-13T16:07:00Z">
              <w:tcPr>
                <w:tcW w:w="2790" w:type="dxa"/>
              </w:tcPr>
            </w:tcPrChange>
          </w:tcPr>
          <w:p w14:paraId="1B2B056A" w14:textId="692FEF3D" w:rsidR="00B809D3" w:rsidRDefault="001330DA" w:rsidP="00592546">
            <w:pPr>
              <w:pStyle w:val="ListParagraph"/>
              <w:ind w:left="0"/>
            </w:pPr>
            <w:r w:rsidRPr="00A8419B">
              <w:t>Database Server</w:t>
            </w:r>
          </w:p>
        </w:tc>
        <w:tc>
          <w:tcPr>
            <w:tcW w:w="6496" w:type="dxa"/>
            <w:tcPrChange w:id="44" w:author="Assadullah, Mir M." w:date="2020-06-13T16:07:00Z">
              <w:tcPr>
                <w:tcW w:w="8386" w:type="dxa"/>
              </w:tcPr>
            </w:tcPrChange>
          </w:tcPr>
          <w:p w14:paraId="5C7B663C" w14:textId="07398A00" w:rsidR="00B809D3" w:rsidRDefault="001330DA" w:rsidP="001330DA">
            <w:pPr>
              <w:pStyle w:val="ListParagraph"/>
              <w:ind w:left="0"/>
            </w:pPr>
            <w:r w:rsidRPr="00A8419B">
              <w:t>Microsoft Server 2019</w:t>
            </w:r>
          </w:p>
        </w:tc>
      </w:tr>
      <w:tr w:rsidR="00B809D3" w14:paraId="02BA5CBF" w14:textId="77777777" w:rsidTr="001D51D8">
        <w:trPr>
          <w:trHeight w:val="372"/>
          <w:trPrChange w:id="45" w:author="Assadullah, Mir M." w:date="2020-06-13T16:07:00Z">
            <w:trPr>
              <w:trHeight w:val="372"/>
            </w:trPr>
          </w:trPrChange>
        </w:trPr>
        <w:tc>
          <w:tcPr>
            <w:tcW w:w="2700" w:type="dxa"/>
            <w:tcPrChange w:id="46" w:author="Assadullah, Mir M." w:date="2020-06-13T16:07:00Z">
              <w:tcPr>
                <w:tcW w:w="2790" w:type="dxa"/>
              </w:tcPr>
            </w:tcPrChange>
          </w:tcPr>
          <w:p w14:paraId="010451D5" w14:textId="3600944F" w:rsidR="00B809D3" w:rsidRDefault="001330DA" w:rsidP="00592546">
            <w:pPr>
              <w:pStyle w:val="ListParagraph"/>
              <w:ind w:left="0"/>
            </w:pPr>
            <w:r>
              <w:t>Database Language</w:t>
            </w:r>
          </w:p>
        </w:tc>
        <w:tc>
          <w:tcPr>
            <w:tcW w:w="6496" w:type="dxa"/>
            <w:tcPrChange w:id="47" w:author="Assadullah, Mir M." w:date="2020-06-13T16:07:00Z">
              <w:tcPr>
                <w:tcW w:w="8386" w:type="dxa"/>
              </w:tcPr>
            </w:tcPrChange>
          </w:tcPr>
          <w:p w14:paraId="1DC3FC7F" w14:textId="0C436975" w:rsidR="00B809D3" w:rsidRDefault="001330DA" w:rsidP="00592546">
            <w:pPr>
              <w:pStyle w:val="ListParagraph"/>
              <w:ind w:left="0"/>
            </w:pPr>
            <w:r w:rsidRPr="00A8419B">
              <w:t>Microsoft Structured Query Language (SQL)</w:t>
            </w:r>
          </w:p>
        </w:tc>
      </w:tr>
      <w:tr w:rsidR="00B809D3" w14:paraId="0F733808" w14:textId="77777777" w:rsidTr="001D51D8">
        <w:trPr>
          <w:trHeight w:val="314"/>
          <w:trPrChange w:id="48" w:author="Assadullah, Mir M." w:date="2020-06-13T16:07:00Z">
            <w:trPr>
              <w:trHeight w:val="314"/>
            </w:trPr>
          </w:trPrChange>
        </w:trPr>
        <w:tc>
          <w:tcPr>
            <w:tcW w:w="2700" w:type="dxa"/>
            <w:tcPrChange w:id="49" w:author="Assadullah, Mir M." w:date="2020-06-13T16:07:00Z">
              <w:tcPr>
                <w:tcW w:w="2790" w:type="dxa"/>
              </w:tcPr>
            </w:tcPrChange>
          </w:tcPr>
          <w:p w14:paraId="4284CABD" w14:textId="6D10D712" w:rsidR="00B809D3" w:rsidRDefault="001330DA" w:rsidP="00592546">
            <w:pPr>
              <w:pStyle w:val="ListParagraph"/>
              <w:ind w:left="0"/>
            </w:pPr>
            <w:r w:rsidRPr="00A8419B">
              <w:t>Language and Framework</w:t>
            </w:r>
          </w:p>
        </w:tc>
        <w:tc>
          <w:tcPr>
            <w:tcW w:w="6496" w:type="dxa"/>
            <w:tcPrChange w:id="50" w:author="Assadullah, Mir M." w:date="2020-06-13T16:07:00Z">
              <w:tcPr>
                <w:tcW w:w="8386" w:type="dxa"/>
              </w:tcPr>
            </w:tcPrChange>
          </w:tcPr>
          <w:p w14:paraId="7B629175" w14:textId="05527E51" w:rsidR="00B809D3" w:rsidRDefault="001330DA" w:rsidP="006170AC">
            <w:pPr>
              <w:pStyle w:val="ListParagraph"/>
              <w:ind w:left="0"/>
            </w:pPr>
            <w:r w:rsidRPr="00A8419B">
              <w:t>C# 8.0 / .NET Core 3.1</w:t>
            </w:r>
            <w:r>
              <w:t xml:space="preserve"> /HTML/CSS</w:t>
            </w:r>
            <w:r w:rsidR="00CC590D">
              <w:t>/Java</w:t>
            </w:r>
            <w:r w:rsidR="006170AC">
              <w:t>S</w:t>
            </w:r>
            <w:r w:rsidR="00CC590D">
              <w:t>cript</w:t>
            </w:r>
          </w:p>
        </w:tc>
      </w:tr>
      <w:tr w:rsidR="00B809D3" w14:paraId="285C3A34" w14:textId="77777777" w:rsidTr="001D51D8">
        <w:trPr>
          <w:trHeight w:val="367"/>
          <w:trPrChange w:id="51" w:author="Assadullah, Mir M." w:date="2020-06-13T16:07:00Z">
            <w:trPr>
              <w:trHeight w:val="367"/>
            </w:trPr>
          </w:trPrChange>
        </w:trPr>
        <w:tc>
          <w:tcPr>
            <w:tcW w:w="2700" w:type="dxa"/>
            <w:tcPrChange w:id="52" w:author="Assadullah, Mir M." w:date="2020-06-13T16:07:00Z">
              <w:tcPr>
                <w:tcW w:w="2790" w:type="dxa"/>
              </w:tcPr>
            </w:tcPrChange>
          </w:tcPr>
          <w:p w14:paraId="52394E91" w14:textId="3F45B588" w:rsidR="00B809D3" w:rsidRDefault="001330DA" w:rsidP="00592546">
            <w:pPr>
              <w:pStyle w:val="ListParagraph"/>
              <w:ind w:left="0"/>
            </w:pPr>
            <w:r w:rsidRPr="00A8419B">
              <w:t>Repository</w:t>
            </w:r>
          </w:p>
        </w:tc>
        <w:tc>
          <w:tcPr>
            <w:tcW w:w="6496" w:type="dxa"/>
            <w:tcPrChange w:id="53" w:author="Assadullah, Mir M." w:date="2020-06-13T16:07:00Z">
              <w:tcPr>
                <w:tcW w:w="8386" w:type="dxa"/>
              </w:tcPr>
            </w:tcPrChange>
          </w:tcPr>
          <w:p w14:paraId="7B87EB56" w14:textId="757B1C18" w:rsidR="00B809D3" w:rsidRDefault="001330DA" w:rsidP="005E56F3">
            <w:pPr>
              <w:pStyle w:val="ListParagraph"/>
              <w:ind w:left="0"/>
            </w:pPr>
            <w:r w:rsidRPr="00A8419B">
              <w:t>GitHub</w:t>
            </w:r>
            <w:r w:rsidR="005E56F3">
              <w:t>/UMGC Repository</w:t>
            </w:r>
          </w:p>
        </w:tc>
      </w:tr>
      <w:tr w:rsidR="00B809D3" w14:paraId="53558B6A" w14:textId="77777777" w:rsidTr="001D51D8">
        <w:trPr>
          <w:trHeight w:val="367"/>
          <w:trPrChange w:id="54" w:author="Assadullah, Mir M." w:date="2020-06-13T16:07:00Z">
            <w:trPr>
              <w:trHeight w:val="367"/>
            </w:trPr>
          </w:trPrChange>
        </w:trPr>
        <w:tc>
          <w:tcPr>
            <w:tcW w:w="2700" w:type="dxa"/>
            <w:tcPrChange w:id="55" w:author="Assadullah, Mir M." w:date="2020-06-13T16:07:00Z">
              <w:tcPr>
                <w:tcW w:w="2790" w:type="dxa"/>
              </w:tcPr>
            </w:tcPrChange>
          </w:tcPr>
          <w:p w14:paraId="7531AF62" w14:textId="3BDD54E2" w:rsidR="00B809D3" w:rsidRDefault="001330DA" w:rsidP="00592546">
            <w:pPr>
              <w:pStyle w:val="ListParagraph"/>
              <w:ind w:left="0"/>
            </w:pPr>
            <w:r w:rsidRPr="00A8419B">
              <w:t>Development Hosting</w:t>
            </w:r>
          </w:p>
        </w:tc>
        <w:tc>
          <w:tcPr>
            <w:tcW w:w="6496" w:type="dxa"/>
            <w:tcPrChange w:id="56" w:author="Assadullah, Mir M." w:date="2020-06-13T16:07:00Z">
              <w:tcPr>
                <w:tcW w:w="8386" w:type="dxa"/>
              </w:tcPr>
            </w:tcPrChange>
          </w:tcPr>
          <w:p w14:paraId="0E224248" w14:textId="098BCEBE" w:rsidR="00B809D3" w:rsidRDefault="001330DA" w:rsidP="00592546">
            <w:pPr>
              <w:pStyle w:val="ListParagraph"/>
              <w:ind w:left="0"/>
            </w:pPr>
            <w:r w:rsidRPr="00A8419B">
              <w:t>HostGator Windows Server (https://vletteroflife.rgcoding.com) using 2048-bit SSL/TLS (single solution stack)</w:t>
            </w:r>
          </w:p>
        </w:tc>
      </w:tr>
      <w:tr w:rsidR="001330DA" w14:paraId="155F1F05" w14:textId="77777777" w:rsidTr="001D51D8">
        <w:trPr>
          <w:trHeight w:val="629"/>
          <w:trPrChange w:id="57" w:author="Assadullah, Mir M." w:date="2020-06-13T16:07:00Z">
            <w:trPr>
              <w:trHeight w:val="629"/>
            </w:trPr>
          </w:trPrChange>
        </w:trPr>
        <w:tc>
          <w:tcPr>
            <w:tcW w:w="2700" w:type="dxa"/>
            <w:tcPrChange w:id="58" w:author="Assadullah, Mir M." w:date="2020-06-13T16:07:00Z">
              <w:tcPr>
                <w:tcW w:w="2790" w:type="dxa"/>
              </w:tcPr>
            </w:tcPrChange>
          </w:tcPr>
          <w:p w14:paraId="167C1151" w14:textId="39324978" w:rsidR="001330DA" w:rsidRPr="00A8419B" w:rsidRDefault="001330DA" w:rsidP="00592546">
            <w:pPr>
              <w:pStyle w:val="ListParagraph"/>
              <w:ind w:left="0"/>
            </w:pPr>
            <w:r w:rsidRPr="001330DA">
              <w:lastRenderedPageBreak/>
              <w:t>Production Hosting</w:t>
            </w:r>
          </w:p>
        </w:tc>
        <w:tc>
          <w:tcPr>
            <w:tcW w:w="6496" w:type="dxa"/>
            <w:tcPrChange w:id="59" w:author="Assadullah, Mir M." w:date="2020-06-13T16:07:00Z">
              <w:tcPr>
                <w:tcW w:w="8386" w:type="dxa"/>
              </w:tcPr>
            </w:tcPrChange>
          </w:tcPr>
          <w:p w14:paraId="30B11AD5" w14:textId="0D40ED51" w:rsidR="001330DA" w:rsidRPr="00A8419B" w:rsidRDefault="001330DA" w:rsidP="00592546">
            <w:pPr>
              <w:pStyle w:val="ListParagraph"/>
              <w:ind w:left="0"/>
            </w:pPr>
            <w:r w:rsidRPr="00A8419B">
              <w:t>Microsoft Azure Government (GovCloud) Windows Server using 2048-bit SSL/TLS (stack split and domain TBD)</w:t>
            </w:r>
          </w:p>
        </w:tc>
      </w:tr>
    </w:tbl>
    <w:p w14:paraId="0D558376" w14:textId="144367FE" w:rsidR="00CD4A68" w:rsidRPr="000B3D11" w:rsidRDefault="00CD4A68" w:rsidP="006A4EFA">
      <w:pPr>
        <w:pStyle w:val="Heading2"/>
        <w:numPr>
          <w:ilvl w:val="0"/>
          <w:numId w:val="11"/>
        </w:numPr>
        <w:rPr>
          <w:rFonts w:cs="Times New Roman"/>
        </w:rPr>
      </w:pPr>
      <w:r w:rsidRPr="000B3D11">
        <w:rPr>
          <w:rFonts w:cs="Times New Roman"/>
        </w:rPr>
        <w:t>Change Management Plan</w:t>
      </w:r>
      <w:bookmarkEnd w:id="32"/>
    </w:p>
    <w:p w14:paraId="24A0F12E" w14:textId="77777777" w:rsidR="00CD4A68" w:rsidRPr="000B3D11" w:rsidRDefault="00CD4A68" w:rsidP="006A4EFA">
      <w:pPr>
        <w:pStyle w:val="Heading3"/>
        <w:numPr>
          <w:ilvl w:val="1"/>
          <w:numId w:val="11"/>
        </w:numPr>
        <w:rPr>
          <w:rFonts w:cs="Times New Roman"/>
        </w:rPr>
      </w:pPr>
      <w:bookmarkStart w:id="60" w:name="_Toc517588957"/>
      <w:r w:rsidRPr="000B3D11">
        <w:rPr>
          <w:rFonts w:cs="Times New Roman"/>
        </w:rPr>
        <w:t>Change Management Plan Introduction</w:t>
      </w:r>
      <w:bookmarkEnd w:id="60"/>
    </w:p>
    <w:p w14:paraId="4D5124BD" w14:textId="77777777" w:rsidR="00CD4A68" w:rsidRPr="000B3D11" w:rsidRDefault="00CD4A68" w:rsidP="00CD4A68">
      <w:pPr>
        <w:ind w:firstLine="720"/>
        <w:rPr>
          <w:rFonts w:cs="Times New Roman"/>
          <w:lang w:eastAsia="ja-JP"/>
        </w:rPr>
      </w:pPr>
      <w:r w:rsidRPr="000B3D11">
        <w:rPr>
          <w:rFonts w:cs="Times New Roman"/>
          <w:lang w:eastAsia="ja-JP"/>
        </w:rPr>
        <w:t xml:space="preserve">To ensure success, this project will use change management.  According to </w:t>
      </w:r>
      <w:commentRangeStart w:id="61"/>
      <w:r w:rsidRPr="000B3D11">
        <w:rPr>
          <w:rFonts w:cs="Times New Roman"/>
          <w:lang w:eastAsia="ja-JP"/>
        </w:rPr>
        <w:t>Project Management Institute’s (PMI’s) Project Management Body of Knowledge (PMBOK) guide</w:t>
      </w:r>
      <w:commentRangeEnd w:id="61"/>
      <w:r w:rsidR="001D51D8">
        <w:rPr>
          <w:rStyle w:val="CommentReference"/>
        </w:rPr>
        <w:commentReference w:id="61"/>
      </w:r>
      <w:r w:rsidRPr="000B3D11">
        <w:rPr>
          <w:rFonts w:cs="Times New Roman"/>
          <w:lang w:eastAsia="ja-JP"/>
        </w:rPr>
        <w:t>, the purpose of a change management plan is to define the processes for handling change requests (201</w:t>
      </w:r>
      <w:r>
        <w:rPr>
          <w:rFonts w:cs="Times New Roman"/>
          <w:lang w:eastAsia="ja-JP"/>
        </w:rPr>
        <w:t>8</w:t>
      </w:r>
      <w:r w:rsidRPr="000B3D11">
        <w:rPr>
          <w:rFonts w:cs="Times New Roman"/>
          <w:lang w:eastAsia="ja-JP"/>
        </w:rPr>
        <w:t xml:space="preserve">).  </w:t>
      </w:r>
      <w:r>
        <w:rPr>
          <w:rFonts w:cs="Times New Roman"/>
          <w:lang w:eastAsia="ja-JP"/>
        </w:rPr>
        <w:t>T</w:t>
      </w:r>
      <w:r w:rsidRPr="000B3D11">
        <w:rPr>
          <w:rFonts w:cs="Times New Roman"/>
          <w:lang w:eastAsia="ja-JP"/>
        </w:rPr>
        <w:t xml:space="preserve">he </w:t>
      </w:r>
      <w:r>
        <w:rPr>
          <w:rFonts w:cs="Times New Roman"/>
          <w:lang w:eastAsia="ja-JP"/>
        </w:rPr>
        <w:t xml:space="preserve">main </w:t>
      </w:r>
      <w:r w:rsidRPr="000B3D11">
        <w:rPr>
          <w:rFonts w:cs="Times New Roman"/>
          <w:lang w:eastAsia="ja-JP"/>
        </w:rPr>
        <w:t>purpose</w:t>
      </w:r>
      <w:r>
        <w:rPr>
          <w:rFonts w:cs="Times New Roman"/>
          <w:lang w:eastAsia="ja-JP"/>
        </w:rPr>
        <w:t xml:space="preserve"> of change management plan</w:t>
      </w:r>
      <w:r w:rsidRPr="000B3D11">
        <w:rPr>
          <w:rFonts w:cs="Times New Roman"/>
          <w:lang w:eastAsia="ja-JP"/>
        </w:rPr>
        <w:t xml:space="preserve"> is to manage change </w:t>
      </w:r>
      <w:r>
        <w:rPr>
          <w:rFonts w:cs="Times New Roman"/>
          <w:lang w:eastAsia="ja-JP"/>
        </w:rPr>
        <w:t xml:space="preserve">to prevent project failure. </w:t>
      </w:r>
    </w:p>
    <w:p w14:paraId="3CFB34E3" w14:textId="77777777" w:rsidR="00CD4A68" w:rsidRPr="000B3D11" w:rsidRDefault="00CD4A68" w:rsidP="00CD4A68">
      <w:pPr>
        <w:ind w:firstLine="720"/>
        <w:rPr>
          <w:rFonts w:cs="Times New Roman"/>
          <w:lang w:eastAsia="ja-JP"/>
        </w:rPr>
      </w:pPr>
      <w:r w:rsidRPr="000B3D11">
        <w:rPr>
          <w:rFonts w:cs="Times New Roman"/>
          <w:lang w:eastAsia="ja-JP"/>
        </w:rPr>
        <w:t xml:space="preserve">According to PMI’s PMBOK, baselines are established for cost, schedule, and scope.  Any request that could cause a change to either of these baselines is a change.  Another type of change is document changes; in particular changes to the project management plan that impact how the project is managed.  </w:t>
      </w:r>
    </w:p>
    <w:p w14:paraId="0C28B439" w14:textId="7F9DFD5E" w:rsidR="00CD4A68" w:rsidRPr="000B3D11" w:rsidRDefault="00CD4A68" w:rsidP="006A4EFA">
      <w:pPr>
        <w:pStyle w:val="Heading3"/>
        <w:numPr>
          <w:ilvl w:val="1"/>
          <w:numId w:val="11"/>
        </w:numPr>
        <w:rPr>
          <w:rFonts w:cs="Times New Roman"/>
        </w:rPr>
      </w:pPr>
      <w:bookmarkStart w:id="62" w:name="_Toc517588959"/>
      <w:r w:rsidRPr="000B3D11">
        <w:rPr>
          <w:rFonts w:cs="Times New Roman"/>
        </w:rPr>
        <w:t xml:space="preserve">Change Control Board </w:t>
      </w:r>
      <w:bookmarkEnd w:id="62"/>
    </w:p>
    <w:p w14:paraId="10969453" w14:textId="77777777" w:rsidR="00CD4A68" w:rsidRPr="000B3D11" w:rsidRDefault="00CD4A68" w:rsidP="00CD4A68">
      <w:pPr>
        <w:rPr>
          <w:rFonts w:cs="Times New Roman"/>
          <w:lang w:eastAsia="ja-JP"/>
        </w:rPr>
      </w:pPr>
      <w:r w:rsidRPr="000B3D11">
        <w:rPr>
          <w:rFonts w:cs="Times New Roman"/>
          <w:lang w:eastAsia="ja-JP"/>
        </w:rPr>
        <w:tab/>
      </w:r>
      <w:r>
        <w:rPr>
          <w:rFonts w:cs="Times New Roman"/>
          <w:lang w:eastAsia="ja-JP"/>
        </w:rPr>
        <w:t xml:space="preserve">The Virtual Letter of Life project will utilize the EMSPlus team to manage any changes that may arise via team imposed </w:t>
      </w:r>
      <w:r w:rsidRPr="0018489F">
        <w:rPr>
          <w:rFonts w:cs="Times New Roman"/>
          <w:lang w:eastAsia="ja-JP"/>
        </w:rPr>
        <w:t xml:space="preserve">Change Control Board </w:t>
      </w:r>
      <w:r>
        <w:rPr>
          <w:rFonts w:cs="Times New Roman"/>
          <w:lang w:eastAsia="ja-JP"/>
        </w:rPr>
        <w:t xml:space="preserve">(CCB). </w:t>
      </w:r>
      <w:r w:rsidRPr="000B3D11">
        <w:rPr>
          <w:rFonts w:cs="Times New Roman"/>
          <w:lang w:eastAsia="ja-JP"/>
        </w:rPr>
        <w:t xml:space="preserve">The </w:t>
      </w:r>
      <w:r w:rsidRPr="0018489F">
        <w:rPr>
          <w:rFonts w:cs="Times New Roman"/>
          <w:lang w:eastAsia="ja-JP"/>
        </w:rPr>
        <w:t xml:space="preserve">Change Control Board </w:t>
      </w:r>
      <w:r w:rsidRPr="000B3D11">
        <w:rPr>
          <w:rFonts w:cs="Times New Roman"/>
          <w:lang w:eastAsia="ja-JP"/>
        </w:rPr>
        <w:t>is a committee charged with evaluating changes and giving authorizations to changes. The CCB will go over change requests to evaluate the impact to the project and the need for the change.</w:t>
      </w:r>
      <w:r>
        <w:rPr>
          <w:rFonts w:cs="Times New Roman"/>
          <w:lang w:eastAsia="ja-JP"/>
        </w:rPr>
        <w:t xml:space="preserve"> </w:t>
      </w:r>
      <w:r w:rsidRPr="000B3D11">
        <w:rPr>
          <w:rFonts w:cs="Times New Roman"/>
          <w:lang w:eastAsia="ja-JP"/>
        </w:rPr>
        <w:t>From there</w:t>
      </w:r>
      <w:r>
        <w:rPr>
          <w:rFonts w:cs="Times New Roman"/>
          <w:lang w:eastAsia="ja-JP"/>
        </w:rPr>
        <w:t>,</w:t>
      </w:r>
      <w:r w:rsidRPr="000B3D11">
        <w:rPr>
          <w:rFonts w:cs="Times New Roman"/>
          <w:lang w:eastAsia="ja-JP"/>
        </w:rPr>
        <w:t xml:space="preserve"> the CCB approves the change, rejects the change, or requests more information (</w:t>
      </w:r>
      <w:r w:rsidRPr="000B3D11">
        <w:rPr>
          <w:rFonts w:cs="Times New Roman"/>
          <w:szCs w:val="24"/>
          <w:shd w:val="clear" w:color="auto" w:fill="FFFFFF"/>
        </w:rPr>
        <w:t>Project Management Knowledge, 2018)</w:t>
      </w:r>
      <w:r w:rsidRPr="000B3D11">
        <w:rPr>
          <w:rFonts w:cs="Times New Roman"/>
          <w:lang w:eastAsia="ja-JP"/>
        </w:rPr>
        <w:t xml:space="preserve">.  In this project the CCB is authorized to approve </w:t>
      </w:r>
      <w:r>
        <w:rPr>
          <w:rFonts w:cs="Times New Roman"/>
          <w:lang w:eastAsia="ja-JP"/>
        </w:rPr>
        <w:t xml:space="preserve">development </w:t>
      </w:r>
      <w:r w:rsidRPr="000B3D11">
        <w:rPr>
          <w:rFonts w:cs="Times New Roman"/>
          <w:lang w:eastAsia="ja-JP"/>
        </w:rPr>
        <w:t xml:space="preserve">changes </w:t>
      </w:r>
      <w:r>
        <w:rPr>
          <w:rFonts w:cs="Times New Roman"/>
          <w:lang w:eastAsia="ja-JP"/>
        </w:rPr>
        <w:t xml:space="preserve">that will not impact the </w:t>
      </w:r>
      <w:r w:rsidRPr="000B3D11">
        <w:rPr>
          <w:rFonts w:cs="Times New Roman"/>
          <w:lang w:eastAsia="ja-JP"/>
        </w:rPr>
        <w:t xml:space="preserve">schedule </w:t>
      </w:r>
      <w:r>
        <w:rPr>
          <w:rFonts w:cs="Times New Roman"/>
          <w:lang w:eastAsia="ja-JP"/>
        </w:rPr>
        <w:t>product release date.</w:t>
      </w:r>
      <w:r w:rsidRPr="000B3D11">
        <w:rPr>
          <w:rFonts w:cs="Times New Roman"/>
          <w:lang w:eastAsia="ja-JP"/>
        </w:rPr>
        <w:t xml:space="preserve"> The CCB is also given full authorization over document changes. The </w:t>
      </w:r>
      <w:commentRangeStart w:id="63"/>
      <w:r w:rsidRPr="000B3D11">
        <w:rPr>
          <w:rFonts w:cs="Times New Roman"/>
          <w:lang w:eastAsia="ja-JP"/>
        </w:rPr>
        <w:t xml:space="preserve">CCB members </w:t>
      </w:r>
      <w:commentRangeEnd w:id="63"/>
      <w:r w:rsidR="001D51D8">
        <w:rPr>
          <w:rStyle w:val="CommentReference"/>
        </w:rPr>
        <w:commentReference w:id="63"/>
      </w:r>
      <w:r w:rsidRPr="000B3D11">
        <w:rPr>
          <w:rFonts w:cs="Times New Roman"/>
          <w:lang w:eastAsia="ja-JP"/>
        </w:rPr>
        <w:t>in this project are:</w:t>
      </w:r>
    </w:p>
    <w:tbl>
      <w:tblPr>
        <w:tblW w:w="96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4375"/>
        <w:gridCol w:w="2033"/>
      </w:tblGrid>
      <w:tr w:rsidR="00CD4A68" w:rsidRPr="000B3D11" w14:paraId="41B3FCCE" w14:textId="77777777" w:rsidTr="00E35555">
        <w:trPr>
          <w:trHeight w:val="392"/>
        </w:trPr>
        <w:tc>
          <w:tcPr>
            <w:tcW w:w="3203" w:type="dxa"/>
            <w:shd w:val="clear" w:color="auto" w:fill="D9D9D9" w:themeFill="background1" w:themeFillShade="D9"/>
          </w:tcPr>
          <w:p w14:paraId="7BC4EEAB" w14:textId="77777777" w:rsidR="00CD4A68" w:rsidRPr="00942F6C" w:rsidRDefault="00CD4A68" w:rsidP="0081467F">
            <w:pPr>
              <w:rPr>
                <w:b/>
                <w:lang w:eastAsia="ja-JP"/>
              </w:rPr>
            </w:pPr>
            <w:r w:rsidRPr="00942F6C">
              <w:rPr>
                <w:b/>
                <w:lang w:eastAsia="ja-JP"/>
              </w:rPr>
              <w:t>Name</w:t>
            </w:r>
          </w:p>
        </w:tc>
        <w:tc>
          <w:tcPr>
            <w:tcW w:w="4375" w:type="dxa"/>
            <w:shd w:val="clear" w:color="auto" w:fill="D9D9D9" w:themeFill="background1" w:themeFillShade="D9"/>
          </w:tcPr>
          <w:p w14:paraId="4D051101" w14:textId="77777777" w:rsidR="00CD4A68" w:rsidRPr="00942F6C" w:rsidRDefault="00CD4A68" w:rsidP="0081467F">
            <w:pPr>
              <w:rPr>
                <w:b/>
                <w:lang w:eastAsia="ja-JP"/>
              </w:rPr>
            </w:pPr>
            <w:r w:rsidRPr="00942F6C">
              <w:rPr>
                <w:b/>
                <w:lang w:eastAsia="ja-JP"/>
              </w:rPr>
              <w:t>Position</w:t>
            </w:r>
          </w:p>
        </w:tc>
        <w:tc>
          <w:tcPr>
            <w:tcW w:w="2033" w:type="dxa"/>
            <w:shd w:val="clear" w:color="auto" w:fill="D9D9D9" w:themeFill="background1" w:themeFillShade="D9"/>
          </w:tcPr>
          <w:p w14:paraId="566A2901" w14:textId="77777777" w:rsidR="00CD4A68" w:rsidRPr="00942F6C" w:rsidRDefault="00CD4A68" w:rsidP="0081467F">
            <w:pPr>
              <w:rPr>
                <w:b/>
                <w:lang w:eastAsia="ja-JP"/>
              </w:rPr>
            </w:pPr>
            <w:r w:rsidRPr="00942F6C">
              <w:rPr>
                <w:b/>
                <w:lang w:eastAsia="ja-JP"/>
              </w:rPr>
              <w:t>CCB Role</w:t>
            </w:r>
          </w:p>
        </w:tc>
      </w:tr>
      <w:tr w:rsidR="00CD4A68" w:rsidRPr="000B3D11" w14:paraId="6DD35B75" w14:textId="77777777" w:rsidTr="00E35555">
        <w:trPr>
          <w:trHeight w:val="377"/>
        </w:trPr>
        <w:tc>
          <w:tcPr>
            <w:tcW w:w="3203" w:type="dxa"/>
          </w:tcPr>
          <w:p w14:paraId="30F644D3" w14:textId="77777777" w:rsidR="00CD4A68" w:rsidRPr="000B3D11" w:rsidRDefault="00CD4A68" w:rsidP="0081467F">
            <w:pPr>
              <w:rPr>
                <w:lang w:eastAsia="ja-JP"/>
              </w:rPr>
            </w:pPr>
            <w:r>
              <w:rPr>
                <w:lang w:eastAsia="ja-JP"/>
              </w:rPr>
              <w:t>Robert Garcia</w:t>
            </w:r>
          </w:p>
        </w:tc>
        <w:tc>
          <w:tcPr>
            <w:tcW w:w="4375" w:type="dxa"/>
          </w:tcPr>
          <w:p w14:paraId="72BB3242" w14:textId="77777777" w:rsidR="00CD4A68" w:rsidRPr="000B3D11" w:rsidRDefault="00CD4A68" w:rsidP="0081467F">
            <w:pPr>
              <w:rPr>
                <w:lang w:eastAsia="ja-JP"/>
              </w:rPr>
            </w:pPr>
            <w:r>
              <w:rPr>
                <w:lang w:eastAsia="ja-JP"/>
              </w:rPr>
              <w:t xml:space="preserve">Product Owner </w:t>
            </w:r>
            <w:r>
              <w:t xml:space="preserve">| Backend </w:t>
            </w:r>
            <w:r w:rsidRPr="00B344BE">
              <w:t>Developer</w:t>
            </w:r>
          </w:p>
        </w:tc>
        <w:tc>
          <w:tcPr>
            <w:tcW w:w="2033" w:type="dxa"/>
          </w:tcPr>
          <w:p w14:paraId="1284057E" w14:textId="77777777" w:rsidR="00CD4A68" w:rsidRPr="000B3D11" w:rsidRDefault="00CD4A68" w:rsidP="0081467F">
            <w:pPr>
              <w:rPr>
                <w:lang w:eastAsia="ja-JP"/>
              </w:rPr>
            </w:pPr>
            <w:r w:rsidRPr="000B3D11">
              <w:rPr>
                <w:lang w:eastAsia="ja-JP"/>
              </w:rPr>
              <w:t>CCB Chair</w:t>
            </w:r>
          </w:p>
        </w:tc>
      </w:tr>
      <w:tr w:rsidR="00CD4A68" w:rsidRPr="000B3D11" w14:paraId="62223798" w14:textId="77777777" w:rsidTr="00E35555">
        <w:trPr>
          <w:trHeight w:val="392"/>
        </w:trPr>
        <w:tc>
          <w:tcPr>
            <w:tcW w:w="3203" w:type="dxa"/>
          </w:tcPr>
          <w:p w14:paraId="6068898B" w14:textId="77777777" w:rsidR="00CD4A68" w:rsidRPr="000B3D11" w:rsidRDefault="00CD4A68" w:rsidP="0081467F">
            <w:pPr>
              <w:rPr>
                <w:lang w:eastAsia="ja-JP"/>
              </w:rPr>
            </w:pPr>
            <w:r w:rsidRPr="00B344BE">
              <w:t>Sefanit</w:t>
            </w:r>
            <w:r>
              <w:t xml:space="preserve"> Urgessa</w:t>
            </w:r>
          </w:p>
        </w:tc>
        <w:tc>
          <w:tcPr>
            <w:tcW w:w="4375" w:type="dxa"/>
          </w:tcPr>
          <w:p w14:paraId="25718505" w14:textId="77777777" w:rsidR="00CD4A68" w:rsidRPr="000B3D11" w:rsidRDefault="00CD4A68" w:rsidP="0081467F">
            <w:pPr>
              <w:tabs>
                <w:tab w:val="left" w:pos="2005"/>
              </w:tabs>
              <w:rPr>
                <w:lang w:eastAsia="ja-JP"/>
              </w:rPr>
            </w:pPr>
            <w:r>
              <w:rPr>
                <w:lang w:eastAsia="ja-JP"/>
              </w:rPr>
              <w:t>Project Manager</w:t>
            </w:r>
            <w:r>
              <w:t xml:space="preserve"> | UI/UX Developer</w:t>
            </w:r>
          </w:p>
        </w:tc>
        <w:tc>
          <w:tcPr>
            <w:tcW w:w="2033" w:type="dxa"/>
          </w:tcPr>
          <w:p w14:paraId="0F08DD65" w14:textId="77777777" w:rsidR="00CD4A68" w:rsidRPr="000B3D11" w:rsidRDefault="00CD4A68" w:rsidP="0081467F">
            <w:pPr>
              <w:rPr>
                <w:lang w:eastAsia="ja-JP"/>
              </w:rPr>
            </w:pPr>
            <w:r w:rsidRPr="000B3D11">
              <w:rPr>
                <w:lang w:eastAsia="ja-JP"/>
              </w:rPr>
              <w:t>CCB Co-Chair</w:t>
            </w:r>
          </w:p>
        </w:tc>
      </w:tr>
      <w:tr w:rsidR="00CD4A68" w:rsidRPr="000B3D11" w14:paraId="6C6C5018" w14:textId="77777777" w:rsidTr="00E35555">
        <w:trPr>
          <w:trHeight w:val="397"/>
        </w:trPr>
        <w:tc>
          <w:tcPr>
            <w:tcW w:w="3203" w:type="dxa"/>
          </w:tcPr>
          <w:p w14:paraId="55BB9C22" w14:textId="77777777" w:rsidR="00CD4A68" w:rsidRPr="000B3D11" w:rsidRDefault="00CD4A68" w:rsidP="0081467F">
            <w:pPr>
              <w:rPr>
                <w:lang w:eastAsia="ja-JP"/>
              </w:rPr>
            </w:pPr>
            <w:r w:rsidRPr="00B344BE">
              <w:t>Mohammed Allibalogun</w:t>
            </w:r>
          </w:p>
        </w:tc>
        <w:tc>
          <w:tcPr>
            <w:tcW w:w="4375" w:type="dxa"/>
          </w:tcPr>
          <w:p w14:paraId="19619CFF" w14:textId="77777777" w:rsidR="00CD4A68" w:rsidRPr="000B3D11" w:rsidRDefault="00CD4A68" w:rsidP="0081467F">
            <w:pPr>
              <w:rPr>
                <w:lang w:eastAsia="ja-JP"/>
              </w:rPr>
            </w:pPr>
            <w:r>
              <w:rPr>
                <w:lang w:eastAsia="ja-JP"/>
              </w:rPr>
              <w:t xml:space="preserve">Project Manager </w:t>
            </w:r>
            <w:r>
              <w:t xml:space="preserve">| Backend </w:t>
            </w:r>
            <w:r w:rsidRPr="00B344BE">
              <w:t>Developer</w:t>
            </w:r>
          </w:p>
        </w:tc>
        <w:tc>
          <w:tcPr>
            <w:tcW w:w="2033" w:type="dxa"/>
          </w:tcPr>
          <w:p w14:paraId="50D0918B" w14:textId="77777777" w:rsidR="00CD4A68" w:rsidRPr="000B3D11" w:rsidRDefault="00CD4A68" w:rsidP="0081467F">
            <w:pPr>
              <w:rPr>
                <w:lang w:eastAsia="ja-JP"/>
              </w:rPr>
            </w:pPr>
            <w:r w:rsidRPr="000B3D11">
              <w:rPr>
                <w:lang w:eastAsia="ja-JP"/>
              </w:rPr>
              <w:t>CCB Co-Chair</w:t>
            </w:r>
          </w:p>
        </w:tc>
      </w:tr>
      <w:tr w:rsidR="00CD4A68" w:rsidRPr="000B3D11" w14:paraId="010C4890" w14:textId="77777777" w:rsidTr="00E35555">
        <w:trPr>
          <w:trHeight w:val="392"/>
        </w:trPr>
        <w:tc>
          <w:tcPr>
            <w:tcW w:w="3203" w:type="dxa"/>
          </w:tcPr>
          <w:p w14:paraId="12499751" w14:textId="574E7E42" w:rsidR="00CD4A68" w:rsidRPr="000B3D11" w:rsidRDefault="00CD4A68" w:rsidP="0081467F">
            <w:pPr>
              <w:rPr>
                <w:lang w:eastAsia="ja-JP"/>
              </w:rPr>
            </w:pPr>
            <w:r w:rsidRPr="00B344BE">
              <w:t>Meron Getachew</w:t>
            </w:r>
            <w:r w:rsidR="00582A16">
              <w:t xml:space="preserve"> Debela</w:t>
            </w:r>
          </w:p>
        </w:tc>
        <w:tc>
          <w:tcPr>
            <w:tcW w:w="4375" w:type="dxa"/>
          </w:tcPr>
          <w:p w14:paraId="2C3EB5CD" w14:textId="77777777" w:rsidR="00CD4A68" w:rsidRPr="000B3D11" w:rsidRDefault="00CD4A68" w:rsidP="0081467F">
            <w:pPr>
              <w:rPr>
                <w:lang w:eastAsia="ja-JP"/>
              </w:rPr>
            </w:pPr>
            <w:r>
              <w:t>Documentation Champion</w:t>
            </w:r>
          </w:p>
        </w:tc>
        <w:tc>
          <w:tcPr>
            <w:tcW w:w="2033" w:type="dxa"/>
          </w:tcPr>
          <w:p w14:paraId="7CD135DD" w14:textId="77777777" w:rsidR="00CD4A68" w:rsidRPr="000B3D11" w:rsidRDefault="00CD4A68" w:rsidP="0081467F">
            <w:pPr>
              <w:rPr>
                <w:lang w:eastAsia="ja-JP"/>
              </w:rPr>
            </w:pPr>
            <w:r w:rsidRPr="000B3D11">
              <w:rPr>
                <w:lang w:eastAsia="ja-JP"/>
              </w:rPr>
              <w:t>CCB Member</w:t>
            </w:r>
          </w:p>
        </w:tc>
      </w:tr>
      <w:tr w:rsidR="00CD4A68" w:rsidRPr="000B3D11" w14:paraId="74BC3C40" w14:textId="77777777" w:rsidTr="00E35555">
        <w:trPr>
          <w:trHeight w:val="392"/>
        </w:trPr>
        <w:tc>
          <w:tcPr>
            <w:tcW w:w="3203" w:type="dxa"/>
          </w:tcPr>
          <w:p w14:paraId="4F4877BB" w14:textId="77777777" w:rsidR="00CD4A68" w:rsidRPr="000B3D11" w:rsidRDefault="00CD4A68" w:rsidP="0081467F">
            <w:pPr>
              <w:rPr>
                <w:szCs w:val="24"/>
              </w:rPr>
            </w:pPr>
            <w:r w:rsidRPr="00B344BE">
              <w:t>Charles Baisie</w:t>
            </w:r>
          </w:p>
        </w:tc>
        <w:tc>
          <w:tcPr>
            <w:tcW w:w="4375" w:type="dxa"/>
          </w:tcPr>
          <w:p w14:paraId="2A261C59" w14:textId="77777777" w:rsidR="00CD4A68" w:rsidRPr="000B3D11" w:rsidRDefault="00CD4A68" w:rsidP="0081467F">
            <w:pPr>
              <w:rPr>
                <w:szCs w:val="24"/>
              </w:rPr>
            </w:pPr>
            <w:r>
              <w:t>Security | UI/UX Developer</w:t>
            </w:r>
          </w:p>
        </w:tc>
        <w:tc>
          <w:tcPr>
            <w:tcW w:w="2033" w:type="dxa"/>
          </w:tcPr>
          <w:p w14:paraId="131A585A" w14:textId="77777777" w:rsidR="00CD4A68" w:rsidRPr="000B3D11" w:rsidRDefault="00CD4A68" w:rsidP="0081467F">
            <w:pPr>
              <w:rPr>
                <w:lang w:eastAsia="ja-JP"/>
              </w:rPr>
            </w:pPr>
            <w:r w:rsidRPr="000B3D11">
              <w:rPr>
                <w:lang w:eastAsia="ja-JP"/>
              </w:rPr>
              <w:t>CCB Member</w:t>
            </w:r>
          </w:p>
        </w:tc>
      </w:tr>
      <w:tr w:rsidR="00CD4A68" w:rsidRPr="000B3D11" w14:paraId="2A8BF92A" w14:textId="77777777" w:rsidTr="00E35555">
        <w:trPr>
          <w:trHeight w:val="392"/>
        </w:trPr>
        <w:tc>
          <w:tcPr>
            <w:tcW w:w="3203" w:type="dxa"/>
          </w:tcPr>
          <w:p w14:paraId="74604EFE" w14:textId="77777777" w:rsidR="00CD4A68" w:rsidRPr="000B3D11" w:rsidRDefault="00CD4A68" w:rsidP="0081467F">
            <w:pPr>
              <w:rPr>
                <w:szCs w:val="24"/>
              </w:rPr>
            </w:pPr>
            <w:r w:rsidRPr="00B344BE">
              <w:t>Augustin Mwamba</w:t>
            </w:r>
          </w:p>
        </w:tc>
        <w:tc>
          <w:tcPr>
            <w:tcW w:w="4375" w:type="dxa"/>
          </w:tcPr>
          <w:p w14:paraId="2DC36E45" w14:textId="77777777" w:rsidR="00CD4A68" w:rsidRPr="000B3D11" w:rsidRDefault="00CD4A68" w:rsidP="0081467F">
            <w:pPr>
              <w:rPr>
                <w:szCs w:val="24"/>
              </w:rPr>
            </w:pPr>
            <w:r>
              <w:t>Database Developer</w:t>
            </w:r>
          </w:p>
        </w:tc>
        <w:tc>
          <w:tcPr>
            <w:tcW w:w="2033" w:type="dxa"/>
          </w:tcPr>
          <w:p w14:paraId="3D6A1A9E" w14:textId="77777777" w:rsidR="00CD4A68" w:rsidRPr="000B3D11" w:rsidRDefault="00CD4A68" w:rsidP="0081467F">
            <w:pPr>
              <w:rPr>
                <w:lang w:eastAsia="ja-JP"/>
              </w:rPr>
            </w:pPr>
            <w:r w:rsidRPr="000B3D11">
              <w:rPr>
                <w:lang w:eastAsia="ja-JP"/>
              </w:rPr>
              <w:t>CCB Member</w:t>
            </w:r>
          </w:p>
        </w:tc>
      </w:tr>
      <w:tr w:rsidR="00CD4A68" w:rsidRPr="000B3D11" w14:paraId="25617D22" w14:textId="77777777" w:rsidTr="00E35555">
        <w:trPr>
          <w:trHeight w:val="392"/>
        </w:trPr>
        <w:tc>
          <w:tcPr>
            <w:tcW w:w="3203" w:type="dxa"/>
          </w:tcPr>
          <w:p w14:paraId="56E28AF6" w14:textId="77777777" w:rsidR="00CD4A68" w:rsidRPr="00B344BE" w:rsidRDefault="00CD4A68" w:rsidP="0081467F">
            <w:r w:rsidRPr="00B344BE">
              <w:t>Jamal Bourne</w:t>
            </w:r>
          </w:p>
        </w:tc>
        <w:tc>
          <w:tcPr>
            <w:tcW w:w="4375" w:type="dxa"/>
          </w:tcPr>
          <w:p w14:paraId="4BF9DCE1" w14:textId="77777777" w:rsidR="00CD4A68" w:rsidRPr="000B3D11" w:rsidRDefault="00CD4A68" w:rsidP="0081467F">
            <w:pPr>
              <w:rPr>
                <w:szCs w:val="24"/>
              </w:rPr>
            </w:pPr>
            <w:r>
              <w:t>UI/UX Developer</w:t>
            </w:r>
          </w:p>
        </w:tc>
        <w:tc>
          <w:tcPr>
            <w:tcW w:w="2033" w:type="dxa"/>
          </w:tcPr>
          <w:p w14:paraId="4B9B7197" w14:textId="77777777" w:rsidR="00CD4A68" w:rsidRPr="000B3D11" w:rsidRDefault="00CD4A68" w:rsidP="0081467F">
            <w:pPr>
              <w:rPr>
                <w:lang w:eastAsia="ja-JP"/>
              </w:rPr>
            </w:pPr>
            <w:r w:rsidRPr="000B3D11">
              <w:rPr>
                <w:lang w:eastAsia="ja-JP"/>
              </w:rPr>
              <w:t>CCB Member</w:t>
            </w:r>
          </w:p>
        </w:tc>
      </w:tr>
    </w:tbl>
    <w:p w14:paraId="7EB20636" w14:textId="77777777" w:rsidR="00526BFC" w:rsidRDefault="00526BFC" w:rsidP="00CD4A68">
      <w:pPr>
        <w:ind w:firstLine="720"/>
        <w:rPr>
          <w:rFonts w:cs="Times New Roman"/>
          <w:lang w:eastAsia="ja-JP"/>
        </w:rPr>
      </w:pPr>
    </w:p>
    <w:p w14:paraId="2B9C2F0D" w14:textId="77777777" w:rsidR="00CD4A68" w:rsidRPr="000B3D11" w:rsidRDefault="00CD4A68" w:rsidP="00CD4A68">
      <w:pPr>
        <w:ind w:firstLine="720"/>
        <w:rPr>
          <w:rFonts w:cs="Times New Roman"/>
          <w:lang w:eastAsia="ja-JP"/>
        </w:rPr>
      </w:pPr>
      <w:r>
        <w:rPr>
          <w:rFonts w:cs="Times New Roman"/>
          <w:lang w:eastAsia="ja-JP"/>
        </w:rPr>
        <w:t xml:space="preserve">Additionally, any changes that affect the design and infrastructure of the software will be shared with the UMGC </w:t>
      </w:r>
      <w:commentRangeStart w:id="64"/>
      <w:r>
        <w:rPr>
          <w:rFonts w:cs="Times New Roman"/>
          <w:lang w:eastAsia="ja-JP"/>
        </w:rPr>
        <w:t xml:space="preserve">DevOps </w:t>
      </w:r>
      <w:commentRangeEnd w:id="64"/>
      <w:r w:rsidR="001D51D8">
        <w:rPr>
          <w:rStyle w:val="CommentReference"/>
        </w:rPr>
        <w:commentReference w:id="64"/>
      </w:r>
      <w:r>
        <w:rPr>
          <w:rFonts w:cs="Times New Roman"/>
          <w:lang w:eastAsia="ja-JP"/>
        </w:rPr>
        <w:t xml:space="preserve">team. </w:t>
      </w:r>
    </w:p>
    <w:p w14:paraId="21C5C57D" w14:textId="77777777" w:rsidR="00CD4A68" w:rsidRPr="000B3D11" w:rsidRDefault="00CD4A68" w:rsidP="006A4EFA">
      <w:pPr>
        <w:pStyle w:val="Heading3"/>
        <w:numPr>
          <w:ilvl w:val="1"/>
          <w:numId w:val="11"/>
        </w:numPr>
        <w:rPr>
          <w:rFonts w:cs="Times New Roman"/>
        </w:rPr>
      </w:pPr>
      <w:bookmarkStart w:id="65" w:name="_Toc517588960"/>
      <w:r w:rsidRPr="000B3D11">
        <w:rPr>
          <w:rFonts w:cs="Times New Roman"/>
        </w:rPr>
        <w:t>Roles and Responsibilities</w:t>
      </w:r>
      <w:bookmarkEnd w:id="65"/>
    </w:p>
    <w:p w14:paraId="3B3615FE" w14:textId="77777777" w:rsidR="00CD4A68" w:rsidRPr="000B3D11" w:rsidRDefault="00CD4A68" w:rsidP="00CD4A68">
      <w:pPr>
        <w:ind w:firstLine="720"/>
        <w:rPr>
          <w:rFonts w:cs="Times New Roman"/>
          <w:szCs w:val="24"/>
          <w:shd w:val="clear" w:color="auto" w:fill="FFFFFF"/>
        </w:rPr>
      </w:pPr>
      <w:r w:rsidRPr="000B3D11">
        <w:rPr>
          <w:rFonts w:cs="Times New Roman"/>
          <w:szCs w:val="24"/>
          <w:shd w:val="clear" w:color="auto" w:fill="FFFFFF"/>
        </w:rPr>
        <w:t>It is</w:t>
      </w:r>
      <w:r>
        <w:rPr>
          <w:rFonts w:cs="Times New Roman"/>
          <w:szCs w:val="24"/>
          <w:shd w:val="clear" w:color="auto" w:fill="FFFFFF"/>
        </w:rPr>
        <w:t xml:space="preserve"> important all project members understand their roles &amp; responsibilities. Additionally, it is essential that this is communicated. </w:t>
      </w:r>
      <w:r w:rsidRPr="000B3D11">
        <w:rPr>
          <w:rFonts w:cs="Times New Roman"/>
          <w:szCs w:val="24"/>
          <w:shd w:val="clear" w:color="auto" w:fill="FFFFFF"/>
        </w:rPr>
        <w:t>The roles are as follows</w:t>
      </w:r>
    </w:p>
    <w:p w14:paraId="24F672FD" w14:textId="77777777" w:rsidR="00CD4A68" w:rsidRPr="000B3D11" w:rsidRDefault="00CD4A68" w:rsidP="00CD4A68">
      <w:pPr>
        <w:rPr>
          <w:rFonts w:cs="Times New Roman"/>
          <w:szCs w:val="24"/>
          <w:shd w:val="clear" w:color="auto" w:fill="FFFFFF"/>
        </w:rPr>
      </w:pPr>
      <w:r>
        <w:rPr>
          <w:rFonts w:cs="Times New Roman"/>
          <w:szCs w:val="24"/>
          <w:shd w:val="clear" w:color="auto" w:fill="FFFFFF"/>
        </w:rPr>
        <w:t xml:space="preserve">Product Owner/ </w:t>
      </w:r>
      <w:r w:rsidRPr="000B3D11">
        <w:rPr>
          <w:rFonts w:cs="Times New Roman"/>
          <w:lang w:eastAsia="ja-JP"/>
        </w:rPr>
        <w:t>CCB Chair</w:t>
      </w:r>
      <w:r w:rsidRPr="000B3D11">
        <w:rPr>
          <w:rFonts w:cs="Times New Roman"/>
          <w:szCs w:val="24"/>
          <w:shd w:val="clear" w:color="auto" w:fill="FFFFFF"/>
        </w:rPr>
        <w:t>:</w:t>
      </w:r>
    </w:p>
    <w:p w14:paraId="1DA612DA" w14:textId="77777777" w:rsidR="00CD4A68" w:rsidRPr="000B3D11" w:rsidRDefault="00CD4A68" w:rsidP="006A4EFA">
      <w:pPr>
        <w:pStyle w:val="ListParagraph"/>
        <w:numPr>
          <w:ilvl w:val="0"/>
          <w:numId w:val="1"/>
        </w:numPr>
        <w:rPr>
          <w:rFonts w:cs="Times New Roman"/>
          <w:szCs w:val="24"/>
          <w:shd w:val="clear" w:color="auto" w:fill="FFFFFF"/>
        </w:rPr>
      </w:pPr>
      <w:r w:rsidRPr="000B3D11">
        <w:rPr>
          <w:rFonts w:cs="Times New Roman"/>
          <w:szCs w:val="24"/>
          <w:shd w:val="clear" w:color="auto" w:fill="FFFFFF"/>
        </w:rPr>
        <w:lastRenderedPageBreak/>
        <w:t>Chair the CCB</w:t>
      </w:r>
    </w:p>
    <w:p w14:paraId="072DFEDB" w14:textId="77777777" w:rsidR="00CD4A68" w:rsidRPr="000B3D11" w:rsidRDefault="00CD4A68" w:rsidP="006A4EFA">
      <w:pPr>
        <w:pStyle w:val="ListParagraph"/>
        <w:numPr>
          <w:ilvl w:val="0"/>
          <w:numId w:val="1"/>
        </w:numPr>
        <w:rPr>
          <w:rFonts w:cs="Times New Roman"/>
          <w:szCs w:val="24"/>
          <w:shd w:val="clear" w:color="auto" w:fill="FFFFFF"/>
        </w:rPr>
      </w:pPr>
      <w:r w:rsidRPr="000B3D11">
        <w:rPr>
          <w:rFonts w:cs="Times New Roman"/>
          <w:szCs w:val="24"/>
          <w:shd w:val="clear" w:color="auto" w:fill="FFFFFF"/>
        </w:rPr>
        <w:t>Make the final decision on changes</w:t>
      </w:r>
    </w:p>
    <w:p w14:paraId="0A96B9E1" w14:textId="77777777" w:rsidR="00CD4A68" w:rsidRPr="000B3D11" w:rsidRDefault="00CD4A68" w:rsidP="00CD4A68">
      <w:pPr>
        <w:rPr>
          <w:rFonts w:cs="Times New Roman"/>
          <w:szCs w:val="24"/>
          <w:shd w:val="clear" w:color="auto" w:fill="FFFFFF"/>
        </w:rPr>
      </w:pPr>
      <w:r w:rsidRPr="000B3D11">
        <w:rPr>
          <w:rFonts w:cs="Times New Roman"/>
          <w:szCs w:val="24"/>
          <w:shd w:val="clear" w:color="auto" w:fill="FFFFFF"/>
        </w:rPr>
        <w:t>IT Project Manager</w:t>
      </w:r>
      <w:r>
        <w:rPr>
          <w:rFonts w:cs="Times New Roman"/>
          <w:szCs w:val="24"/>
          <w:shd w:val="clear" w:color="auto" w:fill="FFFFFF"/>
        </w:rPr>
        <w:t>/</w:t>
      </w:r>
      <w:r w:rsidRPr="002D12A7">
        <w:rPr>
          <w:rFonts w:cs="Times New Roman"/>
          <w:lang w:eastAsia="ja-JP"/>
        </w:rPr>
        <w:t xml:space="preserve"> </w:t>
      </w:r>
      <w:r w:rsidRPr="000B3D11">
        <w:rPr>
          <w:rFonts w:cs="Times New Roman"/>
          <w:lang w:eastAsia="ja-JP"/>
        </w:rPr>
        <w:t xml:space="preserve">CCB </w:t>
      </w:r>
      <w:r>
        <w:rPr>
          <w:rFonts w:cs="Times New Roman"/>
          <w:lang w:eastAsia="ja-JP"/>
        </w:rPr>
        <w:t>Co-</w:t>
      </w:r>
      <w:r w:rsidRPr="000B3D11">
        <w:rPr>
          <w:rFonts w:cs="Times New Roman"/>
          <w:lang w:eastAsia="ja-JP"/>
        </w:rPr>
        <w:t>Chair</w:t>
      </w:r>
      <w:r w:rsidRPr="000B3D11">
        <w:rPr>
          <w:rFonts w:cs="Times New Roman"/>
          <w:szCs w:val="24"/>
          <w:shd w:val="clear" w:color="auto" w:fill="FFFFFF"/>
        </w:rPr>
        <w:t>:</w:t>
      </w:r>
    </w:p>
    <w:p w14:paraId="5365A78E" w14:textId="77777777" w:rsidR="00CD4A68" w:rsidRPr="000B3D11" w:rsidRDefault="00CD4A68" w:rsidP="006A4EFA">
      <w:pPr>
        <w:pStyle w:val="ListParagraph"/>
        <w:numPr>
          <w:ilvl w:val="0"/>
          <w:numId w:val="2"/>
        </w:numPr>
        <w:rPr>
          <w:rFonts w:cs="Times New Roman"/>
          <w:szCs w:val="24"/>
          <w:shd w:val="clear" w:color="auto" w:fill="FFFFFF"/>
        </w:rPr>
      </w:pPr>
      <w:r>
        <w:rPr>
          <w:rFonts w:cs="Times New Roman"/>
          <w:szCs w:val="24"/>
          <w:shd w:val="clear" w:color="auto" w:fill="FFFFFF"/>
        </w:rPr>
        <w:t>Co-</w:t>
      </w:r>
      <w:r w:rsidRPr="000B3D11">
        <w:rPr>
          <w:rFonts w:cs="Times New Roman"/>
          <w:szCs w:val="24"/>
          <w:shd w:val="clear" w:color="auto" w:fill="FFFFFF"/>
        </w:rPr>
        <w:t>Chair the CCB</w:t>
      </w:r>
    </w:p>
    <w:p w14:paraId="7DD9E2FA" w14:textId="77777777" w:rsidR="00CD4A68" w:rsidRPr="000B3D11" w:rsidRDefault="00CD4A68" w:rsidP="006A4EFA">
      <w:pPr>
        <w:pStyle w:val="ListParagraph"/>
        <w:numPr>
          <w:ilvl w:val="0"/>
          <w:numId w:val="2"/>
        </w:numPr>
        <w:rPr>
          <w:rFonts w:cs="Times New Roman"/>
          <w:szCs w:val="24"/>
          <w:shd w:val="clear" w:color="auto" w:fill="FFFFFF"/>
        </w:rPr>
      </w:pPr>
      <w:r w:rsidRPr="000B3D11">
        <w:rPr>
          <w:rFonts w:cs="Times New Roman"/>
          <w:szCs w:val="24"/>
          <w:shd w:val="clear" w:color="auto" w:fill="FFFFFF"/>
        </w:rPr>
        <w:t>Make administrative changes to support decisions in the CCB</w:t>
      </w:r>
    </w:p>
    <w:p w14:paraId="2AE57C58" w14:textId="77777777" w:rsidR="00CD4A68" w:rsidRPr="000B3D11" w:rsidRDefault="00CD4A68" w:rsidP="006A4EFA">
      <w:pPr>
        <w:pStyle w:val="ListParagraph"/>
        <w:numPr>
          <w:ilvl w:val="0"/>
          <w:numId w:val="2"/>
        </w:numPr>
        <w:rPr>
          <w:rFonts w:cs="Times New Roman"/>
          <w:szCs w:val="24"/>
          <w:shd w:val="clear" w:color="auto" w:fill="FFFFFF"/>
        </w:rPr>
      </w:pPr>
      <w:r w:rsidRPr="000B3D11">
        <w:rPr>
          <w:rFonts w:cs="Times New Roman"/>
          <w:szCs w:val="24"/>
          <w:shd w:val="clear" w:color="auto" w:fill="FFFFFF"/>
        </w:rPr>
        <w:t xml:space="preserve">Receive change requests from stakeholders </w:t>
      </w:r>
    </w:p>
    <w:p w14:paraId="40E0089F" w14:textId="77777777" w:rsidR="00CD4A68" w:rsidRPr="000B3D11" w:rsidRDefault="00CD4A68" w:rsidP="006A4EFA">
      <w:pPr>
        <w:pStyle w:val="ListParagraph"/>
        <w:numPr>
          <w:ilvl w:val="0"/>
          <w:numId w:val="2"/>
        </w:numPr>
        <w:rPr>
          <w:rFonts w:cs="Times New Roman"/>
          <w:szCs w:val="24"/>
          <w:shd w:val="clear" w:color="auto" w:fill="FFFFFF"/>
        </w:rPr>
      </w:pPr>
      <w:r w:rsidRPr="000B3D11">
        <w:rPr>
          <w:rFonts w:cs="Times New Roman"/>
          <w:szCs w:val="24"/>
          <w:shd w:val="clear" w:color="auto" w:fill="FFFFFF"/>
        </w:rPr>
        <w:t xml:space="preserve">Conducted initial change request impact research </w:t>
      </w:r>
    </w:p>
    <w:p w14:paraId="6DB78EA1" w14:textId="77777777" w:rsidR="00CD4A68" w:rsidRPr="000B3D11" w:rsidRDefault="00CD4A68" w:rsidP="00CD4A68">
      <w:pPr>
        <w:rPr>
          <w:rFonts w:cs="Times New Roman"/>
          <w:lang w:eastAsia="ja-JP"/>
        </w:rPr>
      </w:pPr>
      <w:r>
        <w:rPr>
          <w:rFonts w:cs="Times New Roman"/>
          <w:lang w:eastAsia="ja-JP"/>
        </w:rPr>
        <w:t>Product Developers/</w:t>
      </w:r>
      <w:r w:rsidRPr="002D12A7">
        <w:rPr>
          <w:rFonts w:cs="Times New Roman"/>
          <w:lang w:eastAsia="ja-JP"/>
        </w:rPr>
        <w:t xml:space="preserve"> </w:t>
      </w:r>
      <w:r w:rsidRPr="000B3D11">
        <w:rPr>
          <w:rFonts w:cs="Times New Roman"/>
          <w:lang w:eastAsia="ja-JP"/>
        </w:rPr>
        <w:t>CCB Member</w:t>
      </w:r>
    </w:p>
    <w:p w14:paraId="35E7B2A5" w14:textId="77777777" w:rsidR="00CD4A68" w:rsidRPr="000B3D11" w:rsidRDefault="00CD4A68" w:rsidP="006A4EFA">
      <w:pPr>
        <w:pStyle w:val="ListParagraph"/>
        <w:numPr>
          <w:ilvl w:val="0"/>
          <w:numId w:val="3"/>
        </w:numPr>
        <w:rPr>
          <w:rFonts w:cs="Times New Roman"/>
          <w:szCs w:val="24"/>
          <w:shd w:val="clear" w:color="auto" w:fill="FFFFFF"/>
        </w:rPr>
      </w:pPr>
      <w:r w:rsidRPr="000B3D11">
        <w:rPr>
          <w:rFonts w:cs="Times New Roman"/>
          <w:szCs w:val="24"/>
          <w:shd w:val="clear" w:color="auto" w:fill="FFFFFF"/>
        </w:rPr>
        <w:t>Partake in the CCB</w:t>
      </w:r>
    </w:p>
    <w:p w14:paraId="14BD3D09" w14:textId="77777777" w:rsidR="00CD4A68" w:rsidRDefault="00CD4A68" w:rsidP="006A4EFA">
      <w:pPr>
        <w:pStyle w:val="ListParagraph"/>
        <w:numPr>
          <w:ilvl w:val="0"/>
          <w:numId w:val="3"/>
        </w:numPr>
        <w:rPr>
          <w:rFonts w:cs="Times New Roman"/>
          <w:szCs w:val="24"/>
          <w:shd w:val="clear" w:color="auto" w:fill="FFFFFF"/>
        </w:rPr>
      </w:pPr>
      <w:r w:rsidRPr="000B3D11">
        <w:rPr>
          <w:rFonts w:cs="Times New Roman"/>
          <w:szCs w:val="24"/>
          <w:shd w:val="clear" w:color="auto" w:fill="FFFFFF"/>
        </w:rPr>
        <w:t>Work with the IT Project Manager to research initial change requests</w:t>
      </w:r>
    </w:p>
    <w:p w14:paraId="312C68AF" w14:textId="445EFFCC" w:rsidR="000A026E" w:rsidRPr="000A026E" w:rsidRDefault="00CD4A68" w:rsidP="006A4EFA">
      <w:pPr>
        <w:pStyle w:val="ListParagraph"/>
        <w:numPr>
          <w:ilvl w:val="0"/>
          <w:numId w:val="3"/>
        </w:numPr>
        <w:rPr>
          <w:rFonts w:cs="Times New Roman"/>
          <w:szCs w:val="24"/>
          <w:shd w:val="clear" w:color="auto" w:fill="FFFFFF"/>
        </w:rPr>
      </w:pPr>
      <w:r>
        <w:rPr>
          <w:rFonts w:cs="Times New Roman"/>
          <w:szCs w:val="24"/>
          <w:shd w:val="clear" w:color="auto" w:fill="FFFFFF"/>
        </w:rPr>
        <w:t>P</w:t>
      </w:r>
      <w:r w:rsidRPr="000B3D11">
        <w:rPr>
          <w:rFonts w:cs="Times New Roman"/>
          <w:szCs w:val="24"/>
          <w:shd w:val="clear" w:color="auto" w:fill="FFFFFF"/>
        </w:rPr>
        <w:t>articipate in the decision process</w:t>
      </w:r>
    </w:p>
    <w:p w14:paraId="26072FB2" w14:textId="153FD3D1" w:rsidR="002025D8" w:rsidRPr="000B3D11" w:rsidRDefault="002025D8" w:rsidP="006A4EFA">
      <w:pPr>
        <w:pStyle w:val="Heading2"/>
        <w:numPr>
          <w:ilvl w:val="0"/>
          <w:numId w:val="11"/>
        </w:numPr>
        <w:rPr>
          <w:rFonts w:cs="Times New Roman"/>
        </w:rPr>
      </w:pPr>
      <w:r w:rsidRPr="000B3D11">
        <w:rPr>
          <w:rFonts w:cs="Times New Roman"/>
        </w:rPr>
        <w:t>Risk Management Plan</w:t>
      </w:r>
      <w:bookmarkEnd w:id="33"/>
    </w:p>
    <w:p w14:paraId="556DA49F" w14:textId="0AF0C98D" w:rsidR="00A30584" w:rsidRPr="00F8083E" w:rsidRDefault="00A30584" w:rsidP="006A4EFA">
      <w:pPr>
        <w:pStyle w:val="ListParagraph"/>
        <w:numPr>
          <w:ilvl w:val="1"/>
          <w:numId w:val="11"/>
        </w:numPr>
        <w:rPr>
          <w:rFonts w:cs="Times New Roman"/>
          <w:b/>
          <w:szCs w:val="24"/>
        </w:rPr>
      </w:pPr>
      <w:r w:rsidRPr="00F8083E">
        <w:rPr>
          <w:rFonts w:cs="Times New Roman"/>
          <w:b/>
          <w:szCs w:val="24"/>
        </w:rPr>
        <w:t>Introduction</w:t>
      </w:r>
    </w:p>
    <w:p w14:paraId="60D383D3" w14:textId="73635D63" w:rsidR="002025D8" w:rsidRPr="000B3D11" w:rsidRDefault="002025D8" w:rsidP="00F8083E">
      <w:pPr>
        <w:ind w:firstLine="720"/>
        <w:rPr>
          <w:rFonts w:cs="Times New Roman"/>
          <w:szCs w:val="24"/>
        </w:rPr>
      </w:pPr>
      <w:r w:rsidRPr="000B3D11">
        <w:rPr>
          <w:rFonts w:cs="Times New Roman"/>
          <w:szCs w:val="24"/>
        </w:rPr>
        <w:t xml:space="preserve">Risk is a positive or negative event that has 1 - 99% possibility of occurring during a project life cycle. A positive risk is an opportunity that will better the project; whereas negative risk threatens the project’s successful completion </w:t>
      </w:r>
      <w:commentRangeStart w:id="66"/>
      <w:r w:rsidRPr="000B3D11">
        <w:rPr>
          <w:rFonts w:cs="Times New Roman"/>
          <w:szCs w:val="24"/>
        </w:rPr>
        <w:t>(</w:t>
      </w:r>
      <w:r w:rsidRPr="000B3D11">
        <w:rPr>
          <w:rFonts w:cs="Times New Roman"/>
          <w:i/>
          <w:szCs w:val="24"/>
        </w:rPr>
        <w:t>Positive and negative risks and how to handle it. (2016, October 27</w:t>
      </w:r>
      <w:commentRangeEnd w:id="66"/>
      <w:r w:rsidR="001D51D8">
        <w:rPr>
          <w:rStyle w:val="CommentReference"/>
        </w:rPr>
        <w:commentReference w:id="66"/>
      </w:r>
      <w:r w:rsidRPr="000B3D11">
        <w:rPr>
          <w:rFonts w:cs="Times New Roman"/>
          <w:i/>
          <w:szCs w:val="24"/>
        </w:rPr>
        <w:t xml:space="preserve">)). </w:t>
      </w:r>
      <w:r w:rsidR="0088039B" w:rsidRPr="000B3D11">
        <w:rPr>
          <w:rFonts w:cs="Times New Roman"/>
          <w:szCs w:val="24"/>
        </w:rPr>
        <w:t>The r</w:t>
      </w:r>
      <w:r w:rsidRPr="000B3D11">
        <w:rPr>
          <w:rFonts w:cs="Times New Roman"/>
          <w:szCs w:val="24"/>
        </w:rPr>
        <w:t>isk management plan allow</w:t>
      </w:r>
      <w:r w:rsidR="0088039B" w:rsidRPr="000B3D11">
        <w:rPr>
          <w:rFonts w:cs="Times New Roman"/>
          <w:szCs w:val="24"/>
        </w:rPr>
        <w:t>s</w:t>
      </w:r>
      <w:r w:rsidRPr="000B3D11">
        <w:rPr>
          <w:rFonts w:cs="Times New Roman"/>
          <w:szCs w:val="24"/>
        </w:rPr>
        <w:t xml:space="preserve"> project managers to anticipate the possibility of both types of risks and prepare adequately to prevent negative risks or use positive risks to better project outcome. This risk management plan outline</w:t>
      </w:r>
      <w:r w:rsidR="0088039B" w:rsidRPr="000B3D11">
        <w:rPr>
          <w:rFonts w:cs="Times New Roman"/>
          <w:szCs w:val="24"/>
        </w:rPr>
        <w:t>s</w:t>
      </w:r>
      <w:r w:rsidRPr="000B3D11">
        <w:rPr>
          <w:rFonts w:cs="Times New Roman"/>
          <w:szCs w:val="24"/>
        </w:rPr>
        <w:t xml:space="preserve"> possible risks, impacts, and resolutions for the </w:t>
      </w:r>
      <w:r w:rsidR="002424F2">
        <w:rPr>
          <w:rFonts w:cs="Times New Roman"/>
          <w:szCs w:val="24"/>
        </w:rPr>
        <w:t xml:space="preserve">Virtual </w:t>
      </w:r>
      <w:r w:rsidR="002424F2" w:rsidRPr="00D3633D">
        <w:rPr>
          <w:rFonts w:cs="Times New Roman"/>
          <w:szCs w:val="24"/>
        </w:rPr>
        <w:t>Letter of Life</w:t>
      </w:r>
      <w:r w:rsidRPr="000B3D11">
        <w:rPr>
          <w:rFonts w:cs="Times New Roman"/>
          <w:szCs w:val="24"/>
        </w:rPr>
        <w:t xml:space="preserve"> </w:t>
      </w:r>
      <w:r w:rsidR="002424F2">
        <w:rPr>
          <w:rFonts w:cs="Times New Roman"/>
          <w:szCs w:val="24"/>
        </w:rPr>
        <w:t>development</w:t>
      </w:r>
      <w:r w:rsidRPr="000B3D11">
        <w:rPr>
          <w:rFonts w:cs="Times New Roman"/>
          <w:szCs w:val="24"/>
        </w:rPr>
        <w:t xml:space="preserve"> project.</w:t>
      </w:r>
    </w:p>
    <w:p w14:paraId="2D751AF5" w14:textId="739F0202" w:rsidR="002025D8" w:rsidRPr="000B3D11" w:rsidRDefault="00C41B1A" w:rsidP="006A4EFA">
      <w:pPr>
        <w:pStyle w:val="Heading3"/>
        <w:numPr>
          <w:ilvl w:val="1"/>
          <w:numId w:val="11"/>
        </w:numPr>
        <w:rPr>
          <w:rFonts w:cs="Times New Roman"/>
        </w:rPr>
      </w:pPr>
      <w:bookmarkStart w:id="67" w:name="_Toc517588968"/>
      <w:r w:rsidRPr="000B3D11">
        <w:rPr>
          <w:rFonts w:cs="Times New Roman"/>
        </w:rPr>
        <w:t>Risk Management Procedure</w:t>
      </w:r>
      <w:r w:rsidR="0088039B" w:rsidRPr="000B3D11">
        <w:rPr>
          <w:rFonts w:cs="Times New Roman"/>
        </w:rPr>
        <w:t xml:space="preserve"> and Process</w:t>
      </w:r>
      <w:bookmarkEnd w:id="67"/>
      <w:r w:rsidRPr="000B3D11">
        <w:rPr>
          <w:rFonts w:cs="Times New Roman"/>
        </w:rPr>
        <w:tab/>
      </w:r>
    </w:p>
    <w:p w14:paraId="60450613" w14:textId="46029A12" w:rsidR="002025D8" w:rsidRPr="000B3D11" w:rsidRDefault="002025D8" w:rsidP="008C0776">
      <w:pPr>
        <w:ind w:firstLine="720"/>
        <w:rPr>
          <w:rFonts w:cs="Times New Roman"/>
          <w:szCs w:val="24"/>
        </w:rPr>
      </w:pPr>
      <w:r w:rsidRPr="000B3D11">
        <w:rPr>
          <w:rFonts w:cs="Times New Roman"/>
          <w:szCs w:val="24"/>
        </w:rPr>
        <w:t xml:space="preserve">All parties involved with the project including project sponsors and the project team will work with the project manager to identify, analyze the impact, and propose a solution for project risks. Identifying risks in early stages of the project is important to avoid the risk or respond quickly upon facing the risk. The risk management plan will adhere to the following risk management process </w:t>
      </w:r>
      <w:r w:rsidRPr="000B3D11">
        <w:rPr>
          <w:rFonts w:cs="Times New Roman"/>
          <w:i/>
          <w:szCs w:val="24"/>
        </w:rPr>
        <w:t>(Risk Management Procedure. (201</w:t>
      </w:r>
      <w:r w:rsidR="004A4AC0">
        <w:rPr>
          <w:rFonts w:cs="Times New Roman"/>
          <w:i/>
          <w:szCs w:val="24"/>
        </w:rPr>
        <w:t>8</w:t>
      </w:r>
      <w:r w:rsidRPr="000B3D11">
        <w:rPr>
          <w:rFonts w:cs="Times New Roman"/>
          <w:i/>
          <w:szCs w:val="24"/>
        </w:rPr>
        <w:t>, June 28))</w:t>
      </w:r>
      <w:r w:rsidRPr="000B3D11">
        <w:rPr>
          <w:rFonts w:cs="Times New Roman"/>
          <w:szCs w:val="24"/>
        </w:rPr>
        <w:t>:</w:t>
      </w:r>
    </w:p>
    <w:p w14:paraId="5306E816" w14:textId="77777777" w:rsidR="002025D8" w:rsidRPr="000B3D11" w:rsidRDefault="002025D8" w:rsidP="006A4EFA">
      <w:pPr>
        <w:numPr>
          <w:ilvl w:val="0"/>
          <w:numId w:val="4"/>
        </w:numPr>
        <w:rPr>
          <w:rFonts w:cs="Times New Roman"/>
          <w:szCs w:val="24"/>
        </w:rPr>
      </w:pPr>
      <w:r w:rsidRPr="000B3D11">
        <w:rPr>
          <w:rFonts w:cs="Times New Roman"/>
          <w:szCs w:val="24"/>
        </w:rPr>
        <w:t>Identify risks and source of possible risks</w:t>
      </w:r>
    </w:p>
    <w:p w14:paraId="4B02697C" w14:textId="77777777" w:rsidR="002025D8" w:rsidRPr="000B3D11" w:rsidRDefault="002025D8" w:rsidP="006A4EFA">
      <w:pPr>
        <w:numPr>
          <w:ilvl w:val="0"/>
          <w:numId w:val="4"/>
        </w:numPr>
        <w:rPr>
          <w:rFonts w:cs="Times New Roman"/>
          <w:szCs w:val="24"/>
        </w:rPr>
      </w:pPr>
      <w:r w:rsidRPr="000B3D11">
        <w:rPr>
          <w:rFonts w:cs="Times New Roman"/>
          <w:szCs w:val="24"/>
        </w:rPr>
        <w:t>Qualitative and quantitative analysis of risks by listing possibility, severity, and impact of perceived risk on the project</w:t>
      </w:r>
    </w:p>
    <w:p w14:paraId="36959D8D" w14:textId="77777777" w:rsidR="002025D8" w:rsidRPr="000B3D11" w:rsidRDefault="002025D8" w:rsidP="006A4EFA">
      <w:pPr>
        <w:numPr>
          <w:ilvl w:val="0"/>
          <w:numId w:val="4"/>
        </w:numPr>
        <w:rPr>
          <w:rFonts w:cs="Times New Roman"/>
          <w:szCs w:val="24"/>
        </w:rPr>
      </w:pPr>
      <w:r w:rsidRPr="000B3D11">
        <w:rPr>
          <w:rFonts w:cs="Times New Roman"/>
          <w:szCs w:val="24"/>
        </w:rPr>
        <w:t xml:space="preserve">Risk response/contingency plan </w:t>
      </w:r>
    </w:p>
    <w:p w14:paraId="24CA0C75" w14:textId="77777777" w:rsidR="002025D8" w:rsidRPr="000B3D11" w:rsidRDefault="002025D8" w:rsidP="006A4EFA">
      <w:pPr>
        <w:numPr>
          <w:ilvl w:val="0"/>
          <w:numId w:val="4"/>
        </w:numPr>
        <w:rPr>
          <w:rFonts w:cs="Times New Roman"/>
          <w:szCs w:val="24"/>
        </w:rPr>
      </w:pPr>
      <w:r w:rsidRPr="000B3D11">
        <w:rPr>
          <w:rFonts w:cs="Times New Roman"/>
          <w:szCs w:val="24"/>
        </w:rPr>
        <w:t xml:space="preserve">Risk monitoring and controlling plan </w:t>
      </w:r>
    </w:p>
    <w:p w14:paraId="764C9CFF" w14:textId="49B5D65A" w:rsidR="002025D8" w:rsidRPr="000B3D11" w:rsidRDefault="002025D8" w:rsidP="002025D8">
      <w:pPr>
        <w:rPr>
          <w:rFonts w:cs="Times New Roman"/>
          <w:szCs w:val="24"/>
        </w:rPr>
      </w:pPr>
      <w:r w:rsidRPr="000B3D11">
        <w:rPr>
          <w:rFonts w:cs="Times New Roman"/>
          <w:szCs w:val="24"/>
        </w:rPr>
        <w:t xml:space="preserve"> </w:t>
      </w:r>
      <w:r w:rsidR="0088039B" w:rsidRPr="000B3D11">
        <w:rPr>
          <w:rFonts w:cs="Times New Roman"/>
          <w:szCs w:val="24"/>
        </w:rPr>
        <w:tab/>
      </w:r>
      <w:r w:rsidRPr="000B3D11">
        <w:rPr>
          <w:rFonts w:cs="Times New Roman"/>
          <w:szCs w:val="24"/>
        </w:rPr>
        <w:t xml:space="preserve"> </w:t>
      </w:r>
    </w:p>
    <w:p w14:paraId="3EC6D0C3" w14:textId="77777777" w:rsidR="009304CE" w:rsidRDefault="009304CE">
      <w:pPr>
        <w:spacing w:after="160" w:line="259" w:lineRule="auto"/>
        <w:rPr>
          <w:rFonts w:eastAsiaTheme="majorEastAsia" w:cs="Times New Roman"/>
          <w:b/>
          <w:bCs/>
          <w:color w:val="000000" w:themeColor="text1"/>
          <w:szCs w:val="24"/>
          <w:lang w:eastAsia="ja-JP"/>
        </w:rPr>
      </w:pPr>
      <w:bookmarkStart w:id="68" w:name="_Toc517588969"/>
      <w:r>
        <w:rPr>
          <w:rFonts w:cs="Times New Roman"/>
        </w:rPr>
        <w:br w:type="page"/>
      </w:r>
    </w:p>
    <w:p w14:paraId="742FE130" w14:textId="1304EB62" w:rsidR="002025D8" w:rsidRDefault="002025D8" w:rsidP="006A4EFA">
      <w:pPr>
        <w:pStyle w:val="Heading3"/>
        <w:numPr>
          <w:ilvl w:val="1"/>
          <w:numId w:val="11"/>
        </w:numPr>
        <w:rPr>
          <w:rFonts w:cs="Times New Roman"/>
        </w:rPr>
      </w:pPr>
      <w:r w:rsidRPr="000B3D11">
        <w:rPr>
          <w:rFonts w:cs="Times New Roman"/>
        </w:rPr>
        <w:lastRenderedPageBreak/>
        <w:t>Risk Identification, Analysis, and Response</w:t>
      </w:r>
      <w:bookmarkEnd w:id="68"/>
    </w:p>
    <w:p w14:paraId="5FED28FD" w14:textId="284A5A23" w:rsidR="00FE4526" w:rsidRPr="00FE4526" w:rsidRDefault="00FE4526" w:rsidP="00FE4526">
      <w:pPr>
        <w:rPr>
          <w:lang w:eastAsia="ja-JP"/>
        </w:rPr>
      </w:pPr>
      <w:r w:rsidRPr="000B3D11">
        <w:rPr>
          <w:rFonts w:cs="Times New Roman"/>
          <w:szCs w:val="24"/>
        </w:rPr>
        <w:t>Below is a list of perceived risks, risk analysis, and risk response, which will minimize the impact on the project.</w:t>
      </w:r>
    </w:p>
    <w:p w14:paraId="6BDEE6B2" w14:textId="77777777" w:rsidR="002025D8" w:rsidRPr="003F0346" w:rsidRDefault="002025D8" w:rsidP="006A4EFA">
      <w:pPr>
        <w:pStyle w:val="ListParagraph"/>
        <w:numPr>
          <w:ilvl w:val="2"/>
          <w:numId w:val="11"/>
        </w:numPr>
        <w:rPr>
          <w:rFonts w:cs="Times New Roman"/>
          <w:szCs w:val="24"/>
        </w:rPr>
      </w:pPr>
      <w:commentRangeStart w:id="69"/>
      <w:r w:rsidRPr="003F0346">
        <w:rPr>
          <w:rFonts w:cs="Times New Roman"/>
          <w:b/>
          <w:szCs w:val="24"/>
        </w:rPr>
        <w:t>Qualitative Analysis</w:t>
      </w:r>
      <w:commentRangeEnd w:id="69"/>
      <w:r w:rsidR="00420458">
        <w:rPr>
          <w:rStyle w:val="CommentReference"/>
        </w:rPr>
        <w:commentReference w:id="69"/>
      </w:r>
      <w:r w:rsidRPr="003F0346">
        <w:rPr>
          <w:rFonts w:cs="Times New Roman"/>
          <w:b/>
          <w:i/>
          <w:szCs w:val="24"/>
        </w:rPr>
        <w:t>:</w:t>
      </w:r>
      <w:r w:rsidRPr="003F0346">
        <w:rPr>
          <w:rFonts w:cs="Times New Roman"/>
          <w:szCs w:val="24"/>
        </w:rPr>
        <w:t xml:space="preserve"> The project team have identified and assessed the following risks. </w:t>
      </w:r>
    </w:p>
    <w:tbl>
      <w:tblPr>
        <w:tblW w:w="11626"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1260"/>
        <w:gridCol w:w="4230"/>
        <w:gridCol w:w="3706"/>
      </w:tblGrid>
      <w:tr w:rsidR="002025D8" w:rsidRPr="000B3D11" w14:paraId="590CC652" w14:textId="77777777" w:rsidTr="00E35555">
        <w:trPr>
          <w:trHeight w:val="1723"/>
        </w:trPr>
        <w:tc>
          <w:tcPr>
            <w:tcW w:w="2430" w:type="dxa"/>
            <w:shd w:val="clear" w:color="auto" w:fill="D9D9D9" w:themeFill="background1" w:themeFillShade="D9"/>
            <w:vAlign w:val="bottom"/>
          </w:tcPr>
          <w:p w14:paraId="61452908" w14:textId="77777777" w:rsidR="002025D8" w:rsidRPr="000B3D11" w:rsidRDefault="002025D8" w:rsidP="002025D8">
            <w:pPr>
              <w:rPr>
                <w:b/>
                <w:szCs w:val="24"/>
              </w:rPr>
            </w:pPr>
            <w:r w:rsidRPr="000B3D11">
              <w:rPr>
                <w:b/>
                <w:szCs w:val="24"/>
              </w:rPr>
              <w:t>Risk</w:t>
            </w:r>
          </w:p>
        </w:tc>
        <w:tc>
          <w:tcPr>
            <w:tcW w:w="1260" w:type="dxa"/>
            <w:shd w:val="clear" w:color="auto" w:fill="D9D9D9" w:themeFill="background1" w:themeFillShade="D9"/>
            <w:vAlign w:val="bottom"/>
          </w:tcPr>
          <w:p w14:paraId="3544072D" w14:textId="77777777" w:rsidR="002025D8" w:rsidRPr="000B3D11" w:rsidRDefault="002025D8" w:rsidP="002025D8">
            <w:pPr>
              <w:rPr>
                <w:b/>
                <w:szCs w:val="24"/>
              </w:rPr>
            </w:pPr>
            <w:r w:rsidRPr="000B3D11">
              <w:rPr>
                <w:b/>
                <w:szCs w:val="24"/>
              </w:rPr>
              <w:t>Possibility/Risk Level (low/medium/high)</w:t>
            </w:r>
          </w:p>
        </w:tc>
        <w:tc>
          <w:tcPr>
            <w:tcW w:w="4230" w:type="dxa"/>
            <w:shd w:val="clear" w:color="auto" w:fill="D9D9D9" w:themeFill="background1" w:themeFillShade="D9"/>
            <w:vAlign w:val="bottom"/>
          </w:tcPr>
          <w:p w14:paraId="0DD41913" w14:textId="77777777" w:rsidR="002025D8" w:rsidRPr="000B3D11" w:rsidRDefault="002025D8" w:rsidP="002025D8">
            <w:pPr>
              <w:rPr>
                <w:b/>
                <w:szCs w:val="24"/>
              </w:rPr>
            </w:pPr>
            <w:r w:rsidRPr="000B3D11">
              <w:rPr>
                <w:b/>
                <w:szCs w:val="24"/>
              </w:rPr>
              <w:t>Mitigation Plan (what to do avoid risk)</w:t>
            </w:r>
          </w:p>
        </w:tc>
        <w:tc>
          <w:tcPr>
            <w:tcW w:w="3706" w:type="dxa"/>
            <w:shd w:val="clear" w:color="auto" w:fill="D9D9D9" w:themeFill="background1" w:themeFillShade="D9"/>
            <w:vAlign w:val="bottom"/>
          </w:tcPr>
          <w:p w14:paraId="1CD2AB92" w14:textId="77777777" w:rsidR="002025D8" w:rsidRPr="000B3D11" w:rsidRDefault="002025D8" w:rsidP="002025D8">
            <w:pPr>
              <w:rPr>
                <w:b/>
                <w:szCs w:val="24"/>
              </w:rPr>
            </w:pPr>
            <w:r w:rsidRPr="000B3D11">
              <w:rPr>
                <w:b/>
                <w:szCs w:val="24"/>
              </w:rPr>
              <w:t>Contingency Plan (Solution if risk occurs)</w:t>
            </w:r>
          </w:p>
        </w:tc>
      </w:tr>
      <w:tr w:rsidR="002025D8" w:rsidRPr="000B3D11" w14:paraId="477BAAC5" w14:textId="77777777" w:rsidTr="00E35555">
        <w:trPr>
          <w:trHeight w:val="1294"/>
        </w:trPr>
        <w:tc>
          <w:tcPr>
            <w:tcW w:w="2430" w:type="dxa"/>
          </w:tcPr>
          <w:p w14:paraId="5A21202A" w14:textId="77777777" w:rsidR="002025D8" w:rsidRPr="000B3D11" w:rsidRDefault="002025D8" w:rsidP="002025D8">
            <w:pPr>
              <w:rPr>
                <w:szCs w:val="24"/>
              </w:rPr>
            </w:pPr>
            <w:r w:rsidRPr="000B3D11">
              <w:rPr>
                <w:szCs w:val="24"/>
              </w:rPr>
              <w:t>Unable to maintain project schedule</w:t>
            </w:r>
          </w:p>
        </w:tc>
        <w:tc>
          <w:tcPr>
            <w:tcW w:w="1260" w:type="dxa"/>
          </w:tcPr>
          <w:p w14:paraId="43DBC612" w14:textId="77777777" w:rsidR="002025D8" w:rsidRPr="000B3D11" w:rsidRDefault="002025D8" w:rsidP="002025D8">
            <w:pPr>
              <w:rPr>
                <w:szCs w:val="24"/>
              </w:rPr>
            </w:pPr>
            <w:r w:rsidRPr="000B3D11">
              <w:rPr>
                <w:szCs w:val="24"/>
              </w:rPr>
              <w:t>Low</w:t>
            </w:r>
          </w:p>
        </w:tc>
        <w:tc>
          <w:tcPr>
            <w:tcW w:w="4230" w:type="dxa"/>
          </w:tcPr>
          <w:p w14:paraId="614A8012" w14:textId="77777777" w:rsidR="002025D8" w:rsidRPr="000B3D11" w:rsidRDefault="002025D8" w:rsidP="006A4EFA">
            <w:pPr>
              <w:numPr>
                <w:ilvl w:val="0"/>
                <w:numId w:val="5"/>
              </w:numPr>
              <w:rPr>
                <w:szCs w:val="24"/>
              </w:rPr>
            </w:pPr>
            <w:r w:rsidRPr="000B3D11">
              <w:rPr>
                <w:szCs w:val="24"/>
              </w:rPr>
              <w:t>complete thorough analysis of current workflow</w:t>
            </w:r>
          </w:p>
          <w:p w14:paraId="02202316" w14:textId="3011475B" w:rsidR="002025D8" w:rsidRPr="000B3D11" w:rsidRDefault="002025D8" w:rsidP="006A4EFA">
            <w:pPr>
              <w:numPr>
                <w:ilvl w:val="0"/>
                <w:numId w:val="5"/>
              </w:numPr>
              <w:rPr>
                <w:szCs w:val="24"/>
              </w:rPr>
            </w:pPr>
            <w:r w:rsidRPr="000B3D11">
              <w:rPr>
                <w:szCs w:val="24"/>
              </w:rPr>
              <w:t xml:space="preserve">account for all possible </w:t>
            </w:r>
            <w:r w:rsidR="0088039B" w:rsidRPr="000B3D11">
              <w:rPr>
                <w:szCs w:val="24"/>
              </w:rPr>
              <w:t>high-level</w:t>
            </w:r>
            <w:r w:rsidRPr="000B3D11">
              <w:rPr>
                <w:szCs w:val="24"/>
              </w:rPr>
              <w:t xml:space="preserve"> risks that would affect the project</w:t>
            </w:r>
          </w:p>
          <w:p w14:paraId="25EEAFBA" w14:textId="77777777" w:rsidR="002025D8" w:rsidRPr="000B3D11" w:rsidRDefault="002025D8" w:rsidP="006A4EFA">
            <w:pPr>
              <w:numPr>
                <w:ilvl w:val="0"/>
                <w:numId w:val="5"/>
              </w:numPr>
              <w:rPr>
                <w:szCs w:val="24"/>
              </w:rPr>
            </w:pPr>
            <w:r w:rsidRPr="000B3D11">
              <w:rPr>
                <w:szCs w:val="24"/>
              </w:rPr>
              <w:t xml:space="preserve">incorporate shorter task deadlines </w:t>
            </w:r>
          </w:p>
          <w:p w14:paraId="50D836E8" w14:textId="77777777" w:rsidR="002025D8" w:rsidRPr="000B3D11" w:rsidRDefault="002025D8" w:rsidP="006A4EFA">
            <w:pPr>
              <w:numPr>
                <w:ilvl w:val="0"/>
                <w:numId w:val="5"/>
              </w:numPr>
              <w:rPr>
                <w:szCs w:val="24"/>
              </w:rPr>
            </w:pPr>
            <w:r w:rsidRPr="000B3D11">
              <w:rPr>
                <w:szCs w:val="24"/>
              </w:rPr>
              <w:t>frequently review project status</w:t>
            </w:r>
          </w:p>
        </w:tc>
        <w:tc>
          <w:tcPr>
            <w:tcW w:w="3706" w:type="dxa"/>
          </w:tcPr>
          <w:p w14:paraId="11BF45F0" w14:textId="77777777" w:rsidR="002025D8" w:rsidRPr="000B3D11" w:rsidRDefault="002025D8" w:rsidP="006A4EFA">
            <w:pPr>
              <w:numPr>
                <w:ilvl w:val="0"/>
                <w:numId w:val="5"/>
              </w:numPr>
              <w:rPr>
                <w:szCs w:val="24"/>
              </w:rPr>
            </w:pPr>
            <w:r w:rsidRPr="000B3D11">
              <w:rPr>
                <w:szCs w:val="24"/>
              </w:rPr>
              <w:t>Identify problem source for the delay</w:t>
            </w:r>
          </w:p>
          <w:p w14:paraId="71EAD1FD" w14:textId="77777777" w:rsidR="002025D8" w:rsidRPr="000B3D11" w:rsidRDefault="002025D8" w:rsidP="006A4EFA">
            <w:pPr>
              <w:numPr>
                <w:ilvl w:val="0"/>
                <w:numId w:val="5"/>
              </w:numPr>
              <w:rPr>
                <w:szCs w:val="24"/>
              </w:rPr>
            </w:pPr>
            <w:r w:rsidRPr="000B3D11">
              <w:rPr>
                <w:szCs w:val="24"/>
              </w:rPr>
              <w:t>Re-adjust project schedule based on the analysis</w:t>
            </w:r>
          </w:p>
          <w:p w14:paraId="5886D3E4" w14:textId="34535981" w:rsidR="002025D8" w:rsidRPr="000B3D11" w:rsidRDefault="002025D8" w:rsidP="006A4EFA">
            <w:pPr>
              <w:numPr>
                <w:ilvl w:val="0"/>
                <w:numId w:val="5"/>
              </w:numPr>
              <w:rPr>
                <w:szCs w:val="24"/>
              </w:rPr>
            </w:pPr>
            <w:r w:rsidRPr="000B3D11">
              <w:rPr>
                <w:szCs w:val="24"/>
              </w:rPr>
              <w:t xml:space="preserve">Meet with </w:t>
            </w:r>
            <w:r w:rsidR="00EC4F37">
              <w:rPr>
                <w:szCs w:val="24"/>
              </w:rPr>
              <w:t>project owners</w:t>
            </w:r>
            <w:r w:rsidRPr="000B3D11">
              <w:rPr>
                <w:szCs w:val="24"/>
              </w:rPr>
              <w:t xml:space="preserve"> to inform issue &amp; present contingency plan</w:t>
            </w:r>
          </w:p>
        </w:tc>
      </w:tr>
      <w:tr w:rsidR="002025D8" w:rsidRPr="000B3D11" w14:paraId="4C9C11A3" w14:textId="77777777" w:rsidTr="00E35555">
        <w:trPr>
          <w:trHeight w:val="1294"/>
        </w:trPr>
        <w:tc>
          <w:tcPr>
            <w:tcW w:w="2430" w:type="dxa"/>
          </w:tcPr>
          <w:p w14:paraId="605BAD67" w14:textId="77777777" w:rsidR="002025D8" w:rsidRPr="000B3D11" w:rsidRDefault="002025D8" w:rsidP="002025D8">
            <w:pPr>
              <w:rPr>
                <w:szCs w:val="24"/>
              </w:rPr>
            </w:pPr>
            <w:r w:rsidRPr="000B3D11">
              <w:rPr>
                <w:szCs w:val="24"/>
              </w:rPr>
              <w:t>Project scope creep</w:t>
            </w:r>
          </w:p>
        </w:tc>
        <w:tc>
          <w:tcPr>
            <w:tcW w:w="1260" w:type="dxa"/>
          </w:tcPr>
          <w:p w14:paraId="3818263B" w14:textId="77777777" w:rsidR="002025D8" w:rsidRPr="000B3D11" w:rsidRDefault="002025D8" w:rsidP="002025D8">
            <w:pPr>
              <w:rPr>
                <w:szCs w:val="24"/>
              </w:rPr>
            </w:pPr>
            <w:r w:rsidRPr="000B3D11">
              <w:rPr>
                <w:szCs w:val="24"/>
              </w:rPr>
              <w:t>Low</w:t>
            </w:r>
          </w:p>
        </w:tc>
        <w:tc>
          <w:tcPr>
            <w:tcW w:w="4230" w:type="dxa"/>
          </w:tcPr>
          <w:p w14:paraId="117F68CC" w14:textId="6D4AF331" w:rsidR="002025D8" w:rsidRPr="000B3D11" w:rsidRDefault="002025D8" w:rsidP="006A4EFA">
            <w:pPr>
              <w:numPr>
                <w:ilvl w:val="0"/>
                <w:numId w:val="5"/>
              </w:numPr>
              <w:rPr>
                <w:szCs w:val="24"/>
              </w:rPr>
            </w:pPr>
            <w:r w:rsidRPr="000B3D11">
              <w:rPr>
                <w:szCs w:val="24"/>
              </w:rPr>
              <w:t>Frequent review of the original project scope</w:t>
            </w:r>
            <w:r w:rsidR="00EC4F37">
              <w:rPr>
                <w:szCs w:val="24"/>
              </w:rPr>
              <w:t xml:space="preserve"> and weekly sprint meeting</w:t>
            </w:r>
          </w:p>
        </w:tc>
        <w:tc>
          <w:tcPr>
            <w:tcW w:w="3706" w:type="dxa"/>
          </w:tcPr>
          <w:p w14:paraId="5FE418E6" w14:textId="77777777" w:rsidR="002025D8" w:rsidRPr="000B3D11" w:rsidRDefault="002025D8" w:rsidP="006A4EFA">
            <w:pPr>
              <w:numPr>
                <w:ilvl w:val="0"/>
                <w:numId w:val="5"/>
              </w:numPr>
              <w:rPr>
                <w:szCs w:val="24"/>
              </w:rPr>
            </w:pPr>
            <w:r w:rsidRPr="000B3D11">
              <w:rPr>
                <w:szCs w:val="24"/>
              </w:rPr>
              <w:t>Enforce that all additional requests to be documents separately, in amendment</w:t>
            </w:r>
          </w:p>
        </w:tc>
      </w:tr>
      <w:tr w:rsidR="002025D8" w:rsidRPr="000B3D11" w14:paraId="69DF6B3B" w14:textId="77777777" w:rsidTr="00E35555">
        <w:trPr>
          <w:trHeight w:val="1294"/>
        </w:trPr>
        <w:tc>
          <w:tcPr>
            <w:tcW w:w="2430" w:type="dxa"/>
          </w:tcPr>
          <w:p w14:paraId="1A5D6B24" w14:textId="77777777" w:rsidR="002025D8" w:rsidRPr="000B3D11" w:rsidRDefault="002025D8" w:rsidP="002025D8">
            <w:pPr>
              <w:rPr>
                <w:szCs w:val="24"/>
              </w:rPr>
            </w:pPr>
            <w:r w:rsidRPr="000B3D11">
              <w:rPr>
                <w:szCs w:val="24"/>
              </w:rPr>
              <w:t>System incompatibility</w:t>
            </w:r>
          </w:p>
        </w:tc>
        <w:tc>
          <w:tcPr>
            <w:tcW w:w="1260" w:type="dxa"/>
          </w:tcPr>
          <w:p w14:paraId="0CE3FE27" w14:textId="77777777" w:rsidR="002025D8" w:rsidRPr="000B3D11" w:rsidRDefault="002025D8" w:rsidP="002025D8">
            <w:pPr>
              <w:rPr>
                <w:szCs w:val="24"/>
              </w:rPr>
            </w:pPr>
            <w:r w:rsidRPr="000B3D11">
              <w:rPr>
                <w:szCs w:val="24"/>
              </w:rPr>
              <w:t>Low</w:t>
            </w:r>
          </w:p>
        </w:tc>
        <w:tc>
          <w:tcPr>
            <w:tcW w:w="4230" w:type="dxa"/>
          </w:tcPr>
          <w:p w14:paraId="044D9339" w14:textId="617B7FBA" w:rsidR="002025D8" w:rsidRPr="000B3D11" w:rsidRDefault="00EC4F37" w:rsidP="006A4EFA">
            <w:pPr>
              <w:numPr>
                <w:ilvl w:val="0"/>
                <w:numId w:val="5"/>
              </w:numPr>
              <w:rPr>
                <w:szCs w:val="24"/>
              </w:rPr>
            </w:pPr>
            <w:r>
              <w:rPr>
                <w:szCs w:val="24"/>
              </w:rPr>
              <w:t>Product development tool (language and database choice) is based on the current IT infrastructure of City of Salisbury</w:t>
            </w:r>
          </w:p>
        </w:tc>
        <w:tc>
          <w:tcPr>
            <w:tcW w:w="3706" w:type="dxa"/>
          </w:tcPr>
          <w:p w14:paraId="2F15941A" w14:textId="69802BAF" w:rsidR="002025D8" w:rsidRPr="000B3D11" w:rsidRDefault="00EC4F37" w:rsidP="006A4EFA">
            <w:pPr>
              <w:numPr>
                <w:ilvl w:val="0"/>
                <w:numId w:val="5"/>
              </w:numPr>
              <w:rPr>
                <w:szCs w:val="24"/>
              </w:rPr>
            </w:pPr>
            <w:r>
              <w:rPr>
                <w:szCs w:val="24"/>
              </w:rPr>
              <w:t xml:space="preserve">Meet with IT manager and present </w:t>
            </w:r>
            <w:r w:rsidRPr="000B3D11">
              <w:rPr>
                <w:szCs w:val="24"/>
              </w:rPr>
              <w:t>contingency plan</w:t>
            </w:r>
          </w:p>
        </w:tc>
      </w:tr>
      <w:tr w:rsidR="002025D8" w:rsidRPr="000B3D11" w14:paraId="293A38CC" w14:textId="77777777" w:rsidTr="00E35555">
        <w:trPr>
          <w:trHeight w:val="1294"/>
        </w:trPr>
        <w:tc>
          <w:tcPr>
            <w:tcW w:w="2430" w:type="dxa"/>
          </w:tcPr>
          <w:p w14:paraId="3B21A2B5" w14:textId="77777777" w:rsidR="002025D8" w:rsidRPr="000B3D11" w:rsidRDefault="002025D8" w:rsidP="002025D8">
            <w:pPr>
              <w:rPr>
                <w:szCs w:val="24"/>
              </w:rPr>
            </w:pPr>
            <w:r w:rsidRPr="000B3D11">
              <w:rPr>
                <w:szCs w:val="24"/>
              </w:rPr>
              <w:t>Unclear/misinterpreted Requirement</w:t>
            </w:r>
          </w:p>
        </w:tc>
        <w:tc>
          <w:tcPr>
            <w:tcW w:w="1260" w:type="dxa"/>
          </w:tcPr>
          <w:p w14:paraId="146BBF4A" w14:textId="77777777" w:rsidR="002025D8" w:rsidRPr="000B3D11" w:rsidRDefault="002025D8" w:rsidP="002025D8">
            <w:pPr>
              <w:rPr>
                <w:szCs w:val="24"/>
              </w:rPr>
            </w:pPr>
            <w:r w:rsidRPr="000B3D11">
              <w:rPr>
                <w:szCs w:val="24"/>
              </w:rPr>
              <w:t>Low</w:t>
            </w:r>
          </w:p>
        </w:tc>
        <w:tc>
          <w:tcPr>
            <w:tcW w:w="4230" w:type="dxa"/>
          </w:tcPr>
          <w:p w14:paraId="049642F1" w14:textId="77777777" w:rsidR="002025D8" w:rsidRPr="000B3D11" w:rsidRDefault="002025D8" w:rsidP="006A4EFA">
            <w:pPr>
              <w:numPr>
                <w:ilvl w:val="0"/>
                <w:numId w:val="5"/>
              </w:numPr>
              <w:rPr>
                <w:szCs w:val="24"/>
              </w:rPr>
            </w:pPr>
            <w:r w:rsidRPr="000B3D11">
              <w:rPr>
                <w:szCs w:val="24"/>
              </w:rPr>
              <w:t>Requirements must be reviewed and agreed upon before project development phase</w:t>
            </w:r>
          </w:p>
          <w:p w14:paraId="1392CEDA" w14:textId="77777777" w:rsidR="002025D8" w:rsidRPr="000B3D11" w:rsidRDefault="002025D8" w:rsidP="006A4EFA">
            <w:pPr>
              <w:numPr>
                <w:ilvl w:val="0"/>
                <w:numId w:val="5"/>
              </w:numPr>
              <w:rPr>
                <w:szCs w:val="24"/>
              </w:rPr>
            </w:pPr>
            <w:r w:rsidRPr="000B3D11">
              <w:rPr>
                <w:szCs w:val="24"/>
              </w:rPr>
              <w:t>Frequent meeting to review requirements and ensure expected result consistency</w:t>
            </w:r>
          </w:p>
        </w:tc>
        <w:tc>
          <w:tcPr>
            <w:tcW w:w="3706" w:type="dxa"/>
          </w:tcPr>
          <w:p w14:paraId="021636A0" w14:textId="1A9934C7" w:rsidR="002025D8" w:rsidRPr="000B3D11" w:rsidRDefault="002025D8" w:rsidP="006A4EFA">
            <w:pPr>
              <w:numPr>
                <w:ilvl w:val="0"/>
                <w:numId w:val="5"/>
              </w:numPr>
              <w:rPr>
                <w:szCs w:val="24"/>
              </w:rPr>
            </w:pPr>
            <w:r w:rsidRPr="000B3D11">
              <w:rPr>
                <w:szCs w:val="24"/>
              </w:rPr>
              <w:t xml:space="preserve">High-level requirement evaluation with </w:t>
            </w:r>
            <w:r w:rsidR="00EC4F37">
              <w:rPr>
                <w:szCs w:val="24"/>
              </w:rPr>
              <w:t>project owners</w:t>
            </w:r>
            <w:r w:rsidRPr="000B3D11">
              <w:rPr>
                <w:szCs w:val="24"/>
              </w:rPr>
              <w:t xml:space="preserve"> and </w:t>
            </w:r>
            <w:r w:rsidR="00EC4F37">
              <w:rPr>
                <w:szCs w:val="24"/>
              </w:rPr>
              <w:t>product</w:t>
            </w:r>
            <w:r w:rsidRPr="000B3D11">
              <w:rPr>
                <w:szCs w:val="24"/>
              </w:rPr>
              <w:t xml:space="preserve"> </w:t>
            </w:r>
            <w:r w:rsidR="00EC4F37">
              <w:rPr>
                <w:szCs w:val="24"/>
              </w:rPr>
              <w:t>owner</w:t>
            </w:r>
          </w:p>
        </w:tc>
      </w:tr>
      <w:tr w:rsidR="002025D8" w:rsidRPr="000B3D11" w14:paraId="58495385" w14:textId="77777777" w:rsidTr="00E35555">
        <w:trPr>
          <w:trHeight w:val="1294"/>
        </w:trPr>
        <w:tc>
          <w:tcPr>
            <w:tcW w:w="2430" w:type="dxa"/>
          </w:tcPr>
          <w:p w14:paraId="3421B0A5" w14:textId="77777777" w:rsidR="002025D8" w:rsidRPr="000B3D11" w:rsidRDefault="002025D8" w:rsidP="002025D8">
            <w:pPr>
              <w:rPr>
                <w:szCs w:val="24"/>
              </w:rPr>
            </w:pPr>
            <w:r w:rsidRPr="000B3D11">
              <w:rPr>
                <w:szCs w:val="24"/>
              </w:rPr>
              <w:t>Lack of commitment from key project personnel</w:t>
            </w:r>
          </w:p>
        </w:tc>
        <w:tc>
          <w:tcPr>
            <w:tcW w:w="1260" w:type="dxa"/>
          </w:tcPr>
          <w:p w14:paraId="0B826A4F" w14:textId="77777777" w:rsidR="002025D8" w:rsidRPr="000B3D11" w:rsidRDefault="002025D8" w:rsidP="002025D8">
            <w:pPr>
              <w:rPr>
                <w:szCs w:val="24"/>
              </w:rPr>
            </w:pPr>
            <w:r w:rsidRPr="000B3D11">
              <w:rPr>
                <w:szCs w:val="24"/>
              </w:rPr>
              <w:t>Low</w:t>
            </w:r>
          </w:p>
        </w:tc>
        <w:tc>
          <w:tcPr>
            <w:tcW w:w="4230" w:type="dxa"/>
          </w:tcPr>
          <w:p w14:paraId="25350D4D" w14:textId="75EAAAC2" w:rsidR="002025D8" w:rsidRPr="000B3D11" w:rsidRDefault="002025D8" w:rsidP="006A4EFA">
            <w:pPr>
              <w:numPr>
                <w:ilvl w:val="0"/>
                <w:numId w:val="5"/>
              </w:numPr>
              <w:rPr>
                <w:szCs w:val="24"/>
              </w:rPr>
            </w:pPr>
            <w:r w:rsidRPr="000B3D11">
              <w:rPr>
                <w:szCs w:val="24"/>
              </w:rPr>
              <w:t xml:space="preserve">Personnel engagement </w:t>
            </w:r>
            <w:r w:rsidR="00EC4F37">
              <w:rPr>
                <w:szCs w:val="24"/>
              </w:rPr>
              <w:t>is</w:t>
            </w:r>
            <w:r w:rsidRPr="000B3D11">
              <w:rPr>
                <w:szCs w:val="24"/>
              </w:rPr>
              <w:t xml:space="preserve"> well established </w:t>
            </w:r>
          </w:p>
          <w:p w14:paraId="629ACBDB" w14:textId="77777777" w:rsidR="00EC4F37" w:rsidRDefault="002025D8" w:rsidP="006A4EFA">
            <w:pPr>
              <w:numPr>
                <w:ilvl w:val="0"/>
                <w:numId w:val="5"/>
              </w:numPr>
              <w:rPr>
                <w:szCs w:val="24"/>
              </w:rPr>
            </w:pPr>
            <w:r w:rsidRPr="000B3D11">
              <w:rPr>
                <w:szCs w:val="24"/>
              </w:rPr>
              <w:t>Prepare standard communication plan that outlines important dates</w:t>
            </w:r>
          </w:p>
          <w:p w14:paraId="7F4C0A13" w14:textId="2DF17BCA" w:rsidR="002025D8" w:rsidRPr="000B3D11" w:rsidRDefault="00EC4F37" w:rsidP="006A4EFA">
            <w:pPr>
              <w:numPr>
                <w:ilvl w:val="0"/>
                <w:numId w:val="5"/>
              </w:numPr>
              <w:rPr>
                <w:szCs w:val="24"/>
              </w:rPr>
            </w:pPr>
            <w:r>
              <w:rPr>
                <w:szCs w:val="24"/>
              </w:rPr>
              <w:t>Prepare backup personnel for every development role</w:t>
            </w:r>
            <w:r w:rsidR="002025D8" w:rsidRPr="000B3D11">
              <w:rPr>
                <w:szCs w:val="24"/>
              </w:rPr>
              <w:t xml:space="preserve"> </w:t>
            </w:r>
          </w:p>
        </w:tc>
        <w:tc>
          <w:tcPr>
            <w:tcW w:w="3706" w:type="dxa"/>
          </w:tcPr>
          <w:p w14:paraId="232B8991" w14:textId="46A5D2F5" w:rsidR="002025D8" w:rsidRPr="000B3D11" w:rsidRDefault="002025D8" w:rsidP="006A4EFA">
            <w:pPr>
              <w:numPr>
                <w:ilvl w:val="0"/>
                <w:numId w:val="5"/>
              </w:numPr>
              <w:rPr>
                <w:szCs w:val="24"/>
              </w:rPr>
            </w:pPr>
            <w:r w:rsidRPr="000B3D11">
              <w:rPr>
                <w:szCs w:val="24"/>
              </w:rPr>
              <w:t xml:space="preserve">Review and modify the role/responsibility of the personnel </w:t>
            </w:r>
          </w:p>
        </w:tc>
      </w:tr>
      <w:tr w:rsidR="002025D8" w:rsidRPr="000B3D11" w14:paraId="02472C3A" w14:textId="77777777" w:rsidTr="00E35555">
        <w:trPr>
          <w:trHeight w:val="1294"/>
        </w:trPr>
        <w:tc>
          <w:tcPr>
            <w:tcW w:w="2430" w:type="dxa"/>
          </w:tcPr>
          <w:p w14:paraId="1015F8F9" w14:textId="77777777" w:rsidR="002025D8" w:rsidRPr="000B3D11" w:rsidRDefault="002025D8" w:rsidP="002025D8">
            <w:pPr>
              <w:rPr>
                <w:szCs w:val="24"/>
              </w:rPr>
            </w:pPr>
            <w:r w:rsidRPr="000B3D11">
              <w:rPr>
                <w:szCs w:val="24"/>
              </w:rPr>
              <w:lastRenderedPageBreak/>
              <w:t>Lack of user acceptance</w:t>
            </w:r>
          </w:p>
        </w:tc>
        <w:tc>
          <w:tcPr>
            <w:tcW w:w="1260" w:type="dxa"/>
          </w:tcPr>
          <w:p w14:paraId="35FD3243" w14:textId="2E92F5A5" w:rsidR="002025D8" w:rsidRPr="000B3D11" w:rsidRDefault="00EC4F37" w:rsidP="002025D8">
            <w:pPr>
              <w:rPr>
                <w:szCs w:val="24"/>
              </w:rPr>
            </w:pPr>
            <w:r>
              <w:rPr>
                <w:szCs w:val="24"/>
              </w:rPr>
              <w:t>Low</w:t>
            </w:r>
          </w:p>
        </w:tc>
        <w:tc>
          <w:tcPr>
            <w:tcW w:w="4230" w:type="dxa"/>
          </w:tcPr>
          <w:p w14:paraId="4D7E0AF5" w14:textId="77777777" w:rsidR="002025D8" w:rsidRPr="000B3D11" w:rsidRDefault="002025D8" w:rsidP="006A4EFA">
            <w:pPr>
              <w:numPr>
                <w:ilvl w:val="0"/>
                <w:numId w:val="5"/>
              </w:numPr>
              <w:rPr>
                <w:szCs w:val="24"/>
              </w:rPr>
            </w:pPr>
            <w:r w:rsidRPr="000B3D11">
              <w:rPr>
                <w:szCs w:val="24"/>
              </w:rPr>
              <w:t>Make sure users’ input is recognized during requirement gathering</w:t>
            </w:r>
          </w:p>
          <w:p w14:paraId="32C3DBB2" w14:textId="1BC44EEE" w:rsidR="002025D8" w:rsidRPr="000B3D11" w:rsidRDefault="00EC4F37" w:rsidP="006A4EFA">
            <w:pPr>
              <w:numPr>
                <w:ilvl w:val="0"/>
                <w:numId w:val="5"/>
              </w:numPr>
              <w:rPr>
                <w:szCs w:val="24"/>
              </w:rPr>
            </w:pPr>
            <w:r>
              <w:rPr>
                <w:szCs w:val="24"/>
              </w:rPr>
              <w:t>Provide demonstration to clients at various stages of development to ensure familiarity of the system</w:t>
            </w:r>
          </w:p>
          <w:p w14:paraId="1ECFF9EF" w14:textId="5F08D466" w:rsidR="002025D8" w:rsidRPr="000B3D11" w:rsidRDefault="002025D8" w:rsidP="006A4EFA">
            <w:pPr>
              <w:numPr>
                <w:ilvl w:val="0"/>
                <w:numId w:val="5"/>
              </w:numPr>
              <w:rPr>
                <w:szCs w:val="24"/>
              </w:rPr>
            </w:pPr>
            <w:r w:rsidRPr="000B3D11">
              <w:rPr>
                <w:szCs w:val="24"/>
              </w:rPr>
              <w:t>Ensure the system interface is user friendly and passes QA by selected user groups</w:t>
            </w:r>
          </w:p>
        </w:tc>
        <w:tc>
          <w:tcPr>
            <w:tcW w:w="3706" w:type="dxa"/>
          </w:tcPr>
          <w:p w14:paraId="2BB3F721" w14:textId="77777777" w:rsidR="002025D8" w:rsidRPr="000B3D11" w:rsidRDefault="002025D8" w:rsidP="006A4EFA">
            <w:pPr>
              <w:numPr>
                <w:ilvl w:val="0"/>
                <w:numId w:val="5"/>
              </w:numPr>
              <w:rPr>
                <w:szCs w:val="24"/>
              </w:rPr>
            </w:pPr>
            <w:r w:rsidRPr="000B3D11">
              <w:rPr>
                <w:szCs w:val="24"/>
              </w:rPr>
              <w:t>Modify and increase training type and time</w:t>
            </w:r>
          </w:p>
          <w:p w14:paraId="08AA2481" w14:textId="77777777" w:rsidR="002025D8" w:rsidRPr="000B3D11" w:rsidRDefault="002025D8" w:rsidP="006A4EFA">
            <w:pPr>
              <w:numPr>
                <w:ilvl w:val="0"/>
                <w:numId w:val="5"/>
              </w:numPr>
              <w:rPr>
                <w:szCs w:val="24"/>
              </w:rPr>
            </w:pPr>
            <w:r w:rsidRPr="000B3D11">
              <w:rPr>
                <w:szCs w:val="24"/>
              </w:rPr>
              <w:t>Depending on severity of push back, modify some features to ensure end users utilize the tool effectively</w:t>
            </w:r>
          </w:p>
        </w:tc>
      </w:tr>
      <w:tr w:rsidR="002025D8" w:rsidRPr="000B3D11" w14:paraId="31E4B365" w14:textId="77777777" w:rsidTr="00E35555">
        <w:trPr>
          <w:trHeight w:val="1294"/>
        </w:trPr>
        <w:tc>
          <w:tcPr>
            <w:tcW w:w="2430" w:type="dxa"/>
          </w:tcPr>
          <w:p w14:paraId="7F786BDB" w14:textId="77777777" w:rsidR="002025D8" w:rsidRPr="000B3D11" w:rsidRDefault="002025D8" w:rsidP="002025D8">
            <w:pPr>
              <w:rPr>
                <w:szCs w:val="24"/>
              </w:rPr>
            </w:pPr>
            <w:r w:rsidRPr="000B3D11">
              <w:rPr>
                <w:szCs w:val="24"/>
              </w:rPr>
              <w:t>Data privacy compliance</w:t>
            </w:r>
          </w:p>
        </w:tc>
        <w:tc>
          <w:tcPr>
            <w:tcW w:w="1260" w:type="dxa"/>
          </w:tcPr>
          <w:p w14:paraId="49CEB901" w14:textId="77777777" w:rsidR="002025D8" w:rsidRPr="000B3D11" w:rsidRDefault="002025D8" w:rsidP="002025D8">
            <w:pPr>
              <w:rPr>
                <w:szCs w:val="24"/>
              </w:rPr>
            </w:pPr>
            <w:r w:rsidRPr="000B3D11">
              <w:rPr>
                <w:szCs w:val="24"/>
              </w:rPr>
              <w:t>Low</w:t>
            </w:r>
          </w:p>
        </w:tc>
        <w:tc>
          <w:tcPr>
            <w:tcW w:w="4230" w:type="dxa"/>
          </w:tcPr>
          <w:p w14:paraId="1A9C434B" w14:textId="69B12A99" w:rsidR="002025D8" w:rsidRPr="000B3D11" w:rsidRDefault="002025D8" w:rsidP="006A4EFA">
            <w:pPr>
              <w:numPr>
                <w:ilvl w:val="0"/>
                <w:numId w:val="5"/>
              </w:numPr>
              <w:rPr>
                <w:szCs w:val="24"/>
              </w:rPr>
            </w:pPr>
            <w:r w:rsidRPr="000B3D11">
              <w:rPr>
                <w:szCs w:val="24"/>
              </w:rPr>
              <w:t xml:space="preserve">Make sure every personnel that is involved in data processing is well trained and </w:t>
            </w:r>
            <w:r w:rsidR="00EC4F37">
              <w:rPr>
                <w:szCs w:val="24"/>
              </w:rPr>
              <w:t xml:space="preserve">abide by </w:t>
            </w:r>
            <w:r w:rsidR="0009669A" w:rsidRPr="000B3D11">
              <w:rPr>
                <w:szCs w:val="24"/>
              </w:rPr>
              <w:t>HIP</w:t>
            </w:r>
            <w:r w:rsidR="0009669A">
              <w:rPr>
                <w:szCs w:val="24"/>
              </w:rPr>
              <w:t>A</w:t>
            </w:r>
            <w:r w:rsidR="0009669A" w:rsidRPr="000B3D11">
              <w:rPr>
                <w:szCs w:val="24"/>
              </w:rPr>
              <w:t>A</w:t>
            </w:r>
            <w:r w:rsidR="0009669A">
              <w:rPr>
                <w:szCs w:val="24"/>
              </w:rPr>
              <w:t xml:space="preserve"> </w:t>
            </w:r>
            <w:r w:rsidR="00EC4F37">
              <w:rPr>
                <w:szCs w:val="24"/>
              </w:rPr>
              <w:t>rules/regulations</w:t>
            </w:r>
          </w:p>
          <w:p w14:paraId="77CE453F" w14:textId="662F557B" w:rsidR="002025D8" w:rsidRPr="000B3D11" w:rsidRDefault="002025D8" w:rsidP="006A4EFA">
            <w:pPr>
              <w:numPr>
                <w:ilvl w:val="0"/>
                <w:numId w:val="5"/>
              </w:numPr>
              <w:rPr>
                <w:szCs w:val="24"/>
              </w:rPr>
            </w:pPr>
            <w:r w:rsidRPr="000B3D11">
              <w:rPr>
                <w:szCs w:val="24"/>
              </w:rPr>
              <w:t xml:space="preserve">Ensure data model and system structure follows </w:t>
            </w:r>
            <w:r w:rsidR="0009669A" w:rsidRPr="000B3D11">
              <w:rPr>
                <w:szCs w:val="24"/>
              </w:rPr>
              <w:t>HIP</w:t>
            </w:r>
            <w:r w:rsidR="0009669A">
              <w:rPr>
                <w:szCs w:val="24"/>
              </w:rPr>
              <w:t>A</w:t>
            </w:r>
            <w:r w:rsidR="0009669A" w:rsidRPr="000B3D11">
              <w:rPr>
                <w:szCs w:val="24"/>
              </w:rPr>
              <w:t>A</w:t>
            </w:r>
            <w:r w:rsidR="0009669A">
              <w:rPr>
                <w:szCs w:val="24"/>
              </w:rPr>
              <w:t xml:space="preserve"> </w:t>
            </w:r>
            <w:r w:rsidRPr="000B3D11">
              <w:rPr>
                <w:szCs w:val="24"/>
              </w:rPr>
              <w:t>guidelines</w:t>
            </w:r>
          </w:p>
        </w:tc>
        <w:tc>
          <w:tcPr>
            <w:tcW w:w="3706" w:type="dxa"/>
          </w:tcPr>
          <w:p w14:paraId="3F437A26" w14:textId="361B9C48" w:rsidR="002025D8" w:rsidRPr="000B3D11" w:rsidRDefault="002025D8" w:rsidP="006A4EFA">
            <w:pPr>
              <w:numPr>
                <w:ilvl w:val="0"/>
                <w:numId w:val="5"/>
              </w:numPr>
              <w:rPr>
                <w:szCs w:val="24"/>
              </w:rPr>
            </w:pPr>
            <w:r w:rsidRPr="000B3D11">
              <w:rPr>
                <w:szCs w:val="24"/>
              </w:rPr>
              <w:t xml:space="preserve">Send </w:t>
            </w:r>
            <w:r w:rsidR="00EC4F37">
              <w:rPr>
                <w:szCs w:val="24"/>
              </w:rPr>
              <w:t xml:space="preserve">responsible </w:t>
            </w:r>
            <w:r w:rsidRPr="000B3D11">
              <w:rPr>
                <w:szCs w:val="24"/>
              </w:rPr>
              <w:t>personnel to health data privacy and compliance training</w:t>
            </w:r>
          </w:p>
          <w:p w14:paraId="1AB1CBD0" w14:textId="77777777" w:rsidR="002025D8" w:rsidRPr="000B3D11" w:rsidRDefault="002025D8" w:rsidP="006A4EFA">
            <w:pPr>
              <w:numPr>
                <w:ilvl w:val="0"/>
                <w:numId w:val="5"/>
              </w:numPr>
              <w:rPr>
                <w:szCs w:val="24"/>
              </w:rPr>
            </w:pPr>
            <w:r w:rsidRPr="000B3D11">
              <w:rPr>
                <w:szCs w:val="24"/>
              </w:rPr>
              <w:t>Review and adjust data model to meet patient privacy compliance</w:t>
            </w:r>
          </w:p>
        </w:tc>
      </w:tr>
    </w:tbl>
    <w:p w14:paraId="22A4C4CA" w14:textId="77777777" w:rsidR="003F0346" w:rsidRDefault="003F0346" w:rsidP="003F0346">
      <w:pPr>
        <w:pStyle w:val="Heading3"/>
        <w:ind w:firstLine="0"/>
        <w:rPr>
          <w:rFonts w:eastAsiaTheme="minorHAnsi" w:cs="Times New Roman"/>
          <w:bCs w:val="0"/>
          <w:color w:val="auto"/>
          <w:lang w:eastAsia="en-US"/>
        </w:rPr>
      </w:pPr>
      <w:bookmarkStart w:id="70" w:name="_Toc517588970"/>
    </w:p>
    <w:p w14:paraId="2ADBE791" w14:textId="4A9FE6C3" w:rsidR="002025D8" w:rsidRPr="000B3D11" w:rsidRDefault="003F0346" w:rsidP="003F0346">
      <w:pPr>
        <w:pStyle w:val="Heading3"/>
        <w:ind w:firstLine="0"/>
        <w:rPr>
          <w:rFonts w:cs="Times New Roman"/>
        </w:rPr>
      </w:pPr>
      <w:r>
        <w:rPr>
          <w:rFonts w:cs="Times New Roman"/>
        </w:rPr>
        <w:t xml:space="preserve">10.3.2. </w:t>
      </w:r>
      <w:commentRangeStart w:id="71"/>
      <w:r w:rsidR="002025D8" w:rsidRPr="000B3D11">
        <w:rPr>
          <w:rFonts w:cs="Times New Roman"/>
        </w:rPr>
        <w:t>Quantitative Analysis</w:t>
      </w:r>
      <w:bookmarkEnd w:id="70"/>
      <w:commentRangeEnd w:id="71"/>
      <w:r w:rsidR="00420458">
        <w:rPr>
          <w:rStyle w:val="CommentReference"/>
          <w:rFonts w:eastAsiaTheme="minorHAnsi" w:cstheme="minorBidi"/>
          <w:b w:val="0"/>
          <w:bCs w:val="0"/>
          <w:color w:val="auto"/>
          <w:lang w:eastAsia="en-US"/>
        </w:rPr>
        <w:commentReference w:id="71"/>
      </w:r>
    </w:p>
    <w:tbl>
      <w:tblPr>
        <w:tblW w:w="10358" w:type="dxa"/>
        <w:tblInd w:w="-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0"/>
        <w:gridCol w:w="1620"/>
        <w:gridCol w:w="1620"/>
        <w:gridCol w:w="1538"/>
      </w:tblGrid>
      <w:tr w:rsidR="002025D8" w:rsidRPr="000B3D11" w14:paraId="2DEC9D2F" w14:textId="77777777" w:rsidTr="00E35555">
        <w:trPr>
          <w:trHeight w:val="109"/>
        </w:trPr>
        <w:tc>
          <w:tcPr>
            <w:tcW w:w="5580" w:type="dxa"/>
            <w:shd w:val="clear" w:color="auto" w:fill="D9D9D9" w:themeFill="background1" w:themeFillShade="D9"/>
            <w:vAlign w:val="bottom"/>
          </w:tcPr>
          <w:p w14:paraId="514F6B95" w14:textId="77777777" w:rsidR="002025D8" w:rsidRPr="000B3D11" w:rsidRDefault="002025D8" w:rsidP="002025D8">
            <w:pPr>
              <w:rPr>
                <w:b/>
                <w:szCs w:val="24"/>
              </w:rPr>
            </w:pPr>
            <w:r w:rsidRPr="000B3D11">
              <w:rPr>
                <w:b/>
                <w:szCs w:val="24"/>
              </w:rPr>
              <w:t>Risk</w:t>
            </w:r>
          </w:p>
        </w:tc>
        <w:tc>
          <w:tcPr>
            <w:tcW w:w="1620" w:type="dxa"/>
            <w:shd w:val="clear" w:color="auto" w:fill="D9D9D9" w:themeFill="background1" w:themeFillShade="D9"/>
            <w:vAlign w:val="bottom"/>
          </w:tcPr>
          <w:p w14:paraId="6EDF1F06" w14:textId="77777777" w:rsidR="002025D8" w:rsidRPr="000B3D11" w:rsidRDefault="002025D8" w:rsidP="002025D8">
            <w:pPr>
              <w:rPr>
                <w:b/>
                <w:szCs w:val="24"/>
              </w:rPr>
            </w:pPr>
            <w:r w:rsidRPr="000B3D11">
              <w:rPr>
                <w:b/>
                <w:szCs w:val="24"/>
              </w:rPr>
              <w:t>Possibility</w:t>
            </w:r>
          </w:p>
        </w:tc>
        <w:tc>
          <w:tcPr>
            <w:tcW w:w="1620" w:type="dxa"/>
            <w:shd w:val="clear" w:color="auto" w:fill="D9D9D9" w:themeFill="background1" w:themeFillShade="D9"/>
          </w:tcPr>
          <w:p w14:paraId="00B6189A" w14:textId="77777777" w:rsidR="002025D8" w:rsidRPr="000B3D11" w:rsidRDefault="002025D8" w:rsidP="002025D8">
            <w:pPr>
              <w:rPr>
                <w:b/>
                <w:szCs w:val="24"/>
              </w:rPr>
            </w:pPr>
            <w:r w:rsidRPr="000B3D11">
              <w:rPr>
                <w:b/>
                <w:szCs w:val="24"/>
              </w:rPr>
              <w:t>Impact</w:t>
            </w:r>
          </w:p>
        </w:tc>
        <w:tc>
          <w:tcPr>
            <w:tcW w:w="1538" w:type="dxa"/>
            <w:shd w:val="clear" w:color="auto" w:fill="D9D9D9" w:themeFill="background1" w:themeFillShade="D9"/>
          </w:tcPr>
          <w:p w14:paraId="64DA8351" w14:textId="77777777" w:rsidR="002025D8" w:rsidRPr="000B3D11" w:rsidRDefault="002025D8" w:rsidP="002025D8">
            <w:pPr>
              <w:rPr>
                <w:b/>
                <w:szCs w:val="24"/>
              </w:rPr>
            </w:pPr>
            <w:r w:rsidRPr="000B3D11">
              <w:rPr>
                <w:b/>
                <w:szCs w:val="24"/>
              </w:rPr>
              <w:t>Total Score</w:t>
            </w:r>
          </w:p>
        </w:tc>
      </w:tr>
      <w:tr w:rsidR="002025D8" w:rsidRPr="000B3D11" w14:paraId="4624F948" w14:textId="77777777" w:rsidTr="00E35555">
        <w:trPr>
          <w:trHeight w:val="109"/>
        </w:trPr>
        <w:tc>
          <w:tcPr>
            <w:tcW w:w="5580" w:type="dxa"/>
          </w:tcPr>
          <w:p w14:paraId="6956E272" w14:textId="77777777" w:rsidR="002025D8" w:rsidRPr="000B3D11" w:rsidRDefault="002025D8" w:rsidP="002025D8">
            <w:pPr>
              <w:rPr>
                <w:szCs w:val="24"/>
              </w:rPr>
            </w:pPr>
            <w:r w:rsidRPr="000B3D11">
              <w:rPr>
                <w:szCs w:val="24"/>
              </w:rPr>
              <w:t>Unable to maintain project schedule</w:t>
            </w:r>
          </w:p>
        </w:tc>
        <w:tc>
          <w:tcPr>
            <w:tcW w:w="1620" w:type="dxa"/>
          </w:tcPr>
          <w:p w14:paraId="453A2F77" w14:textId="77777777" w:rsidR="002025D8" w:rsidRPr="000B3D11" w:rsidRDefault="002025D8" w:rsidP="002025D8">
            <w:pPr>
              <w:rPr>
                <w:szCs w:val="24"/>
              </w:rPr>
            </w:pPr>
            <w:r w:rsidRPr="000B3D11">
              <w:rPr>
                <w:szCs w:val="24"/>
              </w:rPr>
              <w:t>.1</w:t>
            </w:r>
          </w:p>
        </w:tc>
        <w:tc>
          <w:tcPr>
            <w:tcW w:w="1620" w:type="dxa"/>
          </w:tcPr>
          <w:p w14:paraId="643BD254" w14:textId="77777777" w:rsidR="002025D8" w:rsidRPr="000B3D11" w:rsidRDefault="002025D8" w:rsidP="002025D8">
            <w:pPr>
              <w:rPr>
                <w:szCs w:val="24"/>
              </w:rPr>
            </w:pPr>
            <w:r w:rsidRPr="000B3D11">
              <w:rPr>
                <w:szCs w:val="24"/>
              </w:rPr>
              <w:t>.4</w:t>
            </w:r>
          </w:p>
        </w:tc>
        <w:tc>
          <w:tcPr>
            <w:tcW w:w="1538" w:type="dxa"/>
          </w:tcPr>
          <w:p w14:paraId="6600C225" w14:textId="77777777" w:rsidR="002025D8" w:rsidRPr="000B3D11" w:rsidRDefault="002025D8" w:rsidP="002025D8">
            <w:pPr>
              <w:rPr>
                <w:szCs w:val="24"/>
              </w:rPr>
            </w:pPr>
            <w:r w:rsidRPr="000B3D11">
              <w:rPr>
                <w:szCs w:val="24"/>
              </w:rPr>
              <w:t>.04</w:t>
            </w:r>
          </w:p>
        </w:tc>
      </w:tr>
      <w:tr w:rsidR="002025D8" w:rsidRPr="000B3D11" w14:paraId="43920AC0" w14:textId="77777777" w:rsidTr="00E35555">
        <w:trPr>
          <w:trHeight w:val="109"/>
        </w:trPr>
        <w:tc>
          <w:tcPr>
            <w:tcW w:w="5580" w:type="dxa"/>
          </w:tcPr>
          <w:p w14:paraId="305FCBE1" w14:textId="77777777" w:rsidR="002025D8" w:rsidRPr="000B3D11" w:rsidRDefault="002025D8" w:rsidP="002025D8">
            <w:pPr>
              <w:rPr>
                <w:szCs w:val="24"/>
              </w:rPr>
            </w:pPr>
            <w:r w:rsidRPr="000B3D11">
              <w:rPr>
                <w:szCs w:val="24"/>
              </w:rPr>
              <w:t>Project scope creep</w:t>
            </w:r>
          </w:p>
        </w:tc>
        <w:tc>
          <w:tcPr>
            <w:tcW w:w="1620" w:type="dxa"/>
          </w:tcPr>
          <w:p w14:paraId="661D31A1" w14:textId="77777777" w:rsidR="002025D8" w:rsidRPr="000B3D11" w:rsidRDefault="002025D8" w:rsidP="002025D8">
            <w:pPr>
              <w:rPr>
                <w:szCs w:val="24"/>
              </w:rPr>
            </w:pPr>
            <w:r w:rsidRPr="000B3D11">
              <w:rPr>
                <w:szCs w:val="24"/>
              </w:rPr>
              <w:t>.1</w:t>
            </w:r>
          </w:p>
        </w:tc>
        <w:tc>
          <w:tcPr>
            <w:tcW w:w="1620" w:type="dxa"/>
          </w:tcPr>
          <w:p w14:paraId="0905E4DA" w14:textId="77777777" w:rsidR="002025D8" w:rsidRPr="000B3D11" w:rsidRDefault="002025D8" w:rsidP="002025D8">
            <w:pPr>
              <w:rPr>
                <w:szCs w:val="24"/>
              </w:rPr>
            </w:pPr>
            <w:r w:rsidRPr="000B3D11">
              <w:rPr>
                <w:szCs w:val="24"/>
              </w:rPr>
              <w:t>.2</w:t>
            </w:r>
          </w:p>
        </w:tc>
        <w:tc>
          <w:tcPr>
            <w:tcW w:w="1538" w:type="dxa"/>
          </w:tcPr>
          <w:p w14:paraId="4229403C" w14:textId="77777777" w:rsidR="002025D8" w:rsidRPr="000B3D11" w:rsidRDefault="002025D8" w:rsidP="002025D8">
            <w:pPr>
              <w:rPr>
                <w:szCs w:val="24"/>
              </w:rPr>
            </w:pPr>
            <w:r w:rsidRPr="000B3D11">
              <w:rPr>
                <w:szCs w:val="24"/>
              </w:rPr>
              <w:t>.02</w:t>
            </w:r>
          </w:p>
        </w:tc>
      </w:tr>
      <w:tr w:rsidR="002025D8" w:rsidRPr="000B3D11" w14:paraId="040C9701" w14:textId="77777777" w:rsidTr="00E35555">
        <w:trPr>
          <w:trHeight w:val="109"/>
        </w:trPr>
        <w:tc>
          <w:tcPr>
            <w:tcW w:w="5580" w:type="dxa"/>
          </w:tcPr>
          <w:p w14:paraId="54B33021" w14:textId="77777777" w:rsidR="002025D8" w:rsidRPr="000B3D11" w:rsidRDefault="002025D8" w:rsidP="002025D8">
            <w:pPr>
              <w:rPr>
                <w:szCs w:val="24"/>
              </w:rPr>
            </w:pPr>
            <w:r w:rsidRPr="000B3D11">
              <w:rPr>
                <w:szCs w:val="24"/>
              </w:rPr>
              <w:t>System incompatibility</w:t>
            </w:r>
          </w:p>
        </w:tc>
        <w:tc>
          <w:tcPr>
            <w:tcW w:w="1620" w:type="dxa"/>
          </w:tcPr>
          <w:p w14:paraId="794A4DA8" w14:textId="77777777" w:rsidR="002025D8" w:rsidRPr="000B3D11" w:rsidRDefault="002025D8" w:rsidP="002025D8">
            <w:pPr>
              <w:rPr>
                <w:szCs w:val="24"/>
              </w:rPr>
            </w:pPr>
            <w:r w:rsidRPr="000B3D11">
              <w:rPr>
                <w:szCs w:val="24"/>
              </w:rPr>
              <w:t>.1</w:t>
            </w:r>
          </w:p>
        </w:tc>
        <w:tc>
          <w:tcPr>
            <w:tcW w:w="1620" w:type="dxa"/>
          </w:tcPr>
          <w:p w14:paraId="329226E9" w14:textId="77777777" w:rsidR="002025D8" w:rsidRPr="000B3D11" w:rsidRDefault="002025D8" w:rsidP="002025D8">
            <w:pPr>
              <w:rPr>
                <w:szCs w:val="24"/>
              </w:rPr>
            </w:pPr>
            <w:r w:rsidRPr="000B3D11">
              <w:rPr>
                <w:szCs w:val="24"/>
              </w:rPr>
              <w:t>.9</w:t>
            </w:r>
          </w:p>
        </w:tc>
        <w:tc>
          <w:tcPr>
            <w:tcW w:w="1538" w:type="dxa"/>
          </w:tcPr>
          <w:p w14:paraId="2BEB7C4E" w14:textId="77777777" w:rsidR="002025D8" w:rsidRPr="000B3D11" w:rsidRDefault="002025D8" w:rsidP="002025D8">
            <w:pPr>
              <w:rPr>
                <w:szCs w:val="24"/>
              </w:rPr>
            </w:pPr>
            <w:r w:rsidRPr="000B3D11">
              <w:rPr>
                <w:szCs w:val="24"/>
              </w:rPr>
              <w:t>.09</w:t>
            </w:r>
          </w:p>
        </w:tc>
      </w:tr>
      <w:tr w:rsidR="002025D8" w:rsidRPr="000B3D11" w14:paraId="7749C881" w14:textId="77777777" w:rsidTr="00E35555">
        <w:trPr>
          <w:trHeight w:val="109"/>
        </w:trPr>
        <w:tc>
          <w:tcPr>
            <w:tcW w:w="5580" w:type="dxa"/>
          </w:tcPr>
          <w:p w14:paraId="7209AC98" w14:textId="77777777" w:rsidR="002025D8" w:rsidRPr="000B3D11" w:rsidRDefault="002025D8" w:rsidP="002025D8">
            <w:pPr>
              <w:rPr>
                <w:szCs w:val="24"/>
              </w:rPr>
            </w:pPr>
            <w:r w:rsidRPr="000B3D11">
              <w:rPr>
                <w:szCs w:val="24"/>
              </w:rPr>
              <w:t>Unclear/misinterpreted Requirement</w:t>
            </w:r>
          </w:p>
        </w:tc>
        <w:tc>
          <w:tcPr>
            <w:tcW w:w="1620" w:type="dxa"/>
          </w:tcPr>
          <w:p w14:paraId="782F3C00" w14:textId="77777777" w:rsidR="002025D8" w:rsidRPr="000B3D11" w:rsidRDefault="002025D8" w:rsidP="002025D8">
            <w:pPr>
              <w:rPr>
                <w:szCs w:val="24"/>
              </w:rPr>
            </w:pPr>
            <w:r w:rsidRPr="000B3D11">
              <w:rPr>
                <w:szCs w:val="24"/>
              </w:rPr>
              <w:t>.1</w:t>
            </w:r>
          </w:p>
        </w:tc>
        <w:tc>
          <w:tcPr>
            <w:tcW w:w="1620" w:type="dxa"/>
          </w:tcPr>
          <w:p w14:paraId="471DC4B6" w14:textId="77777777" w:rsidR="002025D8" w:rsidRPr="000B3D11" w:rsidRDefault="002025D8" w:rsidP="002025D8">
            <w:pPr>
              <w:rPr>
                <w:szCs w:val="24"/>
              </w:rPr>
            </w:pPr>
            <w:r w:rsidRPr="000B3D11">
              <w:rPr>
                <w:szCs w:val="24"/>
              </w:rPr>
              <w:t>.4</w:t>
            </w:r>
          </w:p>
        </w:tc>
        <w:tc>
          <w:tcPr>
            <w:tcW w:w="1538" w:type="dxa"/>
          </w:tcPr>
          <w:p w14:paraId="5C104592" w14:textId="77777777" w:rsidR="002025D8" w:rsidRPr="000B3D11" w:rsidRDefault="002025D8" w:rsidP="002025D8">
            <w:pPr>
              <w:rPr>
                <w:szCs w:val="24"/>
              </w:rPr>
            </w:pPr>
            <w:r w:rsidRPr="000B3D11">
              <w:rPr>
                <w:szCs w:val="24"/>
              </w:rPr>
              <w:t>.04</w:t>
            </w:r>
          </w:p>
        </w:tc>
      </w:tr>
      <w:tr w:rsidR="002025D8" w:rsidRPr="000B3D11" w14:paraId="7FF07C52" w14:textId="77777777" w:rsidTr="00E35555">
        <w:trPr>
          <w:trHeight w:val="109"/>
        </w:trPr>
        <w:tc>
          <w:tcPr>
            <w:tcW w:w="5580" w:type="dxa"/>
          </w:tcPr>
          <w:p w14:paraId="638ED1C9" w14:textId="77777777" w:rsidR="002025D8" w:rsidRPr="000B3D11" w:rsidRDefault="002025D8" w:rsidP="002025D8">
            <w:pPr>
              <w:rPr>
                <w:szCs w:val="24"/>
              </w:rPr>
            </w:pPr>
            <w:r w:rsidRPr="000B3D11">
              <w:rPr>
                <w:szCs w:val="24"/>
              </w:rPr>
              <w:t>Lack of commitment from key project personnel</w:t>
            </w:r>
          </w:p>
        </w:tc>
        <w:tc>
          <w:tcPr>
            <w:tcW w:w="1620" w:type="dxa"/>
          </w:tcPr>
          <w:p w14:paraId="7912F30B" w14:textId="77777777" w:rsidR="002025D8" w:rsidRPr="000B3D11" w:rsidRDefault="002025D8" w:rsidP="002025D8">
            <w:pPr>
              <w:rPr>
                <w:szCs w:val="24"/>
              </w:rPr>
            </w:pPr>
            <w:r w:rsidRPr="000B3D11">
              <w:rPr>
                <w:szCs w:val="24"/>
              </w:rPr>
              <w:t>.1</w:t>
            </w:r>
          </w:p>
        </w:tc>
        <w:tc>
          <w:tcPr>
            <w:tcW w:w="1620" w:type="dxa"/>
          </w:tcPr>
          <w:p w14:paraId="6702E3D5" w14:textId="77777777" w:rsidR="002025D8" w:rsidRPr="000B3D11" w:rsidRDefault="002025D8" w:rsidP="002025D8">
            <w:pPr>
              <w:rPr>
                <w:szCs w:val="24"/>
              </w:rPr>
            </w:pPr>
            <w:r w:rsidRPr="000B3D11">
              <w:rPr>
                <w:szCs w:val="24"/>
              </w:rPr>
              <w:t>.4</w:t>
            </w:r>
          </w:p>
        </w:tc>
        <w:tc>
          <w:tcPr>
            <w:tcW w:w="1538" w:type="dxa"/>
          </w:tcPr>
          <w:p w14:paraId="74EB3F83" w14:textId="77777777" w:rsidR="002025D8" w:rsidRPr="000B3D11" w:rsidRDefault="002025D8" w:rsidP="002025D8">
            <w:pPr>
              <w:rPr>
                <w:szCs w:val="24"/>
              </w:rPr>
            </w:pPr>
            <w:r w:rsidRPr="000B3D11">
              <w:rPr>
                <w:szCs w:val="24"/>
              </w:rPr>
              <w:t>.04</w:t>
            </w:r>
          </w:p>
        </w:tc>
      </w:tr>
      <w:tr w:rsidR="002025D8" w:rsidRPr="000B3D11" w14:paraId="58F06F73" w14:textId="77777777" w:rsidTr="00E35555">
        <w:trPr>
          <w:trHeight w:val="109"/>
        </w:trPr>
        <w:tc>
          <w:tcPr>
            <w:tcW w:w="5580" w:type="dxa"/>
          </w:tcPr>
          <w:p w14:paraId="47DE602E" w14:textId="77777777" w:rsidR="002025D8" w:rsidRPr="000B3D11" w:rsidRDefault="002025D8" w:rsidP="002025D8">
            <w:pPr>
              <w:rPr>
                <w:szCs w:val="24"/>
              </w:rPr>
            </w:pPr>
            <w:r w:rsidRPr="000B3D11">
              <w:rPr>
                <w:szCs w:val="24"/>
              </w:rPr>
              <w:t>Lack of user acceptance</w:t>
            </w:r>
          </w:p>
        </w:tc>
        <w:tc>
          <w:tcPr>
            <w:tcW w:w="1620" w:type="dxa"/>
          </w:tcPr>
          <w:p w14:paraId="391CB16F" w14:textId="77777777" w:rsidR="002025D8" w:rsidRPr="000B3D11" w:rsidRDefault="002025D8" w:rsidP="002025D8">
            <w:pPr>
              <w:rPr>
                <w:szCs w:val="24"/>
              </w:rPr>
            </w:pPr>
            <w:r w:rsidRPr="000B3D11">
              <w:rPr>
                <w:szCs w:val="24"/>
              </w:rPr>
              <w:t>.5</w:t>
            </w:r>
          </w:p>
        </w:tc>
        <w:tc>
          <w:tcPr>
            <w:tcW w:w="1620" w:type="dxa"/>
          </w:tcPr>
          <w:p w14:paraId="1CCFB84F" w14:textId="77777777" w:rsidR="002025D8" w:rsidRPr="000B3D11" w:rsidRDefault="002025D8" w:rsidP="002025D8">
            <w:pPr>
              <w:rPr>
                <w:szCs w:val="24"/>
              </w:rPr>
            </w:pPr>
            <w:r w:rsidRPr="000B3D11">
              <w:rPr>
                <w:szCs w:val="24"/>
              </w:rPr>
              <w:t>.5</w:t>
            </w:r>
          </w:p>
        </w:tc>
        <w:tc>
          <w:tcPr>
            <w:tcW w:w="1538" w:type="dxa"/>
          </w:tcPr>
          <w:p w14:paraId="67DE5F07" w14:textId="77777777" w:rsidR="002025D8" w:rsidRPr="000B3D11" w:rsidRDefault="002025D8" w:rsidP="002025D8">
            <w:pPr>
              <w:rPr>
                <w:szCs w:val="24"/>
              </w:rPr>
            </w:pPr>
            <w:r w:rsidRPr="000B3D11">
              <w:rPr>
                <w:szCs w:val="24"/>
              </w:rPr>
              <w:t>.25</w:t>
            </w:r>
          </w:p>
        </w:tc>
      </w:tr>
      <w:tr w:rsidR="002025D8" w:rsidRPr="000B3D11" w14:paraId="2C48A828" w14:textId="77777777" w:rsidTr="00E35555">
        <w:trPr>
          <w:trHeight w:val="109"/>
        </w:trPr>
        <w:tc>
          <w:tcPr>
            <w:tcW w:w="5580" w:type="dxa"/>
          </w:tcPr>
          <w:p w14:paraId="1AF07BCD" w14:textId="77777777" w:rsidR="002025D8" w:rsidRPr="000B3D11" w:rsidRDefault="002025D8" w:rsidP="002025D8">
            <w:pPr>
              <w:rPr>
                <w:szCs w:val="24"/>
              </w:rPr>
            </w:pPr>
            <w:r w:rsidRPr="000B3D11">
              <w:rPr>
                <w:szCs w:val="24"/>
              </w:rPr>
              <w:t>Data privacy compliance</w:t>
            </w:r>
          </w:p>
        </w:tc>
        <w:tc>
          <w:tcPr>
            <w:tcW w:w="1620" w:type="dxa"/>
          </w:tcPr>
          <w:p w14:paraId="16CA25F7" w14:textId="77777777" w:rsidR="002025D8" w:rsidRPr="000B3D11" w:rsidRDefault="002025D8" w:rsidP="002025D8">
            <w:pPr>
              <w:rPr>
                <w:szCs w:val="24"/>
              </w:rPr>
            </w:pPr>
            <w:r w:rsidRPr="000B3D11">
              <w:rPr>
                <w:szCs w:val="24"/>
              </w:rPr>
              <w:t>.1</w:t>
            </w:r>
          </w:p>
        </w:tc>
        <w:tc>
          <w:tcPr>
            <w:tcW w:w="1620" w:type="dxa"/>
          </w:tcPr>
          <w:p w14:paraId="641F3AF0" w14:textId="77777777" w:rsidR="002025D8" w:rsidRPr="000B3D11" w:rsidRDefault="002025D8" w:rsidP="002025D8">
            <w:pPr>
              <w:rPr>
                <w:szCs w:val="24"/>
              </w:rPr>
            </w:pPr>
            <w:r w:rsidRPr="000B3D11">
              <w:rPr>
                <w:szCs w:val="24"/>
              </w:rPr>
              <w:t>.9</w:t>
            </w:r>
          </w:p>
        </w:tc>
        <w:tc>
          <w:tcPr>
            <w:tcW w:w="1538" w:type="dxa"/>
          </w:tcPr>
          <w:p w14:paraId="1D24EA99" w14:textId="77777777" w:rsidR="002025D8" w:rsidRPr="000B3D11" w:rsidRDefault="002025D8" w:rsidP="002025D8">
            <w:pPr>
              <w:rPr>
                <w:szCs w:val="24"/>
              </w:rPr>
            </w:pPr>
            <w:r w:rsidRPr="000B3D11">
              <w:rPr>
                <w:szCs w:val="24"/>
              </w:rPr>
              <w:t>.09</w:t>
            </w:r>
          </w:p>
        </w:tc>
      </w:tr>
    </w:tbl>
    <w:p w14:paraId="7A67BF53" w14:textId="77777777" w:rsidR="002025D8" w:rsidRPr="000B3D11" w:rsidRDefault="002025D8" w:rsidP="002025D8">
      <w:pPr>
        <w:rPr>
          <w:rFonts w:cs="Times New Roman"/>
          <w:b/>
          <w:szCs w:val="24"/>
        </w:rPr>
      </w:pPr>
    </w:p>
    <w:p w14:paraId="7923C737" w14:textId="337DE1D9" w:rsidR="002025D8" w:rsidRPr="000B3D11" w:rsidRDefault="002025D8" w:rsidP="006A4EFA">
      <w:pPr>
        <w:pStyle w:val="Heading3"/>
        <w:numPr>
          <w:ilvl w:val="1"/>
          <w:numId w:val="11"/>
        </w:numPr>
        <w:rPr>
          <w:rFonts w:cs="Times New Roman"/>
        </w:rPr>
      </w:pPr>
      <w:bookmarkStart w:id="72" w:name="_Toc517588971"/>
      <w:r w:rsidRPr="000B3D11">
        <w:rPr>
          <w:rFonts w:cs="Times New Roman"/>
        </w:rPr>
        <w:t>Risk Monitoring, Controlling, and Reporting</w:t>
      </w:r>
      <w:bookmarkEnd w:id="72"/>
      <w:r w:rsidRPr="000B3D11">
        <w:rPr>
          <w:rFonts w:cs="Times New Roman"/>
        </w:rPr>
        <w:tab/>
      </w:r>
    </w:p>
    <w:p w14:paraId="6C9E70C1" w14:textId="468CAD40" w:rsidR="00803475" w:rsidRDefault="0088039B" w:rsidP="0088039B">
      <w:pPr>
        <w:rPr>
          <w:rFonts w:cs="Times New Roman"/>
          <w:szCs w:val="24"/>
        </w:rPr>
      </w:pPr>
      <w:r w:rsidRPr="000B3D11">
        <w:rPr>
          <w:rFonts w:cs="Times New Roman"/>
          <w:szCs w:val="24"/>
        </w:rPr>
        <w:tab/>
      </w:r>
      <w:r w:rsidR="002025D8" w:rsidRPr="000B3D11">
        <w:rPr>
          <w:rFonts w:cs="Times New Roman"/>
          <w:szCs w:val="24"/>
        </w:rPr>
        <w:t>The risk management plan provide</w:t>
      </w:r>
      <w:r w:rsidRPr="000B3D11">
        <w:rPr>
          <w:rFonts w:cs="Times New Roman"/>
          <w:szCs w:val="24"/>
        </w:rPr>
        <w:t>s</w:t>
      </w:r>
      <w:r w:rsidR="002025D8" w:rsidRPr="000B3D11">
        <w:rPr>
          <w:rFonts w:cs="Times New Roman"/>
          <w:szCs w:val="24"/>
        </w:rPr>
        <w:t xml:space="preserve"> </w:t>
      </w:r>
      <w:r w:rsidRPr="000B3D11">
        <w:rPr>
          <w:rFonts w:cs="Times New Roman"/>
          <w:szCs w:val="24"/>
        </w:rPr>
        <w:t xml:space="preserve">the </w:t>
      </w:r>
      <w:r w:rsidR="002025D8" w:rsidRPr="000B3D11">
        <w:rPr>
          <w:rFonts w:cs="Times New Roman"/>
          <w:szCs w:val="24"/>
        </w:rPr>
        <w:t xml:space="preserve">project </w:t>
      </w:r>
      <w:r w:rsidRPr="000B3D11">
        <w:rPr>
          <w:rFonts w:cs="Times New Roman"/>
          <w:szCs w:val="24"/>
        </w:rPr>
        <w:t>team</w:t>
      </w:r>
      <w:r w:rsidR="002025D8" w:rsidRPr="000B3D11">
        <w:rPr>
          <w:rFonts w:cs="Times New Roman"/>
          <w:szCs w:val="24"/>
        </w:rPr>
        <w:t xml:space="preserve"> </w:t>
      </w:r>
      <w:r w:rsidRPr="000B3D11">
        <w:rPr>
          <w:rFonts w:cs="Times New Roman"/>
          <w:szCs w:val="24"/>
        </w:rPr>
        <w:t>the ability</w:t>
      </w:r>
      <w:r w:rsidR="002025D8" w:rsidRPr="000B3D11">
        <w:rPr>
          <w:rFonts w:cs="Times New Roman"/>
          <w:szCs w:val="24"/>
        </w:rPr>
        <w:t xml:space="preserve"> </w:t>
      </w:r>
      <w:r w:rsidRPr="000B3D11">
        <w:rPr>
          <w:rFonts w:cs="Times New Roman"/>
          <w:szCs w:val="24"/>
        </w:rPr>
        <w:t xml:space="preserve">to </w:t>
      </w:r>
      <w:r w:rsidR="002025D8" w:rsidRPr="000B3D11">
        <w:rPr>
          <w:rFonts w:cs="Times New Roman"/>
          <w:szCs w:val="24"/>
        </w:rPr>
        <w:t xml:space="preserve">monitor possible risks and </w:t>
      </w:r>
      <w:r w:rsidRPr="000B3D11">
        <w:rPr>
          <w:rFonts w:cs="Times New Roman"/>
          <w:szCs w:val="24"/>
        </w:rPr>
        <w:t xml:space="preserve">the ability to </w:t>
      </w:r>
      <w:r w:rsidR="002025D8" w:rsidRPr="000B3D11">
        <w:rPr>
          <w:rFonts w:cs="Times New Roman"/>
          <w:szCs w:val="24"/>
        </w:rPr>
        <w:t>control the occurrence and outcome</w:t>
      </w:r>
      <w:r w:rsidRPr="000B3D11">
        <w:rPr>
          <w:rFonts w:cs="Times New Roman"/>
          <w:szCs w:val="24"/>
        </w:rPr>
        <w:t>s</w:t>
      </w:r>
      <w:r w:rsidR="002025D8" w:rsidRPr="000B3D11">
        <w:rPr>
          <w:rFonts w:cs="Times New Roman"/>
          <w:szCs w:val="24"/>
        </w:rPr>
        <w:t xml:space="preserve"> of perceived risk</w:t>
      </w:r>
      <w:r w:rsidRPr="000B3D11">
        <w:rPr>
          <w:rFonts w:cs="Times New Roman"/>
          <w:szCs w:val="24"/>
        </w:rPr>
        <w:t>s</w:t>
      </w:r>
      <w:r w:rsidR="002025D8" w:rsidRPr="000B3D11">
        <w:rPr>
          <w:rFonts w:cs="Times New Roman"/>
          <w:szCs w:val="24"/>
        </w:rPr>
        <w:t xml:space="preserve">. Project team members and expertise </w:t>
      </w:r>
      <w:r w:rsidR="00742F9E">
        <w:rPr>
          <w:rFonts w:cs="Times New Roman"/>
          <w:szCs w:val="24"/>
        </w:rPr>
        <w:t>will</w:t>
      </w:r>
      <w:r w:rsidR="002025D8" w:rsidRPr="000B3D11">
        <w:rPr>
          <w:rFonts w:cs="Times New Roman"/>
          <w:szCs w:val="24"/>
        </w:rPr>
        <w:t xml:space="preserve"> assess the risk registry and update as needed </w:t>
      </w:r>
      <w:r w:rsidR="00742F9E">
        <w:rPr>
          <w:rFonts w:cs="Times New Roman"/>
          <w:szCs w:val="24"/>
        </w:rPr>
        <w:t>prior to</w:t>
      </w:r>
      <w:r w:rsidR="002025D8" w:rsidRPr="000B3D11">
        <w:rPr>
          <w:rFonts w:cs="Times New Roman"/>
          <w:szCs w:val="24"/>
        </w:rPr>
        <w:t xml:space="preserve"> development </w:t>
      </w:r>
      <w:r w:rsidR="00742F9E">
        <w:rPr>
          <w:rFonts w:cs="Times New Roman"/>
          <w:szCs w:val="24"/>
        </w:rPr>
        <w:t>phase</w:t>
      </w:r>
      <w:r w:rsidR="002025D8" w:rsidRPr="000B3D11">
        <w:rPr>
          <w:rFonts w:cs="Times New Roman"/>
          <w:szCs w:val="24"/>
        </w:rPr>
        <w:t xml:space="preserve">. This will decrease the possibility of unregistered risk occurrence. Additionally, frequent and standard meetings and reports </w:t>
      </w:r>
      <w:r w:rsidR="00742F9E">
        <w:rPr>
          <w:rFonts w:cs="Times New Roman"/>
          <w:szCs w:val="24"/>
        </w:rPr>
        <w:t xml:space="preserve">will be practiced </w:t>
      </w:r>
      <w:r w:rsidR="002025D8" w:rsidRPr="000B3D11">
        <w:rPr>
          <w:rFonts w:cs="Times New Roman"/>
          <w:szCs w:val="24"/>
        </w:rPr>
        <w:t xml:space="preserve">to minimize negative risks and </w:t>
      </w:r>
      <w:r w:rsidRPr="000B3D11">
        <w:rPr>
          <w:rFonts w:cs="Times New Roman"/>
          <w:szCs w:val="24"/>
        </w:rPr>
        <w:t xml:space="preserve">increasing the </w:t>
      </w:r>
      <w:r w:rsidR="002025D8" w:rsidRPr="000B3D11">
        <w:rPr>
          <w:rFonts w:cs="Times New Roman"/>
          <w:szCs w:val="24"/>
        </w:rPr>
        <w:t>exploit</w:t>
      </w:r>
      <w:r w:rsidRPr="000B3D11">
        <w:rPr>
          <w:rFonts w:cs="Times New Roman"/>
          <w:szCs w:val="24"/>
        </w:rPr>
        <w:t>ation of</w:t>
      </w:r>
      <w:r w:rsidR="002025D8" w:rsidRPr="000B3D11">
        <w:rPr>
          <w:rFonts w:cs="Times New Roman"/>
          <w:szCs w:val="24"/>
        </w:rPr>
        <w:t xml:space="preserve"> positive </w:t>
      </w:r>
      <w:r w:rsidRPr="000B3D11">
        <w:rPr>
          <w:rFonts w:cs="Times New Roman"/>
          <w:szCs w:val="24"/>
        </w:rPr>
        <w:t>risks</w:t>
      </w:r>
      <w:r w:rsidR="002025D8" w:rsidRPr="000B3D11">
        <w:rPr>
          <w:rFonts w:cs="Times New Roman"/>
          <w:szCs w:val="24"/>
        </w:rPr>
        <w:t>.</w:t>
      </w:r>
    </w:p>
    <w:p w14:paraId="1DDF546E" w14:textId="77777777" w:rsidR="00803475" w:rsidRDefault="00803475">
      <w:pPr>
        <w:spacing w:after="160" w:line="259" w:lineRule="auto"/>
        <w:rPr>
          <w:rFonts w:cs="Times New Roman"/>
          <w:szCs w:val="24"/>
        </w:rPr>
      </w:pPr>
      <w:r>
        <w:rPr>
          <w:rFonts w:cs="Times New Roman"/>
          <w:szCs w:val="24"/>
        </w:rPr>
        <w:br w:type="page"/>
      </w:r>
    </w:p>
    <w:p w14:paraId="66A8AF9B" w14:textId="44129E93" w:rsidR="007D73A6" w:rsidRDefault="007D73A6" w:rsidP="006A4EFA">
      <w:pPr>
        <w:pStyle w:val="Heading1"/>
        <w:numPr>
          <w:ilvl w:val="0"/>
          <w:numId w:val="11"/>
        </w:numPr>
        <w:jc w:val="left"/>
        <w:rPr>
          <w:rFonts w:cs="Times New Roman"/>
        </w:rPr>
      </w:pPr>
      <w:bookmarkStart w:id="73" w:name="_Toc517588972"/>
      <w:r>
        <w:rPr>
          <w:rFonts w:cs="Times New Roman"/>
        </w:rPr>
        <w:lastRenderedPageBreak/>
        <w:t>Communication Management Plan</w:t>
      </w:r>
    </w:p>
    <w:p w14:paraId="0FFC84BD" w14:textId="7042BC27" w:rsidR="00C7026F" w:rsidRPr="003A5378" w:rsidRDefault="003A5378" w:rsidP="006A4EFA">
      <w:pPr>
        <w:pStyle w:val="ListParagraph"/>
        <w:numPr>
          <w:ilvl w:val="1"/>
          <w:numId w:val="11"/>
        </w:numPr>
        <w:rPr>
          <w:b/>
          <w:lang w:eastAsia="ja-JP"/>
        </w:rPr>
      </w:pPr>
      <w:r w:rsidRPr="003A5378">
        <w:rPr>
          <w:b/>
          <w:lang w:eastAsia="ja-JP"/>
        </w:rPr>
        <w:t xml:space="preserve">Introduction </w:t>
      </w:r>
    </w:p>
    <w:p w14:paraId="63889E66" w14:textId="4ADD97C2" w:rsidR="003A5378" w:rsidRDefault="002A0CAA" w:rsidP="002A0CAA">
      <w:pPr>
        <w:ind w:firstLine="360"/>
        <w:rPr>
          <w:lang w:eastAsia="ja-JP"/>
        </w:rPr>
      </w:pPr>
      <w:r>
        <w:rPr>
          <w:lang w:eastAsia="ja-JP"/>
        </w:rPr>
        <w:t xml:space="preserve">Communication between all parties involved in a project is vital. Effective communication or lack of will determine the success or failure of a project, respectively. </w:t>
      </w:r>
      <w:r w:rsidR="003A5378" w:rsidRPr="003A5378">
        <w:rPr>
          <w:lang w:eastAsia="ja-JP"/>
        </w:rPr>
        <w:t>A communication</w:t>
      </w:r>
      <w:r>
        <w:rPr>
          <w:lang w:eastAsia="ja-JP"/>
        </w:rPr>
        <w:t xml:space="preserve"> management</w:t>
      </w:r>
      <w:r w:rsidR="003A5378" w:rsidRPr="003A5378">
        <w:rPr>
          <w:lang w:eastAsia="ja-JP"/>
        </w:rPr>
        <w:t xml:space="preserve"> plan is </w:t>
      </w:r>
      <w:r>
        <w:rPr>
          <w:lang w:eastAsia="ja-JP"/>
        </w:rPr>
        <w:t xml:space="preserve">an important and simple </w:t>
      </w:r>
      <w:r w:rsidR="003A5378" w:rsidRPr="003A5378">
        <w:rPr>
          <w:lang w:eastAsia="ja-JP"/>
        </w:rPr>
        <w:t xml:space="preserve">tool that </w:t>
      </w:r>
      <w:r>
        <w:rPr>
          <w:lang w:eastAsia="ja-JP"/>
        </w:rPr>
        <w:t>enables effective communication on a project within and between the project team, the</w:t>
      </w:r>
      <w:r w:rsidR="003A5378" w:rsidRPr="003A5378">
        <w:rPr>
          <w:lang w:eastAsia="ja-JP"/>
        </w:rPr>
        <w:t xml:space="preserve"> client, and other stakeholders. It </w:t>
      </w:r>
      <w:r w:rsidR="00664571">
        <w:rPr>
          <w:lang w:eastAsia="ja-JP"/>
        </w:rPr>
        <w:t>provides</w:t>
      </w:r>
      <w:r w:rsidR="003A5378" w:rsidRPr="003A5378">
        <w:rPr>
          <w:lang w:eastAsia="ja-JP"/>
        </w:rPr>
        <w:t xml:space="preserve"> clear guidelines for how information will be shared, </w:t>
      </w:r>
      <w:r w:rsidR="00664571">
        <w:rPr>
          <w:lang w:eastAsia="ja-JP"/>
        </w:rPr>
        <w:t>the responsible parties involved for every step of the project life cycle, and who n</w:t>
      </w:r>
      <w:r w:rsidR="003A5378" w:rsidRPr="003A5378">
        <w:rPr>
          <w:lang w:eastAsia="ja-JP"/>
        </w:rPr>
        <w:t xml:space="preserve">eeds to be </w:t>
      </w:r>
      <w:r w:rsidR="00664571">
        <w:rPr>
          <w:lang w:eastAsia="ja-JP"/>
        </w:rPr>
        <w:t>included</w:t>
      </w:r>
      <w:r w:rsidR="003A5378" w:rsidRPr="003A5378">
        <w:rPr>
          <w:lang w:eastAsia="ja-JP"/>
        </w:rPr>
        <w:t xml:space="preserve"> in on each project communication.</w:t>
      </w:r>
    </w:p>
    <w:p w14:paraId="6D4608B3" w14:textId="6C5C834C" w:rsidR="004458DA" w:rsidRPr="004458DA" w:rsidRDefault="004458DA" w:rsidP="006A4EFA">
      <w:pPr>
        <w:pStyle w:val="ListParagraph"/>
        <w:numPr>
          <w:ilvl w:val="1"/>
          <w:numId w:val="11"/>
        </w:numPr>
        <w:rPr>
          <w:b/>
          <w:lang w:eastAsia="ja-JP"/>
        </w:rPr>
      </w:pPr>
      <w:r w:rsidRPr="004458DA">
        <w:rPr>
          <w:b/>
          <w:lang w:eastAsia="ja-JP"/>
        </w:rPr>
        <w:t>Communication Methodologies</w:t>
      </w:r>
      <w:r w:rsidR="00BD4829">
        <w:rPr>
          <w:b/>
          <w:lang w:eastAsia="ja-JP"/>
        </w:rPr>
        <w:t xml:space="preserve"> &amp; </w:t>
      </w:r>
      <w:r w:rsidR="00102ABD">
        <w:rPr>
          <w:b/>
          <w:lang w:eastAsia="ja-JP"/>
        </w:rPr>
        <w:t>Responsibilities</w:t>
      </w:r>
    </w:p>
    <w:p w14:paraId="30B84D90" w14:textId="79C92DAD" w:rsidR="00230C2D" w:rsidRDefault="00230C2D" w:rsidP="00230C2D">
      <w:pPr>
        <w:ind w:firstLine="360"/>
        <w:rPr>
          <w:lang w:eastAsia="ja-JP"/>
        </w:rPr>
      </w:pPr>
      <w:r>
        <w:rPr>
          <w:lang w:eastAsia="ja-JP"/>
        </w:rPr>
        <w:t>The EMSPlus team will continuou</w:t>
      </w:r>
      <w:ins w:id="74" w:author="Assadullah, Mir M." w:date="2020-06-13T16:16:00Z">
        <w:r w:rsidR="00420458">
          <w:rPr>
            <w:lang w:eastAsia="ja-JP"/>
          </w:rPr>
          <w:t>al</w:t>
        </w:r>
      </w:ins>
      <w:del w:id="75" w:author="Assadullah, Mir M." w:date="2020-06-13T16:16:00Z">
        <w:r w:rsidDel="00420458">
          <w:rPr>
            <w:lang w:eastAsia="ja-JP"/>
          </w:rPr>
          <w:delText>s</w:delText>
        </w:r>
      </w:del>
      <w:r>
        <w:rPr>
          <w:lang w:eastAsia="ja-JP"/>
        </w:rPr>
        <w:t>ly and openly communicate using the following methodologies:</w:t>
      </w:r>
      <w:r w:rsidR="00C53C3A">
        <w:rPr>
          <w:lang w:eastAsia="ja-JP"/>
        </w:rPr>
        <w:t xml:space="preserve"> Google Hangout, Email, Zoom, and GIT Repository.</w:t>
      </w:r>
    </w:p>
    <w:p w14:paraId="3504FBCE" w14:textId="0215832F" w:rsidR="00230C2D" w:rsidRDefault="00230C2D" w:rsidP="006A4EFA">
      <w:pPr>
        <w:pStyle w:val="ListParagraph"/>
        <w:numPr>
          <w:ilvl w:val="0"/>
          <w:numId w:val="14"/>
        </w:numPr>
        <w:rPr>
          <w:lang w:eastAsia="ja-JP"/>
        </w:rPr>
      </w:pPr>
      <w:r>
        <w:rPr>
          <w:lang w:eastAsia="ja-JP"/>
        </w:rPr>
        <w:t>For quick information exchange regarding clarification or reminder – Google Hangout</w:t>
      </w:r>
    </w:p>
    <w:p w14:paraId="0E564BAA" w14:textId="675B00D2" w:rsidR="00230C2D" w:rsidRDefault="00230C2D" w:rsidP="006A4EFA">
      <w:pPr>
        <w:pStyle w:val="ListParagraph"/>
        <w:numPr>
          <w:ilvl w:val="0"/>
          <w:numId w:val="14"/>
        </w:numPr>
        <w:rPr>
          <w:lang w:eastAsia="ja-JP"/>
        </w:rPr>
      </w:pPr>
      <w:r>
        <w:rPr>
          <w:lang w:eastAsia="ja-JP"/>
        </w:rPr>
        <w:t>For official communication, including document draft/information sharing</w:t>
      </w:r>
      <w:r w:rsidR="00C53C3A">
        <w:rPr>
          <w:lang w:eastAsia="ja-JP"/>
        </w:rPr>
        <w:t xml:space="preserve"> </w:t>
      </w:r>
      <w:r>
        <w:rPr>
          <w:lang w:eastAsia="ja-JP"/>
        </w:rPr>
        <w:t>– Email</w:t>
      </w:r>
    </w:p>
    <w:p w14:paraId="4CA96201" w14:textId="473BEBB9" w:rsidR="00230C2D" w:rsidRDefault="00230C2D" w:rsidP="006A4EFA">
      <w:pPr>
        <w:pStyle w:val="ListParagraph"/>
        <w:numPr>
          <w:ilvl w:val="0"/>
          <w:numId w:val="14"/>
        </w:numPr>
        <w:rPr>
          <w:lang w:eastAsia="ja-JP"/>
        </w:rPr>
      </w:pPr>
      <w:r>
        <w:rPr>
          <w:lang w:eastAsia="ja-JP"/>
        </w:rPr>
        <w:t xml:space="preserve">All meetings, including but </w:t>
      </w:r>
      <w:r w:rsidR="00CE7655">
        <w:rPr>
          <w:lang w:eastAsia="ja-JP"/>
        </w:rPr>
        <w:t xml:space="preserve">not </w:t>
      </w:r>
      <w:r>
        <w:rPr>
          <w:lang w:eastAsia="ja-JP"/>
        </w:rPr>
        <w:t xml:space="preserve">to limited to sprint meeting, milestone checkpoint meeting, DevOps-Team meeting, client-team meeting, external PM-team meeting, and any additional administrative or development related meeting – Zoom </w:t>
      </w:r>
    </w:p>
    <w:p w14:paraId="293B6AC8" w14:textId="54366559" w:rsidR="00C53C3A" w:rsidRDefault="00C53C3A" w:rsidP="006A4EFA">
      <w:pPr>
        <w:pStyle w:val="ListParagraph"/>
        <w:numPr>
          <w:ilvl w:val="0"/>
          <w:numId w:val="14"/>
        </w:numPr>
        <w:rPr>
          <w:lang w:eastAsia="ja-JP"/>
        </w:rPr>
      </w:pPr>
      <w:r>
        <w:rPr>
          <w:lang w:eastAsia="ja-JP"/>
        </w:rPr>
        <w:t>Instructions, documentations, codes – GIT Repository</w:t>
      </w:r>
    </w:p>
    <w:p w14:paraId="45DAF780" w14:textId="777994B1" w:rsidR="00C53C3A" w:rsidRDefault="00102ABD" w:rsidP="00BD4829">
      <w:pPr>
        <w:ind w:left="360"/>
        <w:rPr>
          <w:lang w:eastAsia="ja-JP"/>
        </w:rPr>
      </w:pPr>
      <w:r>
        <w:rPr>
          <w:lang w:eastAsia="ja-JP"/>
        </w:rPr>
        <w:t>The following are the designated roles and responsibilities:</w:t>
      </w:r>
    </w:p>
    <w:p w14:paraId="2A8B4C78" w14:textId="44C6E823" w:rsidR="00336053" w:rsidRDefault="00102ABD" w:rsidP="006A4EFA">
      <w:pPr>
        <w:pStyle w:val="ListParagraph"/>
        <w:numPr>
          <w:ilvl w:val="0"/>
          <w:numId w:val="15"/>
        </w:numPr>
        <w:rPr>
          <w:lang w:eastAsia="ja-JP"/>
        </w:rPr>
      </w:pPr>
      <w:r>
        <w:rPr>
          <w:lang w:eastAsia="ja-JP"/>
        </w:rPr>
        <w:t xml:space="preserve">All internal team meeting will be scheduled by the communication personnel, </w:t>
      </w:r>
      <w:r w:rsidRPr="00102ABD">
        <w:rPr>
          <w:lang w:eastAsia="ja-JP"/>
        </w:rPr>
        <w:t>Mohammed Allibalogun</w:t>
      </w:r>
      <w:r>
        <w:rPr>
          <w:lang w:eastAsia="ja-JP"/>
        </w:rPr>
        <w:t>, who is responsible for sending out Zoom invites and reminder notification via Google Hangout.</w:t>
      </w:r>
      <w:r w:rsidR="00336053">
        <w:rPr>
          <w:lang w:eastAsia="ja-JP"/>
        </w:rPr>
        <w:t xml:space="preserve"> Internal meeting include but are not limited to: </w:t>
      </w:r>
    </w:p>
    <w:p w14:paraId="1228E75E" w14:textId="7608A735" w:rsidR="00336053" w:rsidRDefault="00336053" w:rsidP="006A4EFA">
      <w:pPr>
        <w:pStyle w:val="ListParagraph"/>
        <w:numPr>
          <w:ilvl w:val="1"/>
          <w:numId w:val="15"/>
        </w:numPr>
        <w:rPr>
          <w:lang w:eastAsia="ja-JP"/>
        </w:rPr>
      </w:pPr>
      <w:commentRangeStart w:id="76"/>
      <w:r>
        <w:rPr>
          <w:lang w:eastAsia="ja-JP"/>
        </w:rPr>
        <w:t>Weekly project</w:t>
      </w:r>
      <w:commentRangeEnd w:id="76"/>
      <w:r w:rsidR="00420458">
        <w:rPr>
          <w:rStyle w:val="CommentReference"/>
        </w:rPr>
        <w:commentReference w:id="76"/>
      </w:r>
      <w:r>
        <w:rPr>
          <w:lang w:eastAsia="ja-JP"/>
        </w:rPr>
        <w:t xml:space="preserve"> status review, including potential issue/delay and to-do for the following week</w:t>
      </w:r>
    </w:p>
    <w:p w14:paraId="45039F74" w14:textId="504D34C9" w:rsidR="00336053" w:rsidRDefault="00336053" w:rsidP="006A4EFA">
      <w:pPr>
        <w:pStyle w:val="ListParagraph"/>
        <w:numPr>
          <w:ilvl w:val="1"/>
          <w:numId w:val="15"/>
        </w:numPr>
        <w:rPr>
          <w:lang w:eastAsia="ja-JP"/>
        </w:rPr>
      </w:pPr>
      <w:r>
        <w:rPr>
          <w:lang w:eastAsia="ja-JP"/>
        </w:rPr>
        <w:t>Frequent Email for information sharing and official documents</w:t>
      </w:r>
    </w:p>
    <w:p w14:paraId="3CEEF510" w14:textId="1B1ECA38" w:rsidR="00336053" w:rsidRDefault="00336053" w:rsidP="006A4EFA">
      <w:pPr>
        <w:pStyle w:val="ListParagraph"/>
        <w:numPr>
          <w:ilvl w:val="1"/>
          <w:numId w:val="15"/>
        </w:numPr>
        <w:rPr>
          <w:lang w:eastAsia="ja-JP"/>
        </w:rPr>
      </w:pPr>
      <w:r>
        <w:rPr>
          <w:lang w:eastAsia="ja-JP"/>
        </w:rPr>
        <w:t>Google Hangout notifications</w:t>
      </w:r>
    </w:p>
    <w:p w14:paraId="07407A0C" w14:textId="58ABB5ED" w:rsidR="00336053" w:rsidRDefault="00336053" w:rsidP="006A4EFA">
      <w:pPr>
        <w:pStyle w:val="ListParagraph"/>
        <w:numPr>
          <w:ilvl w:val="1"/>
          <w:numId w:val="15"/>
        </w:numPr>
        <w:rPr>
          <w:lang w:eastAsia="ja-JP"/>
        </w:rPr>
      </w:pPr>
      <w:r>
        <w:rPr>
          <w:lang w:eastAsia="ja-JP"/>
        </w:rPr>
        <w:t>Continuous GIT code/document repository</w:t>
      </w:r>
    </w:p>
    <w:p w14:paraId="5AE20B18" w14:textId="06FD4332" w:rsidR="00A05C46" w:rsidRDefault="00A05C46" w:rsidP="006A4EFA">
      <w:pPr>
        <w:pStyle w:val="ListParagraph"/>
        <w:numPr>
          <w:ilvl w:val="0"/>
          <w:numId w:val="15"/>
        </w:numPr>
        <w:rPr>
          <w:lang w:eastAsia="ja-JP"/>
        </w:rPr>
      </w:pPr>
      <w:r>
        <w:rPr>
          <w:lang w:eastAsia="ja-JP"/>
        </w:rPr>
        <w:t xml:space="preserve">All project team - DevOps meeting will be </w:t>
      </w:r>
      <w:commentRangeStart w:id="77"/>
      <w:r>
        <w:rPr>
          <w:lang w:eastAsia="ja-JP"/>
        </w:rPr>
        <w:t xml:space="preserve">scheduled </w:t>
      </w:r>
      <w:commentRangeEnd w:id="77"/>
      <w:r w:rsidR="00420458">
        <w:rPr>
          <w:rStyle w:val="CommentReference"/>
        </w:rPr>
        <w:commentReference w:id="77"/>
      </w:r>
      <w:r>
        <w:rPr>
          <w:lang w:eastAsia="ja-JP"/>
        </w:rPr>
        <w:t xml:space="preserve">by the communication personnel, </w:t>
      </w:r>
      <w:r w:rsidRPr="00102ABD">
        <w:rPr>
          <w:lang w:eastAsia="ja-JP"/>
        </w:rPr>
        <w:t>Mohammed Allibalogun</w:t>
      </w:r>
      <w:r>
        <w:rPr>
          <w:lang w:eastAsia="ja-JP"/>
        </w:rPr>
        <w:t>, who is responsible for sending out Zoom invites</w:t>
      </w:r>
      <w:r w:rsidR="00336053">
        <w:rPr>
          <w:lang w:eastAsia="ja-JP"/>
        </w:rPr>
        <w:t>.</w:t>
      </w:r>
    </w:p>
    <w:p w14:paraId="655CAFDE" w14:textId="5802E579" w:rsidR="00102ABD" w:rsidRDefault="00102ABD" w:rsidP="006A4EFA">
      <w:pPr>
        <w:pStyle w:val="ListParagraph"/>
        <w:numPr>
          <w:ilvl w:val="0"/>
          <w:numId w:val="15"/>
        </w:numPr>
        <w:rPr>
          <w:lang w:eastAsia="ja-JP"/>
        </w:rPr>
      </w:pPr>
      <w:r>
        <w:rPr>
          <w:lang w:eastAsia="ja-JP"/>
        </w:rPr>
        <w:t xml:space="preserve">All Client-Team meetings will be </w:t>
      </w:r>
      <w:commentRangeStart w:id="78"/>
      <w:r>
        <w:rPr>
          <w:lang w:eastAsia="ja-JP"/>
        </w:rPr>
        <w:t xml:space="preserve">scheduled </w:t>
      </w:r>
      <w:commentRangeEnd w:id="78"/>
      <w:r w:rsidR="00420458">
        <w:rPr>
          <w:rStyle w:val="CommentReference"/>
        </w:rPr>
        <w:commentReference w:id="78"/>
      </w:r>
      <w:r>
        <w:rPr>
          <w:lang w:eastAsia="ja-JP"/>
        </w:rPr>
        <w:t xml:space="preserve">by Robert Garcia, who </w:t>
      </w:r>
      <w:r w:rsidR="00336053">
        <w:rPr>
          <w:lang w:eastAsia="ja-JP"/>
        </w:rPr>
        <w:t>will</w:t>
      </w:r>
      <w:r>
        <w:rPr>
          <w:lang w:eastAsia="ja-JP"/>
        </w:rPr>
        <w:t xml:space="preserve"> function as a liaison between the </w:t>
      </w:r>
      <w:commentRangeStart w:id="79"/>
      <w:r>
        <w:rPr>
          <w:lang w:eastAsia="ja-JP"/>
        </w:rPr>
        <w:t xml:space="preserve">client </w:t>
      </w:r>
      <w:commentRangeEnd w:id="79"/>
      <w:r w:rsidR="00420458">
        <w:rPr>
          <w:rStyle w:val="CommentReference"/>
        </w:rPr>
        <w:commentReference w:id="79"/>
      </w:r>
      <w:r>
        <w:rPr>
          <w:lang w:eastAsia="ja-JP"/>
        </w:rPr>
        <w:t>and project team.</w:t>
      </w:r>
    </w:p>
    <w:p w14:paraId="4ECB9A4B" w14:textId="34A175CA" w:rsidR="00102ABD" w:rsidRDefault="00102ABD" w:rsidP="006A4EFA">
      <w:pPr>
        <w:pStyle w:val="ListParagraph"/>
        <w:numPr>
          <w:ilvl w:val="0"/>
          <w:numId w:val="15"/>
        </w:numPr>
        <w:rPr>
          <w:lang w:eastAsia="ja-JP"/>
        </w:rPr>
      </w:pPr>
      <w:r>
        <w:rPr>
          <w:lang w:eastAsia="ja-JP"/>
        </w:rPr>
        <w:t xml:space="preserve">Meeting between External PM &amp; Internal PMs (and documentation champion) will be the responsibility of the internal project managers, Sefanit Urgessa &amp; </w:t>
      </w:r>
      <w:r w:rsidRPr="00102ABD">
        <w:rPr>
          <w:lang w:eastAsia="ja-JP"/>
        </w:rPr>
        <w:t>Mohammed Allibalogun</w:t>
      </w:r>
      <w:r>
        <w:rPr>
          <w:lang w:eastAsia="ja-JP"/>
        </w:rPr>
        <w:t>.</w:t>
      </w:r>
    </w:p>
    <w:p w14:paraId="153AF72B" w14:textId="2C0D2376" w:rsidR="00336053" w:rsidRDefault="00102ABD" w:rsidP="006A4EFA">
      <w:pPr>
        <w:pStyle w:val="ListParagraph"/>
        <w:numPr>
          <w:ilvl w:val="0"/>
          <w:numId w:val="15"/>
        </w:numPr>
        <w:rPr>
          <w:lang w:eastAsia="ja-JP"/>
        </w:rPr>
      </w:pPr>
      <w:r>
        <w:rPr>
          <w:lang w:eastAsia="ja-JP"/>
        </w:rPr>
        <w:t xml:space="preserve">All project milestone submissions will be reviewed by the team via zoom and submitted at milestone by internal PMs, Sefanit Urgessa &amp; </w:t>
      </w:r>
      <w:r w:rsidRPr="00102ABD">
        <w:rPr>
          <w:lang w:eastAsia="ja-JP"/>
        </w:rPr>
        <w:t>Mohammed Allibalogun</w:t>
      </w:r>
      <w:r>
        <w:rPr>
          <w:lang w:eastAsia="ja-JP"/>
        </w:rPr>
        <w:t>.</w:t>
      </w:r>
    </w:p>
    <w:p w14:paraId="5366D565" w14:textId="556FA375" w:rsidR="00047712" w:rsidRPr="000B3D11" w:rsidRDefault="00047712" w:rsidP="006A4EFA">
      <w:pPr>
        <w:pStyle w:val="Heading1"/>
        <w:numPr>
          <w:ilvl w:val="0"/>
          <w:numId w:val="11"/>
        </w:numPr>
        <w:jc w:val="left"/>
        <w:rPr>
          <w:rFonts w:cs="Times New Roman"/>
        </w:rPr>
      </w:pPr>
      <w:r w:rsidRPr="000B3D11">
        <w:rPr>
          <w:rFonts w:cs="Times New Roman"/>
        </w:rPr>
        <w:t>Conclusion</w:t>
      </w:r>
      <w:bookmarkEnd w:id="73"/>
    </w:p>
    <w:p w14:paraId="49AEFD96" w14:textId="309FB7AB" w:rsidR="00D57E54" w:rsidRPr="000B3D11" w:rsidRDefault="003440B9" w:rsidP="00D57E54">
      <w:pPr>
        <w:ind w:firstLine="720"/>
        <w:rPr>
          <w:rFonts w:cs="Times New Roman"/>
          <w:szCs w:val="24"/>
        </w:rPr>
      </w:pPr>
      <w:r w:rsidRPr="000B3D11">
        <w:rPr>
          <w:rFonts w:cs="Times New Roman"/>
        </w:rPr>
        <w:t xml:space="preserve">The project plan </w:t>
      </w:r>
      <w:r w:rsidR="003D44CD">
        <w:rPr>
          <w:rFonts w:cs="Times New Roman"/>
        </w:rPr>
        <w:t>will be used</w:t>
      </w:r>
      <w:r w:rsidRPr="000B3D11">
        <w:rPr>
          <w:rFonts w:cs="Times New Roman"/>
        </w:rPr>
        <w:t xml:space="preserve"> to ensure the successful delivery of the </w:t>
      </w:r>
      <w:r w:rsidR="003D44CD">
        <w:rPr>
          <w:rFonts w:cs="Times New Roman"/>
        </w:rPr>
        <w:t xml:space="preserve">Virtual Letter of Life </w:t>
      </w:r>
      <w:r w:rsidRPr="000B3D11">
        <w:rPr>
          <w:rFonts w:cs="Times New Roman"/>
        </w:rPr>
        <w:t>project deliverables.</w:t>
      </w:r>
      <w:r w:rsidR="003D44CD">
        <w:rPr>
          <w:rFonts w:cs="Times New Roman"/>
        </w:rPr>
        <w:t xml:space="preserve"> </w:t>
      </w:r>
      <w:r w:rsidRPr="000B3D11">
        <w:rPr>
          <w:rFonts w:cs="Times New Roman"/>
        </w:rPr>
        <w:t xml:space="preserve">In following this plan, </w:t>
      </w:r>
      <w:r w:rsidR="003D44CD">
        <w:rPr>
          <w:rFonts w:cs="Times New Roman"/>
        </w:rPr>
        <w:t>EMSPlus team will ensure the Virtual Letter of Life software will be developed at the highest standard and available for use by the stated project end date; August 11, 2020.</w:t>
      </w:r>
      <w:r w:rsidRPr="000B3D11">
        <w:rPr>
          <w:rFonts w:cs="Times New Roman"/>
        </w:rPr>
        <w:t xml:space="preserve"> It is </w:t>
      </w:r>
      <w:r w:rsidR="003D44CD">
        <w:rPr>
          <w:rFonts w:cs="Times New Roman"/>
        </w:rPr>
        <w:t>important</w:t>
      </w:r>
      <w:r w:rsidRPr="000B3D11">
        <w:rPr>
          <w:rFonts w:cs="Times New Roman"/>
        </w:rPr>
        <w:t xml:space="preserve"> this plan is followed as th</w:t>
      </w:r>
      <w:r w:rsidR="003D44CD">
        <w:rPr>
          <w:rFonts w:cs="Times New Roman"/>
        </w:rPr>
        <w:t>e</w:t>
      </w:r>
      <w:r w:rsidRPr="000B3D11">
        <w:rPr>
          <w:rFonts w:cs="Times New Roman"/>
        </w:rPr>
        <w:t xml:space="preserve"> project will </w:t>
      </w:r>
      <w:r w:rsidRPr="000B3D11">
        <w:rPr>
          <w:rFonts w:cs="Times New Roman"/>
          <w:szCs w:val="24"/>
        </w:rPr>
        <w:t xml:space="preserve">increase </w:t>
      </w:r>
      <w:r w:rsidR="003D44CD">
        <w:rPr>
          <w:rFonts w:cs="Times New Roman"/>
          <w:szCs w:val="24"/>
        </w:rPr>
        <w:t xml:space="preserve">emergency </w:t>
      </w:r>
      <w:r w:rsidRPr="000B3D11">
        <w:rPr>
          <w:rFonts w:cs="Times New Roman"/>
          <w:szCs w:val="24"/>
        </w:rPr>
        <w:t>patient care and better utilization of re</w:t>
      </w:r>
      <w:r w:rsidR="00D57E54" w:rsidRPr="000B3D11">
        <w:rPr>
          <w:rFonts w:cs="Times New Roman"/>
          <w:szCs w:val="24"/>
        </w:rPr>
        <w:t>sources</w:t>
      </w:r>
      <w:r w:rsidRPr="000B3D11">
        <w:rPr>
          <w:rFonts w:cs="Times New Roman"/>
          <w:szCs w:val="24"/>
        </w:rPr>
        <w:t>.</w:t>
      </w:r>
    </w:p>
    <w:p w14:paraId="59433311" w14:textId="77777777" w:rsidR="00E36FE8" w:rsidRPr="000B3D11" w:rsidRDefault="00E36FE8" w:rsidP="00061C75">
      <w:pPr>
        <w:pStyle w:val="Heading1"/>
        <w:rPr>
          <w:rFonts w:cs="Times New Roman"/>
        </w:rPr>
      </w:pPr>
      <w:bookmarkStart w:id="80" w:name="_Toc516350911"/>
      <w:bookmarkStart w:id="81" w:name="_Toc517588973"/>
      <w:r w:rsidRPr="000B3D11">
        <w:rPr>
          <w:rFonts w:cs="Times New Roman"/>
        </w:rPr>
        <w:lastRenderedPageBreak/>
        <w:t>Reference</w:t>
      </w:r>
      <w:r w:rsidR="00061C75" w:rsidRPr="000B3D11">
        <w:rPr>
          <w:rFonts w:cs="Times New Roman"/>
        </w:rPr>
        <w:t>s</w:t>
      </w:r>
      <w:bookmarkEnd w:id="80"/>
      <w:bookmarkEnd w:id="81"/>
    </w:p>
    <w:p w14:paraId="4FEF9F16" w14:textId="77777777" w:rsidR="00583DE4" w:rsidRPr="000B3D11" w:rsidRDefault="00583DE4" w:rsidP="00AC6C59">
      <w:pPr>
        <w:spacing w:after="0"/>
        <w:ind w:hanging="720"/>
        <w:rPr>
          <w:rFonts w:eastAsia="Times New Roman" w:cs="Times New Roman"/>
          <w:bCs/>
          <w:szCs w:val="24"/>
        </w:rPr>
      </w:pPr>
    </w:p>
    <w:p w14:paraId="2A65E60B" w14:textId="482194F2" w:rsidR="00C54D03" w:rsidRPr="000B3D11" w:rsidRDefault="003930E0" w:rsidP="003930E0">
      <w:pPr>
        <w:spacing w:after="0"/>
        <w:ind w:hanging="720"/>
        <w:jc w:val="both"/>
        <w:rPr>
          <w:rFonts w:eastAsia="Times New Roman" w:cs="Times New Roman"/>
          <w:bCs/>
          <w:szCs w:val="24"/>
        </w:rPr>
      </w:pPr>
      <w:r>
        <w:rPr>
          <w:rFonts w:eastAsia="Times New Roman" w:cs="Times New Roman"/>
          <w:bCs/>
          <w:szCs w:val="24"/>
        </w:rPr>
        <w:t xml:space="preserve"> </w:t>
      </w:r>
      <w:r w:rsidR="00C54D03" w:rsidRPr="000B3D11">
        <w:rPr>
          <w:rFonts w:eastAsia="Times New Roman" w:cs="Times New Roman"/>
          <w:bCs/>
          <w:szCs w:val="24"/>
        </w:rPr>
        <w:t xml:space="preserve">K. (n.d.). Schedule a project with a work breakdown structure (Dynamics 365 for Project Service Automation). Retrieved June </w:t>
      </w:r>
      <w:r w:rsidR="00C54D03">
        <w:rPr>
          <w:rFonts w:eastAsia="Times New Roman" w:cs="Times New Roman"/>
          <w:bCs/>
          <w:szCs w:val="24"/>
        </w:rPr>
        <w:t>02</w:t>
      </w:r>
      <w:r w:rsidR="00C54D03" w:rsidRPr="000B3D11">
        <w:rPr>
          <w:rFonts w:eastAsia="Times New Roman" w:cs="Times New Roman"/>
          <w:bCs/>
          <w:szCs w:val="24"/>
        </w:rPr>
        <w:t>, 20</w:t>
      </w:r>
      <w:r w:rsidR="00C54D03">
        <w:rPr>
          <w:rFonts w:eastAsia="Times New Roman" w:cs="Times New Roman"/>
          <w:bCs/>
          <w:szCs w:val="24"/>
        </w:rPr>
        <w:t>20</w:t>
      </w:r>
      <w:r w:rsidR="00C54D03" w:rsidRPr="000B3D11">
        <w:rPr>
          <w:rFonts w:eastAsia="Times New Roman" w:cs="Times New Roman"/>
          <w:bCs/>
          <w:szCs w:val="24"/>
        </w:rPr>
        <w:t>, from https://docs.microsoft.com/en-us/dynamics365/customer-engagement/project-service/schedule-project-work-breakdown-structure</w:t>
      </w:r>
    </w:p>
    <w:p w14:paraId="2236F689" w14:textId="7CDB7999" w:rsidR="00C54D03" w:rsidRPr="000B3D11" w:rsidRDefault="00C54D03" w:rsidP="00C54D03">
      <w:pPr>
        <w:spacing w:after="0"/>
        <w:ind w:hanging="720"/>
        <w:rPr>
          <w:rFonts w:eastAsia="Times New Roman" w:cs="Times New Roman"/>
          <w:bCs/>
          <w:szCs w:val="24"/>
        </w:rPr>
      </w:pPr>
      <w:r w:rsidRPr="000B3D11">
        <w:rPr>
          <w:rFonts w:eastAsia="Times New Roman" w:cs="Times New Roman"/>
          <w:bCs/>
          <w:szCs w:val="24"/>
        </w:rPr>
        <w:t xml:space="preserve">Piscapo, M. (2018). Requirements Management Plan. Retrieved June </w:t>
      </w:r>
      <w:r>
        <w:rPr>
          <w:rFonts w:eastAsia="Times New Roman" w:cs="Times New Roman"/>
          <w:bCs/>
          <w:szCs w:val="24"/>
        </w:rPr>
        <w:t>02</w:t>
      </w:r>
      <w:r w:rsidRPr="000B3D11">
        <w:rPr>
          <w:rFonts w:eastAsia="Times New Roman" w:cs="Times New Roman"/>
          <w:bCs/>
          <w:szCs w:val="24"/>
        </w:rPr>
        <w:t>, 20</w:t>
      </w:r>
      <w:r>
        <w:rPr>
          <w:rFonts w:eastAsia="Times New Roman" w:cs="Times New Roman"/>
          <w:bCs/>
          <w:szCs w:val="24"/>
        </w:rPr>
        <w:t>20</w:t>
      </w:r>
      <w:r w:rsidRPr="000B3D11">
        <w:rPr>
          <w:rFonts w:eastAsia="Times New Roman" w:cs="Times New Roman"/>
          <w:bCs/>
          <w:szCs w:val="24"/>
        </w:rPr>
        <w:t>, from http://www.projectmanagementdocs.com/project-planning-templates/requirements-management-plan.html#axzz5J6f4HgMC</w:t>
      </w:r>
    </w:p>
    <w:p w14:paraId="319CA4A3" w14:textId="5356CE38" w:rsidR="00C54D03" w:rsidRPr="000B3D11" w:rsidRDefault="00C54D03" w:rsidP="00C54D03">
      <w:pPr>
        <w:spacing w:after="0"/>
        <w:ind w:hanging="720"/>
        <w:rPr>
          <w:rFonts w:cs="Times New Roman"/>
          <w:szCs w:val="24"/>
        </w:rPr>
      </w:pPr>
      <w:r w:rsidRPr="000B3D11">
        <w:rPr>
          <w:rFonts w:cs="Times New Roman"/>
          <w:szCs w:val="24"/>
          <w:shd w:val="clear" w:color="auto" w:fill="FFFFFF"/>
        </w:rPr>
        <w:t xml:space="preserve">Piscopo, M. (2018). Change Management Plan. Retrieved </w:t>
      </w:r>
      <w:r w:rsidR="00583C51" w:rsidRPr="000B3D11">
        <w:rPr>
          <w:rFonts w:eastAsia="Times New Roman" w:cs="Times New Roman"/>
          <w:bCs/>
          <w:szCs w:val="24"/>
        </w:rPr>
        <w:t xml:space="preserve">June </w:t>
      </w:r>
      <w:r w:rsidR="00583C51">
        <w:rPr>
          <w:rFonts w:eastAsia="Times New Roman" w:cs="Times New Roman"/>
          <w:bCs/>
          <w:szCs w:val="24"/>
        </w:rPr>
        <w:t>02</w:t>
      </w:r>
      <w:r w:rsidR="00583C51" w:rsidRPr="000B3D11">
        <w:rPr>
          <w:rFonts w:eastAsia="Times New Roman" w:cs="Times New Roman"/>
          <w:bCs/>
          <w:szCs w:val="24"/>
        </w:rPr>
        <w:t>, 20</w:t>
      </w:r>
      <w:r w:rsidR="00583C51">
        <w:rPr>
          <w:rFonts w:eastAsia="Times New Roman" w:cs="Times New Roman"/>
          <w:bCs/>
          <w:szCs w:val="24"/>
        </w:rPr>
        <w:t xml:space="preserve">20, </w:t>
      </w:r>
      <w:r w:rsidRPr="000B3D11">
        <w:rPr>
          <w:rFonts w:cs="Times New Roman"/>
          <w:szCs w:val="24"/>
          <w:shd w:val="clear" w:color="auto" w:fill="FFFFFF"/>
        </w:rPr>
        <w:t>from http://www.projectmanagementdocs.com/project-planning-templates/change-management-plan.html</w:t>
      </w:r>
    </w:p>
    <w:p w14:paraId="6164C3E6" w14:textId="5604FCD7" w:rsidR="00C54D03" w:rsidRPr="000B3D11" w:rsidRDefault="00C54D03" w:rsidP="00C54D03">
      <w:pPr>
        <w:spacing w:after="0"/>
        <w:ind w:hanging="720"/>
        <w:rPr>
          <w:rFonts w:eastAsia="Times New Roman" w:cs="Times New Roman"/>
          <w:bCs/>
          <w:szCs w:val="24"/>
        </w:rPr>
      </w:pPr>
      <w:r w:rsidRPr="000B3D11">
        <w:rPr>
          <w:rFonts w:eastAsia="Times New Roman" w:cs="Times New Roman"/>
          <w:bCs/>
          <w:szCs w:val="24"/>
        </w:rPr>
        <w:t xml:space="preserve">Positive and negative risks and how to handle it. (2016, October 27). Retrieved </w:t>
      </w:r>
      <w:r w:rsidR="00583C51">
        <w:rPr>
          <w:rFonts w:eastAsia="Times New Roman" w:cs="Times New Roman"/>
          <w:bCs/>
          <w:szCs w:val="24"/>
        </w:rPr>
        <w:t>May 30, 2020</w:t>
      </w:r>
      <w:r w:rsidR="00583C51" w:rsidRPr="000B3D11">
        <w:rPr>
          <w:rFonts w:eastAsia="Times New Roman" w:cs="Times New Roman"/>
          <w:bCs/>
          <w:szCs w:val="24"/>
        </w:rPr>
        <w:t xml:space="preserve">, </w:t>
      </w:r>
      <w:r w:rsidRPr="000B3D11">
        <w:rPr>
          <w:rFonts w:eastAsia="Times New Roman" w:cs="Times New Roman"/>
          <w:bCs/>
          <w:szCs w:val="24"/>
        </w:rPr>
        <w:t>from https://bakkah.net.sa/positive-and-negative-risks-and-how-to-handle-it/</w:t>
      </w:r>
    </w:p>
    <w:p w14:paraId="5E3210A6" w14:textId="3E108BC5" w:rsidR="00C54D03" w:rsidRPr="000B3D11" w:rsidRDefault="00C54D03" w:rsidP="00C54D03">
      <w:pPr>
        <w:spacing w:after="0"/>
        <w:ind w:hanging="720"/>
        <w:rPr>
          <w:rFonts w:cs="Times New Roman"/>
          <w:bCs/>
          <w:szCs w:val="24"/>
        </w:rPr>
      </w:pPr>
      <w:r w:rsidRPr="000B3D11">
        <w:rPr>
          <w:rFonts w:eastAsia="Times New Roman" w:cs="Times New Roman"/>
          <w:bCs/>
          <w:szCs w:val="24"/>
        </w:rPr>
        <w:t xml:space="preserve">Project Management Institute, Inc. (PMI®) (2017). </w:t>
      </w:r>
      <w:r w:rsidRPr="000B3D11">
        <w:rPr>
          <w:rFonts w:cs="Times New Roman"/>
          <w:bCs/>
          <w:i/>
          <w:szCs w:val="24"/>
        </w:rPr>
        <w:t>A Guide to the Project Management Body of Knowledge, Sixth Edition</w:t>
      </w:r>
      <w:r w:rsidRPr="000B3D11">
        <w:rPr>
          <w:rFonts w:cs="Times New Roman"/>
          <w:bCs/>
          <w:szCs w:val="24"/>
        </w:rPr>
        <w:t>.</w:t>
      </w:r>
    </w:p>
    <w:p w14:paraId="274F6298" w14:textId="463F24CA" w:rsidR="00C54D03" w:rsidRPr="000B3D11" w:rsidRDefault="00C54D03" w:rsidP="00C54D03">
      <w:pPr>
        <w:spacing w:after="0"/>
        <w:ind w:hanging="720"/>
        <w:rPr>
          <w:rFonts w:eastAsia="Times New Roman" w:cs="Times New Roman"/>
          <w:bCs/>
          <w:szCs w:val="24"/>
        </w:rPr>
      </w:pPr>
      <w:r w:rsidRPr="000B3D11">
        <w:rPr>
          <w:rFonts w:eastAsia="Times New Roman" w:cs="Times New Roman"/>
          <w:bCs/>
          <w:szCs w:val="24"/>
        </w:rPr>
        <w:t xml:space="preserve">Watt, A., W., &amp; A. (2014, August 15). Project Management. Retrieved </w:t>
      </w:r>
      <w:r>
        <w:rPr>
          <w:rFonts w:eastAsia="Times New Roman" w:cs="Times New Roman"/>
          <w:bCs/>
          <w:szCs w:val="24"/>
        </w:rPr>
        <w:t>May 30, 2020</w:t>
      </w:r>
      <w:r w:rsidRPr="000B3D11">
        <w:rPr>
          <w:rFonts w:eastAsia="Times New Roman" w:cs="Times New Roman"/>
          <w:bCs/>
          <w:szCs w:val="24"/>
        </w:rPr>
        <w:t>, from https://opentextbc.ca/projectmanagement/chapter/chapter-9-scope-planning-project-management/</w:t>
      </w:r>
    </w:p>
    <w:p w14:paraId="64B1FCA3" w14:textId="7AA00309" w:rsidR="00583DE4" w:rsidRPr="000B3D11" w:rsidRDefault="00583DE4" w:rsidP="00C54D03">
      <w:pPr>
        <w:spacing w:after="0"/>
        <w:ind w:hanging="720"/>
        <w:rPr>
          <w:rFonts w:eastAsia="Times New Roman" w:cs="Times New Roman"/>
          <w:bCs/>
          <w:szCs w:val="24"/>
        </w:rPr>
      </w:pPr>
    </w:p>
    <w:sectPr w:rsidR="00583DE4" w:rsidRPr="000B3D11" w:rsidSect="00BF41D7">
      <w:headerReference w:type="default" r:id="rId15"/>
      <w:headerReference w:type="firs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sadullah, Mir M." w:date="2020-06-13T15:42:00Z" w:initials="AMM">
    <w:p w14:paraId="663D6D08" w14:textId="2909FECF" w:rsidR="00D473D1" w:rsidRDefault="00D473D1">
      <w:pPr>
        <w:pStyle w:val="CommentText"/>
      </w:pPr>
      <w:r>
        <w:rPr>
          <w:rStyle w:val="CommentReference"/>
        </w:rPr>
        <w:annotationRef/>
      </w:r>
      <w:r>
        <w:t>Add the name of the reviewer, please.</w:t>
      </w:r>
    </w:p>
  </w:comment>
  <w:comment w:id="2" w:author="Assadullah, Mir M." w:date="2020-06-13T15:44:00Z" w:initials="AMM">
    <w:p w14:paraId="77BC667A" w14:textId="77777777" w:rsidR="00D473D1" w:rsidRDefault="00D473D1">
      <w:pPr>
        <w:pStyle w:val="CommentText"/>
      </w:pPr>
      <w:r>
        <w:rPr>
          <w:rStyle w:val="CommentReference"/>
        </w:rPr>
        <w:annotationRef/>
      </w:r>
      <w:r>
        <w:t>It’s great that you have their mission statement here.</w:t>
      </w:r>
    </w:p>
    <w:p w14:paraId="4D59F095" w14:textId="77777777" w:rsidR="00D473D1" w:rsidRDefault="00D473D1">
      <w:pPr>
        <w:pStyle w:val="CommentText"/>
      </w:pPr>
    </w:p>
    <w:p w14:paraId="614464BA" w14:textId="74EE7161" w:rsidR="00D473D1" w:rsidRDefault="00D473D1">
      <w:pPr>
        <w:pStyle w:val="CommentText"/>
      </w:pPr>
      <w:r>
        <w:t>But we are not providing consulting services to the City of Salisbury FD! We are making our own little tool and City of Salisbury is our SME. Yes, the tool must be helpful and meaningful to the city, but please expand the scope in this document and in design spirit to all cities wanting to utilize this tool.</w:t>
      </w:r>
    </w:p>
  </w:comment>
  <w:comment w:id="3" w:author="Assadullah, Mir M." w:date="2020-06-13T15:43:00Z" w:initials="AMM">
    <w:p w14:paraId="32BCC004" w14:textId="7C0B86EE" w:rsidR="00D473D1" w:rsidRDefault="00D473D1">
      <w:pPr>
        <w:pStyle w:val="CommentText"/>
      </w:pPr>
      <w:r>
        <w:rPr>
          <w:rStyle w:val="CommentReference"/>
        </w:rPr>
        <w:annotationRef/>
      </w:r>
      <w:r>
        <w:t>Electronic or Virtual? The document mentions Virtual above. Please be consistent.</w:t>
      </w:r>
    </w:p>
  </w:comment>
  <w:comment w:id="7" w:author="Assadullah, Mir M." w:date="2020-06-13T15:48:00Z" w:initials="AMM">
    <w:p w14:paraId="34955054" w14:textId="358AD4EB" w:rsidR="00D473D1" w:rsidRDefault="00D473D1" w:rsidP="00D473D1">
      <w:pPr>
        <w:pStyle w:val="CommentText"/>
      </w:pPr>
      <w:r>
        <w:rPr>
          <w:rStyle w:val="CommentReference"/>
        </w:rPr>
        <w:annotationRef/>
      </w:r>
      <w:r>
        <w:t>Please include a caption.</w:t>
      </w:r>
    </w:p>
  </w:comment>
  <w:comment w:id="13" w:author="Assadullah, Mir M." w:date="2020-06-13T15:50:00Z" w:initials="AMM">
    <w:p w14:paraId="4077B8B8" w14:textId="0EF902F6" w:rsidR="00D473D1" w:rsidRDefault="00D473D1">
      <w:pPr>
        <w:pStyle w:val="CommentText"/>
      </w:pPr>
      <w:r>
        <w:rPr>
          <w:rStyle w:val="CommentReference"/>
        </w:rPr>
        <w:annotationRef/>
      </w:r>
      <w:r>
        <w:t>What’s the difference between continuously and continually?</w:t>
      </w:r>
    </w:p>
  </w:comment>
  <w:comment w:id="14" w:author="Assadullah, Mir M." w:date="2020-06-13T15:52:00Z" w:initials="AMM">
    <w:p w14:paraId="45233397" w14:textId="77777777" w:rsidR="00D473D1" w:rsidRDefault="00D473D1">
      <w:pPr>
        <w:pStyle w:val="CommentText"/>
      </w:pPr>
      <w:r>
        <w:rPr>
          <w:rStyle w:val="CommentReference"/>
        </w:rPr>
        <w:annotationRef/>
      </w:r>
      <w:r>
        <w:t>These are not project deliverables.</w:t>
      </w:r>
    </w:p>
    <w:p w14:paraId="0D3D1DAB" w14:textId="77777777" w:rsidR="00D473D1" w:rsidRDefault="00D473D1">
      <w:pPr>
        <w:pStyle w:val="CommentText"/>
      </w:pPr>
    </w:p>
    <w:p w14:paraId="01F35137" w14:textId="21F3CA85" w:rsidR="00D473D1" w:rsidRDefault="00D473D1">
      <w:pPr>
        <w:pStyle w:val="CommentText"/>
      </w:pPr>
      <w:r>
        <w:t>What are project deliverables and what are these?</w:t>
      </w:r>
    </w:p>
  </w:comment>
  <w:comment w:id="18" w:author="Assadullah, Mir M." w:date="2020-06-13T15:53:00Z" w:initials="AMM">
    <w:p w14:paraId="496379AA" w14:textId="47BA66F2" w:rsidR="000C7956" w:rsidRDefault="000C7956">
      <w:pPr>
        <w:pStyle w:val="CommentText"/>
      </w:pPr>
      <w:r>
        <w:rPr>
          <w:rStyle w:val="CommentReference"/>
        </w:rPr>
        <w:annotationRef/>
      </w:r>
      <w:r>
        <w:t>Can it provide a REST endpoint for it to utilize?</w:t>
      </w:r>
    </w:p>
  </w:comment>
  <w:comment w:id="20" w:author="Assadullah, Mir M." w:date="2020-06-13T15:55:00Z" w:initials="AMM">
    <w:p w14:paraId="76F774A2" w14:textId="77777777" w:rsidR="000C7956" w:rsidRDefault="000C7956">
      <w:pPr>
        <w:pStyle w:val="CommentText"/>
      </w:pPr>
      <w:r>
        <w:rPr>
          <w:rStyle w:val="CommentReference"/>
        </w:rPr>
        <w:annotationRef/>
      </w:r>
      <w:r>
        <w:t>It’s good that you referred to the PMBOK. The reference here is incorrect. There is no such reference in the References section. You have referred to the PMBOK of 2017 with the full name of PMI, but here it is PMI 2018.</w:t>
      </w:r>
    </w:p>
    <w:p w14:paraId="2695D873" w14:textId="77777777" w:rsidR="000C7956" w:rsidRDefault="000C7956">
      <w:pPr>
        <w:pStyle w:val="CommentText"/>
      </w:pPr>
    </w:p>
    <w:p w14:paraId="550C266F" w14:textId="79C7E8CB" w:rsidR="000C7956" w:rsidRDefault="000C7956">
      <w:pPr>
        <w:pStyle w:val="CommentText"/>
      </w:pPr>
      <w:r>
        <w:t>There is a way to manage references in MS Word. It places correct references. Please learn to use it.</w:t>
      </w:r>
    </w:p>
  </w:comment>
  <w:comment w:id="22" w:author="Assadullah, Mir M." w:date="2020-06-13T15:57:00Z" w:initials="AMM">
    <w:p w14:paraId="053AB886" w14:textId="703ECDCE" w:rsidR="000C7956" w:rsidRDefault="000C7956">
      <w:pPr>
        <w:pStyle w:val="CommentText"/>
      </w:pPr>
      <w:r>
        <w:rPr>
          <w:rStyle w:val="CommentReference"/>
        </w:rPr>
        <w:annotationRef/>
      </w:r>
      <w:r>
        <w:t>An Org Chart may be helpful here.</w:t>
      </w:r>
    </w:p>
  </w:comment>
  <w:comment w:id="23" w:author="Assadullah, Mir M." w:date="2020-06-13T15:58:00Z" w:initials="AMM">
    <w:p w14:paraId="52DDC3BD" w14:textId="77777777" w:rsidR="000C7956" w:rsidRDefault="000C7956">
      <w:pPr>
        <w:pStyle w:val="CommentText"/>
      </w:pPr>
      <w:r>
        <w:rPr>
          <w:rStyle w:val="CommentReference"/>
        </w:rPr>
        <w:annotationRef/>
      </w:r>
      <w:r>
        <w:t>Very good.</w:t>
      </w:r>
    </w:p>
    <w:p w14:paraId="5EFF3126" w14:textId="77777777" w:rsidR="000C7956" w:rsidRDefault="000C7956">
      <w:pPr>
        <w:pStyle w:val="CommentText"/>
      </w:pPr>
    </w:p>
    <w:p w14:paraId="346A3A5E" w14:textId="2DBE25F8" w:rsidR="000C7956" w:rsidRDefault="000C7956">
      <w:pPr>
        <w:pStyle w:val="CommentText"/>
      </w:pPr>
      <w:r>
        <w:t>Can you also create the RACI matrix? A RACI matrix has tasks in the left-hand side column. You have roles listed here. There should only be one person as responsible.</w:t>
      </w:r>
    </w:p>
  </w:comment>
  <w:comment w:id="27" w:author="Assadullah, Mir M." w:date="2020-06-13T16:03:00Z" w:initials="AMM">
    <w:p w14:paraId="185ADF25" w14:textId="2358C5FB" w:rsidR="001D51D8" w:rsidRDefault="001D51D8">
      <w:pPr>
        <w:pStyle w:val="CommentText"/>
      </w:pPr>
      <w:r>
        <w:rPr>
          <w:rStyle w:val="CommentReference"/>
        </w:rPr>
        <w:annotationRef/>
      </w:r>
      <w:r>
        <w:t>Put a caption for tables and figures. Follow the APA guideline. Create a list of table and figures for all documents.</w:t>
      </w:r>
    </w:p>
  </w:comment>
  <w:comment w:id="28" w:author="Assadullah, Mir M." w:date="2020-06-13T19:54:00Z" w:initials="AMM">
    <w:p w14:paraId="60DF4421" w14:textId="577F9F55" w:rsidR="00B504C7" w:rsidRDefault="00B504C7">
      <w:pPr>
        <w:pStyle w:val="CommentText"/>
      </w:pPr>
      <w:r>
        <w:rPr>
          <w:rStyle w:val="CommentReference"/>
        </w:rPr>
        <w:annotationRef/>
      </w:r>
      <w:r>
        <w:t>A Gantt chart with delivery schedule may be helpful.</w:t>
      </w:r>
    </w:p>
  </w:comment>
  <w:comment w:id="29" w:author="Assadullah, Mir M." w:date="2020-06-13T16:05:00Z" w:initials="AMM">
    <w:p w14:paraId="1FB00687" w14:textId="71015352" w:rsidR="001D51D8" w:rsidRDefault="001D51D8">
      <w:pPr>
        <w:pStyle w:val="CommentText"/>
      </w:pPr>
      <w:r>
        <w:rPr>
          <w:rStyle w:val="CommentReference"/>
        </w:rPr>
        <w:annotationRef/>
      </w:r>
      <w:r>
        <w:t>Good job!</w:t>
      </w:r>
    </w:p>
  </w:comment>
  <w:comment w:id="30" w:author="Assadullah, Mir M." w:date="2020-06-13T16:06:00Z" w:initials="AMM">
    <w:p w14:paraId="5AE6739D" w14:textId="070A7D92" w:rsidR="001D51D8" w:rsidRDefault="001D51D8">
      <w:pPr>
        <w:pStyle w:val="CommentText"/>
      </w:pPr>
      <w:r>
        <w:rPr>
          <w:rStyle w:val="CommentReference"/>
        </w:rPr>
        <w:annotationRef/>
      </w:r>
      <w:r>
        <w:t>Write down how you arrived at the costs.</w:t>
      </w:r>
    </w:p>
  </w:comment>
  <w:comment w:id="61" w:author="Assadullah, Mir M." w:date="2020-06-13T16:08:00Z" w:initials="AMM">
    <w:p w14:paraId="30E10B6B" w14:textId="77777777" w:rsidR="001D51D8" w:rsidRDefault="001D51D8">
      <w:pPr>
        <w:pStyle w:val="CommentText"/>
      </w:pPr>
      <w:r>
        <w:rPr>
          <w:rStyle w:val="CommentReference"/>
        </w:rPr>
        <w:annotationRef/>
      </w:r>
      <w:r>
        <w:t>Provide APA style reference.</w:t>
      </w:r>
    </w:p>
    <w:p w14:paraId="76DDCD7D" w14:textId="77777777" w:rsidR="001D51D8" w:rsidRDefault="001D51D8">
      <w:pPr>
        <w:pStyle w:val="CommentText"/>
      </w:pPr>
    </w:p>
    <w:p w14:paraId="54D1A80D" w14:textId="14C8DAF3" w:rsidR="001D51D8" w:rsidRDefault="001D51D8">
      <w:pPr>
        <w:pStyle w:val="CommentText"/>
      </w:pPr>
      <w:r>
        <w:t>Please review APA style carefully. It is the official style for all UMGC submissions. You should all have been familiar with it by the time you come to this final course.</w:t>
      </w:r>
    </w:p>
  </w:comment>
  <w:comment w:id="63" w:author="Assadullah, Mir M." w:date="2020-06-13T16:10:00Z" w:initials="AMM">
    <w:p w14:paraId="78845166" w14:textId="3D09A620" w:rsidR="001D51D8" w:rsidRDefault="001D51D8">
      <w:pPr>
        <w:pStyle w:val="CommentText"/>
      </w:pPr>
      <w:r>
        <w:rPr>
          <w:rStyle w:val="CommentReference"/>
        </w:rPr>
        <w:annotationRef/>
      </w:r>
      <w:r>
        <w:t>Does the City of Salisbury have no say in making the changes to the software?</w:t>
      </w:r>
    </w:p>
  </w:comment>
  <w:comment w:id="64" w:author="Assadullah, Mir M." w:date="2020-06-13T16:10:00Z" w:initials="AMM">
    <w:p w14:paraId="3636FA35" w14:textId="5FA18EBA" w:rsidR="001D51D8" w:rsidRDefault="001D51D8">
      <w:pPr>
        <w:pStyle w:val="CommentText"/>
      </w:pPr>
      <w:r>
        <w:rPr>
          <w:rStyle w:val="CommentReference"/>
        </w:rPr>
        <w:annotationRef/>
      </w:r>
      <w:r>
        <w:t>So, why not introduce them in the CCB as well?</w:t>
      </w:r>
    </w:p>
  </w:comment>
  <w:comment w:id="66" w:author="Assadullah, Mir M." w:date="2020-06-13T16:11:00Z" w:initials="AMM">
    <w:p w14:paraId="53ED4C69" w14:textId="124FD00A" w:rsidR="001D51D8" w:rsidRDefault="001D51D8">
      <w:pPr>
        <w:pStyle w:val="CommentText"/>
      </w:pPr>
      <w:r>
        <w:rPr>
          <w:rStyle w:val="CommentReference"/>
        </w:rPr>
        <w:annotationRef/>
      </w:r>
      <w:r>
        <w:t>Use APA style references for all references in all submitted documents.</w:t>
      </w:r>
    </w:p>
  </w:comment>
  <w:comment w:id="69" w:author="Assadullah, Mir M." w:date="2020-06-13T16:14:00Z" w:initials="AMM">
    <w:p w14:paraId="635C9BE6" w14:textId="1C5BC2E5" w:rsidR="00420458" w:rsidRDefault="00420458">
      <w:pPr>
        <w:pStyle w:val="CommentText"/>
      </w:pPr>
      <w:r>
        <w:rPr>
          <w:rStyle w:val="CommentReference"/>
        </w:rPr>
        <w:annotationRef/>
      </w:r>
      <w:r>
        <w:t>Good job!</w:t>
      </w:r>
    </w:p>
  </w:comment>
  <w:comment w:id="71" w:author="Assadullah, Mir M." w:date="2020-06-13T16:15:00Z" w:initials="AMM">
    <w:p w14:paraId="07507C33" w14:textId="669F9319" w:rsidR="00420458" w:rsidRDefault="00420458">
      <w:pPr>
        <w:pStyle w:val="CommentText"/>
      </w:pPr>
      <w:r>
        <w:rPr>
          <w:rStyle w:val="CommentReference"/>
        </w:rPr>
        <w:annotationRef/>
      </w:r>
      <w:r>
        <w:t xml:space="preserve">Now create a Risk Matrix. See </w:t>
      </w:r>
      <w:r w:rsidRPr="00420458">
        <w:t>https://www.google.com/search?client=firefox-b-1-d&amp;q=risk+matrix</w:t>
      </w:r>
    </w:p>
  </w:comment>
  <w:comment w:id="76" w:author="Assadullah, Mir M." w:date="2020-06-13T16:17:00Z" w:initials="AMM">
    <w:p w14:paraId="35EA321F" w14:textId="6E360955" w:rsidR="00420458" w:rsidRDefault="00420458">
      <w:pPr>
        <w:pStyle w:val="CommentText"/>
      </w:pPr>
      <w:r>
        <w:rPr>
          <w:rStyle w:val="CommentReference"/>
        </w:rPr>
        <w:annotationRef/>
      </w:r>
      <w:r>
        <w:t>When?</w:t>
      </w:r>
    </w:p>
  </w:comment>
  <w:comment w:id="77" w:author="Assadullah, Mir M." w:date="2020-06-13T16:17:00Z" w:initials="AMM">
    <w:p w14:paraId="2A110215" w14:textId="327C8F34" w:rsidR="00420458" w:rsidRDefault="00420458">
      <w:pPr>
        <w:pStyle w:val="CommentText"/>
      </w:pPr>
      <w:r>
        <w:rPr>
          <w:rStyle w:val="CommentReference"/>
        </w:rPr>
        <w:annotationRef/>
      </w:r>
      <w:r>
        <w:t>When?</w:t>
      </w:r>
    </w:p>
  </w:comment>
  <w:comment w:id="78" w:author="Assadullah, Mir M." w:date="2020-06-13T16:18:00Z" w:initials="AMM">
    <w:p w14:paraId="4B3A6943" w14:textId="5498A030" w:rsidR="00420458" w:rsidRDefault="00420458">
      <w:pPr>
        <w:pStyle w:val="CommentText"/>
      </w:pPr>
      <w:r>
        <w:rPr>
          <w:rStyle w:val="CommentReference"/>
        </w:rPr>
        <w:annotationRef/>
      </w:r>
      <w:r>
        <w:t>When? What circumstances will necessitate such meetings?</w:t>
      </w:r>
    </w:p>
  </w:comment>
  <w:comment w:id="79" w:author="Assadullah, Mir M." w:date="2020-06-13T16:17:00Z" w:initials="AMM">
    <w:p w14:paraId="6F8E9448" w14:textId="363931DB" w:rsidR="00420458" w:rsidRDefault="00420458">
      <w:pPr>
        <w:pStyle w:val="CommentText"/>
      </w:pPr>
      <w:r>
        <w:rPr>
          <w:rStyle w:val="CommentReference"/>
        </w:rPr>
        <w:annotationRef/>
      </w:r>
      <w:r>
        <w:t>I want you to think of the City of Salisbury as a SME.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3D6D08" w15:done="0"/>
  <w15:commentEx w15:paraId="614464BA" w15:done="0"/>
  <w15:commentEx w15:paraId="32BCC004" w15:done="0"/>
  <w15:commentEx w15:paraId="34955054" w15:done="0"/>
  <w15:commentEx w15:paraId="4077B8B8" w15:done="0"/>
  <w15:commentEx w15:paraId="01F35137" w15:done="0"/>
  <w15:commentEx w15:paraId="496379AA" w15:done="0"/>
  <w15:commentEx w15:paraId="550C266F" w15:done="0"/>
  <w15:commentEx w15:paraId="053AB886" w15:done="0"/>
  <w15:commentEx w15:paraId="346A3A5E" w15:done="0"/>
  <w15:commentEx w15:paraId="185ADF25" w15:done="0"/>
  <w15:commentEx w15:paraId="60DF4421" w15:done="0"/>
  <w15:commentEx w15:paraId="1FB00687" w15:done="0"/>
  <w15:commentEx w15:paraId="5AE6739D" w15:done="0"/>
  <w15:commentEx w15:paraId="54D1A80D" w15:done="0"/>
  <w15:commentEx w15:paraId="78845166" w15:done="0"/>
  <w15:commentEx w15:paraId="3636FA35" w15:done="0"/>
  <w15:commentEx w15:paraId="53ED4C69" w15:done="0"/>
  <w15:commentEx w15:paraId="635C9BE6" w15:done="0"/>
  <w15:commentEx w15:paraId="07507C33" w15:done="0"/>
  <w15:commentEx w15:paraId="35EA321F" w15:done="0"/>
  <w15:commentEx w15:paraId="2A110215" w15:done="0"/>
  <w15:commentEx w15:paraId="4B3A6943" w15:done="0"/>
  <w15:commentEx w15:paraId="6F8E94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F7281" w16cex:dateUtc="2020-06-13T19:42:00Z"/>
  <w16cex:commentExtensible w16cex:durableId="228F72D9" w16cex:dateUtc="2020-06-13T19:44:00Z"/>
  <w16cex:commentExtensible w16cex:durableId="228F72BC" w16cex:dateUtc="2020-06-13T19:43:00Z"/>
  <w16cex:commentExtensible w16cex:durableId="228F73B4" w16cex:dateUtc="2020-06-13T19:48:00Z"/>
  <w16cex:commentExtensible w16cex:durableId="228F745D" w16cex:dateUtc="2020-06-13T19:50:00Z"/>
  <w16cex:commentExtensible w16cex:durableId="228F74A6" w16cex:dateUtc="2020-06-13T19:52:00Z"/>
  <w16cex:commentExtensible w16cex:durableId="228F750B" w16cex:dateUtc="2020-06-13T19:53:00Z"/>
  <w16cex:commentExtensible w16cex:durableId="228F757A" w16cex:dateUtc="2020-06-13T19:55:00Z"/>
  <w16cex:commentExtensible w16cex:durableId="228F75DB" w16cex:dateUtc="2020-06-13T19:57:00Z"/>
  <w16cex:commentExtensible w16cex:durableId="228F7625" w16cex:dateUtc="2020-06-13T19:58:00Z"/>
  <w16cex:commentExtensible w16cex:durableId="228F7763" w16cex:dateUtc="2020-06-13T20:03:00Z"/>
  <w16cex:commentExtensible w16cex:durableId="228FAD7C" w16cex:dateUtc="2020-06-13T23:54:00Z"/>
  <w16cex:commentExtensible w16cex:durableId="228F77BB" w16cex:dateUtc="2020-06-13T20:05:00Z"/>
  <w16cex:commentExtensible w16cex:durableId="228F77ED" w16cex:dateUtc="2020-06-13T20:06:00Z"/>
  <w16cex:commentExtensible w16cex:durableId="228F787A" w16cex:dateUtc="2020-06-13T20:08:00Z"/>
  <w16cex:commentExtensible w16cex:durableId="228F78DF" w16cex:dateUtc="2020-06-13T20:10:00Z"/>
  <w16cex:commentExtensible w16cex:durableId="228F7906" w16cex:dateUtc="2020-06-13T20:10:00Z"/>
  <w16cex:commentExtensible w16cex:durableId="228F7943" w16cex:dateUtc="2020-06-13T20:11:00Z"/>
  <w16cex:commentExtensible w16cex:durableId="228F79C9" w16cex:dateUtc="2020-06-13T20:14:00Z"/>
  <w16cex:commentExtensible w16cex:durableId="228F7A11" w16cex:dateUtc="2020-06-13T20:15:00Z"/>
  <w16cex:commentExtensible w16cex:durableId="228F7A8D" w16cex:dateUtc="2020-06-13T20:17:00Z"/>
  <w16cex:commentExtensible w16cex:durableId="228F7A9E" w16cex:dateUtc="2020-06-13T20:17:00Z"/>
  <w16cex:commentExtensible w16cex:durableId="228F7AD0" w16cex:dateUtc="2020-06-13T20:18:00Z"/>
  <w16cex:commentExtensible w16cex:durableId="228F7AA9" w16cex:dateUtc="2020-06-13T2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3D6D08" w16cid:durableId="228F7281"/>
  <w16cid:commentId w16cid:paraId="614464BA" w16cid:durableId="228F72D9"/>
  <w16cid:commentId w16cid:paraId="32BCC004" w16cid:durableId="228F72BC"/>
  <w16cid:commentId w16cid:paraId="34955054" w16cid:durableId="228F73B4"/>
  <w16cid:commentId w16cid:paraId="4077B8B8" w16cid:durableId="228F745D"/>
  <w16cid:commentId w16cid:paraId="01F35137" w16cid:durableId="228F74A6"/>
  <w16cid:commentId w16cid:paraId="496379AA" w16cid:durableId="228F750B"/>
  <w16cid:commentId w16cid:paraId="550C266F" w16cid:durableId="228F757A"/>
  <w16cid:commentId w16cid:paraId="053AB886" w16cid:durableId="228F75DB"/>
  <w16cid:commentId w16cid:paraId="346A3A5E" w16cid:durableId="228F7625"/>
  <w16cid:commentId w16cid:paraId="185ADF25" w16cid:durableId="228F7763"/>
  <w16cid:commentId w16cid:paraId="60DF4421" w16cid:durableId="228FAD7C"/>
  <w16cid:commentId w16cid:paraId="1FB00687" w16cid:durableId="228F77BB"/>
  <w16cid:commentId w16cid:paraId="5AE6739D" w16cid:durableId="228F77ED"/>
  <w16cid:commentId w16cid:paraId="54D1A80D" w16cid:durableId="228F787A"/>
  <w16cid:commentId w16cid:paraId="78845166" w16cid:durableId="228F78DF"/>
  <w16cid:commentId w16cid:paraId="3636FA35" w16cid:durableId="228F7906"/>
  <w16cid:commentId w16cid:paraId="53ED4C69" w16cid:durableId="228F7943"/>
  <w16cid:commentId w16cid:paraId="635C9BE6" w16cid:durableId="228F79C9"/>
  <w16cid:commentId w16cid:paraId="07507C33" w16cid:durableId="228F7A11"/>
  <w16cid:commentId w16cid:paraId="35EA321F" w16cid:durableId="228F7A8D"/>
  <w16cid:commentId w16cid:paraId="2A110215" w16cid:durableId="228F7A9E"/>
  <w16cid:commentId w16cid:paraId="4B3A6943" w16cid:durableId="228F7AD0"/>
  <w16cid:commentId w16cid:paraId="6F8E9448" w16cid:durableId="228F7A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BFC43" w14:textId="77777777" w:rsidR="00C95DC2" w:rsidRDefault="00C95DC2" w:rsidP="00BF41D7">
      <w:pPr>
        <w:spacing w:after="0"/>
      </w:pPr>
      <w:r>
        <w:separator/>
      </w:r>
    </w:p>
  </w:endnote>
  <w:endnote w:type="continuationSeparator" w:id="0">
    <w:p w14:paraId="58212A51" w14:textId="77777777" w:rsidR="00C95DC2" w:rsidRDefault="00C95DC2" w:rsidP="00BF41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E6350" w14:textId="77777777" w:rsidR="00C95DC2" w:rsidRDefault="00C95DC2" w:rsidP="00BF41D7">
      <w:pPr>
        <w:spacing w:after="0"/>
      </w:pPr>
      <w:r>
        <w:separator/>
      </w:r>
    </w:p>
  </w:footnote>
  <w:footnote w:type="continuationSeparator" w:id="0">
    <w:p w14:paraId="2B9A799B" w14:textId="77777777" w:rsidR="00C95DC2" w:rsidRDefault="00C95DC2" w:rsidP="00BF41D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9262110"/>
      <w:docPartObj>
        <w:docPartGallery w:val="Page Numbers (Top of Page)"/>
        <w:docPartUnique/>
      </w:docPartObj>
    </w:sdtPr>
    <w:sdtEndPr/>
    <w:sdtContent>
      <w:p w14:paraId="5B1B5DAA" w14:textId="77777777" w:rsidR="00D473D1" w:rsidRDefault="00D473D1">
        <w:pPr>
          <w:pStyle w:val="Header"/>
          <w:jc w:val="right"/>
        </w:pPr>
        <w:r w:rsidRPr="00BF41D7">
          <w:rPr>
            <w:rFonts w:cs="Times New Roman"/>
            <w:szCs w:val="24"/>
          </w:rPr>
          <w:fldChar w:fldCharType="begin"/>
        </w:r>
        <w:r w:rsidRPr="00BF41D7">
          <w:rPr>
            <w:rFonts w:cs="Times New Roman"/>
            <w:szCs w:val="24"/>
          </w:rPr>
          <w:instrText xml:space="preserve"> PAGE   \* MERGEFORMAT </w:instrText>
        </w:r>
        <w:r w:rsidRPr="00BF41D7">
          <w:rPr>
            <w:rFonts w:cs="Times New Roman"/>
            <w:szCs w:val="24"/>
          </w:rPr>
          <w:fldChar w:fldCharType="separate"/>
        </w:r>
        <w:r>
          <w:rPr>
            <w:rFonts w:cs="Times New Roman"/>
            <w:noProof/>
            <w:szCs w:val="24"/>
          </w:rPr>
          <w:t>2</w:t>
        </w:r>
        <w:r w:rsidRPr="00BF41D7">
          <w:rPr>
            <w:rFonts w:cs="Times New Roman"/>
            <w:szCs w:val="24"/>
          </w:rPr>
          <w:fldChar w:fldCharType="end"/>
        </w:r>
      </w:p>
    </w:sdtContent>
  </w:sdt>
  <w:p w14:paraId="43E531E0" w14:textId="238D5035" w:rsidR="00D473D1" w:rsidRPr="00BF41D7" w:rsidRDefault="00D473D1" w:rsidP="00DE51DF">
    <w:pPr>
      <w:pStyle w:val="Header"/>
      <w:rPr>
        <w:rFonts w:cs="Times New Roman"/>
        <w:szCs w:val="24"/>
      </w:rPr>
    </w:pPr>
    <w:r>
      <w:rPr>
        <w:rFonts w:cs="Times New Roman"/>
        <w:szCs w:val="24"/>
      </w:rPr>
      <w:t>VIRTUAL LETTER OF LIFE APPLICATION DEVELOPMENT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96EF3" w14:textId="659E0F64" w:rsidR="00D473D1" w:rsidRPr="006E7B1C" w:rsidRDefault="00D473D1">
    <w:pPr>
      <w:pStyle w:val="Header"/>
      <w:rPr>
        <w:rFonts w:cs="Times New Roman"/>
        <w:szCs w:val="24"/>
      </w:rPr>
    </w:pPr>
    <w:r w:rsidRPr="003C24D5">
      <w:rPr>
        <w:rFonts w:cs="Times New Roman"/>
        <w:szCs w:val="24"/>
      </w:rPr>
      <w:t xml:space="preserve">Running head: </w:t>
    </w:r>
    <w:r>
      <w:rPr>
        <w:rFonts w:cs="Times New Roman"/>
        <w:szCs w:val="24"/>
      </w:rPr>
      <w:t>VIRTUAL LETTER OF LIFE APPLICATION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974DB"/>
    <w:multiLevelType w:val="multilevel"/>
    <w:tmpl w:val="8F72789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DC7026A"/>
    <w:multiLevelType w:val="hybridMultilevel"/>
    <w:tmpl w:val="EE90B2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F0267F"/>
    <w:multiLevelType w:val="hybridMultilevel"/>
    <w:tmpl w:val="05341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57342"/>
    <w:multiLevelType w:val="hybridMultilevel"/>
    <w:tmpl w:val="E28CB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6B353DC"/>
    <w:multiLevelType w:val="hybridMultilevel"/>
    <w:tmpl w:val="0CEC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E5B90"/>
    <w:multiLevelType w:val="hybridMultilevel"/>
    <w:tmpl w:val="C092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4F2C31"/>
    <w:multiLevelType w:val="multilevel"/>
    <w:tmpl w:val="E37A67FA"/>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7C6B3D"/>
    <w:multiLevelType w:val="hybridMultilevel"/>
    <w:tmpl w:val="C2EC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412A2"/>
    <w:multiLevelType w:val="hybridMultilevel"/>
    <w:tmpl w:val="0D6C2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C16FD1"/>
    <w:multiLevelType w:val="multilevel"/>
    <w:tmpl w:val="D9F40912"/>
    <w:lvl w:ilvl="0">
      <w:start w:val="1"/>
      <w:numFmt w:val="bullet"/>
      <w:lvlText w:val=""/>
      <w:lvlJc w:val="left"/>
      <w:pPr>
        <w:ind w:left="1616" w:hanging="480"/>
      </w:pPr>
      <w:rPr>
        <w:rFonts w:ascii="Symbol" w:hAnsi="Symbol" w:hint="default"/>
        <w:b/>
      </w:rPr>
    </w:lvl>
    <w:lvl w:ilvl="1">
      <w:start w:val="1"/>
      <w:numFmt w:val="decimal"/>
      <w:lvlText w:val="%1.%2"/>
      <w:lvlJc w:val="left"/>
      <w:pPr>
        <w:ind w:left="1824" w:hanging="480"/>
      </w:pPr>
      <w:rPr>
        <w:rFonts w:hint="default"/>
        <w:b/>
      </w:rPr>
    </w:lvl>
    <w:lvl w:ilvl="2">
      <w:start w:val="1"/>
      <w:numFmt w:val="decimal"/>
      <w:lvlText w:val="%1.%2.%3"/>
      <w:lvlJc w:val="left"/>
      <w:pPr>
        <w:ind w:left="2272" w:hanging="720"/>
      </w:pPr>
      <w:rPr>
        <w:rFonts w:hint="default"/>
        <w:b/>
      </w:rPr>
    </w:lvl>
    <w:lvl w:ilvl="3">
      <w:start w:val="1"/>
      <w:numFmt w:val="decimal"/>
      <w:lvlText w:val="%1.%2.%3.%4"/>
      <w:lvlJc w:val="left"/>
      <w:pPr>
        <w:ind w:left="2480" w:hanging="720"/>
      </w:pPr>
      <w:rPr>
        <w:rFonts w:hint="default"/>
        <w:b/>
      </w:rPr>
    </w:lvl>
    <w:lvl w:ilvl="4">
      <w:start w:val="1"/>
      <w:numFmt w:val="decimal"/>
      <w:lvlText w:val="%1.%2.%3.%4.%5"/>
      <w:lvlJc w:val="left"/>
      <w:pPr>
        <w:ind w:left="3048" w:hanging="1080"/>
      </w:pPr>
      <w:rPr>
        <w:rFonts w:hint="default"/>
        <w:b/>
      </w:rPr>
    </w:lvl>
    <w:lvl w:ilvl="5">
      <w:start w:val="1"/>
      <w:numFmt w:val="decimal"/>
      <w:lvlText w:val="%1.%2.%3.%4.%5.%6"/>
      <w:lvlJc w:val="left"/>
      <w:pPr>
        <w:ind w:left="3256" w:hanging="1080"/>
      </w:pPr>
      <w:rPr>
        <w:rFonts w:hint="default"/>
        <w:b/>
      </w:rPr>
    </w:lvl>
    <w:lvl w:ilvl="6">
      <w:start w:val="1"/>
      <w:numFmt w:val="decimal"/>
      <w:lvlText w:val="%1.%2.%3.%4.%5.%6.%7"/>
      <w:lvlJc w:val="left"/>
      <w:pPr>
        <w:ind w:left="3824" w:hanging="1440"/>
      </w:pPr>
      <w:rPr>
        <w:rFonts w:hint="default"/>
        <w:b/>
      </w:rPr>
    </w:lvl>
    <w:lvl w:ilvl="7">
      <w:start w:val="1"/>
      <w:numFmt w:val="decimal"/>
      <w:lvlText w:val="%1.%2.%3.%4.%5.%6.%7.%8"/>
      <w:lvlJc w:val="left"/>
      <w:pPr>
        <w:ind w:left="4032" w:hanging="1440"/>
      </w:pPr>
      <w:rPr>
        <w:rFonts w:hint="default"/>
        <w:b/>
      </w:rPr>
    </w:lvl>
    <w:lvl w:ilvl="8">
      <w:start w:val="1"/>
      <w:numFmt w:val="decimal"/>
      <w:lvlText w:val="%1.%2.%3.%4.%5.%6.%7.%8.%9"/>
      <w:lvlJc w:val="left"/>
      <w:pPr>
        <w:ind w:left="4600" w:hanging="1800"/>
      </w:pPr>
      <w:rPr>
        <w:rFonts w:hint="default"/>
        <w:b/>
      </w:rPr>
    </w:lvl>
  </w:abstractNum>
  <w:abstractNum w:abstractNumId="10" w15:restartNumberingAfterBreak="0">
    <w:nsid w:val="4BEE3930"/>
    <w:multiLevelType w:val="hybridMultilevel"/>
    <w:tmpl w:val="2CC4A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82455"/>
    <w:multiLevelType w:val="hybridMultilevel"/>
    <w:tmpl w:val="1332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27465B"/>
    <w:multiLevelType w:val="hybridMultilevel"/>
    <w:tmpl w:val="31DE8E5A"/>
    <w:lvl w:ilvl="0" w:tplc="42C8718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89166A"/>
    <w:multiLevelType w:val="multilevel"/>
    <w:tmpl w:val="8F72789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D0F4EDB"/>
    <w:multiLevelType w:val="hybridMultilevel"/>
    <w:tmpl w:val="C4EE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A22A83"/>
    <w:multiLevelType w:val="hybridMultilevel"/>
    <w:tmpl w:val="0C1CFE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0"/>
  </w:num>
  <w:num w:numId="3">
    <w:abstractNumId w:val="11"/>
  </w:num>
  <w:num w:numId="4">
    <w:abstractNumId w:val="14"/>
  </w:num>
  <w:num w:numId="5">
    <w:abstractNumId w:val="12"/>
  </w:num>
  <w:num w:numId="6">
    <w:abstractNumId w:val="15"/>
  </w:num>
  <w:num w:numId="7">
    <w:abstractNumId w:val="0"/>
  </w:num>
  <w:num w:numId="8">
    <w:abstractNumId w:val="13"/>
  </w:num>
  <w:num w:numId="9">
    <w:abstractNumId w:val="2"/>
  </w:num>
  <w:num w:numId="10">
    <w:abstractNumId w:val="3"/>
  </w:num>
  <w:num w:numId="11">
    <w:abstractNumId w:val="6"/>
  </w:num>
  <w:num w:numId="12">
    <w:abstractNumId w:val="9"/>
  </w:num>
  <w:num w:numId="13">
    <w:abstractNumId w:val="7"/>
  </w:num>
  <w:num w:numId="14">
    <w:abstractNumId w:val="8"/>
  </w:num>
  <w:num w:numId="15">
    <w:abstractNumId w:val="1"/>
  </w:num>
  <w:num w:numId="16">
    <w:abstractNumId w:val="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sadullah, Mir M.">
    <w15:presenceInfo w15:providerId="AD" w15:userId="S::mir.m.assadullah@accenturefederal.com::ea2b8839-42e4-4f3b-a7b1-730124df39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6E31"/>
    <w:rsid w:val="00002469"/>
    <w:rsid w:val="00002F9A"/>
    <w:rsid w:val="00004508"/>
    <w:rsid w:val="00004CCA"/>
    <w:rsid w:val="00005B4E"/>
    <w:rsid w:val="000064B8"/>
    <w:rsid w:val="00006906"/>
    <w:rsid w:val="00016A93"/>
    <w:rsid w:val="00025DA0"/>
    <w:rsid w:val="00026B5E"/>
    <w:rsid w:val="000318E9"/>
    <w:rsid w:val="00033DD7"/>
    <w:rsid w:val="00041FB0"/>
    <w:rsid w:val="000421C4"/>
    <w:rsid w:val="0004699C"/>
    <w:rsid w:val="00047712"/>
    <w:rsid w:val="00053DA1"/>
    <w:rsid w:val="0005437B"/>
    <w:rsid w:val="000576AB"/>
    <w:rsid w:val="00061C75"/>
    <w:rsid w:val="00062126"/>
    <w:rsid w:val="0007033D"/>
    <w:rsid w:val="000731AA"/>
    <w:rsid w:val="000756E0"/>
    <w:rsid w:val="0008142D"/>
    <w:rsid w:val="00084C0C"/>
    <w:rsid w:val="00090A59"/>
    <w:rsid w:val="0009669A"/>
    <w:rsid w:val="000A026E"/>
    <w:rsid w:val="000A0F42"/>
    <w:rsid w:val="000B31D9"/>
    <w:rsid w:val="000B3D11"/>
    <w:rsid w:val="000B7930"/>
    <w:rsid w:val="000C2425"/>
    <w:rsid w:val="000C45BE"/>
    <w:rsid w:val="000C5007"/>
    <w:rsid w:val="000C5347"/>
    <w:rsid w:val="000C7956"/>
    <w:rsid w:val="000D449D"/>
    <w:rsid w:val="000E2611"/>
    <w:rsid w:val="000E3135"/>
    <w:rsid w:val="000F09FA"/>
    <w:rsid w:val="000F0DAE"/>
    <w:rsid w:val="000F1D4D"/>
    <w:rsid w:val="000F31E5"/>
    <w:rsid w:val="00101B1B"/>
    <w:rsid w:val="00102499"/>
    <w:rsid w:val="00102ABD"/>
    <w:rsid w:val="0010789E"/>
    <w:rsid w:val="00116DD5"/>
    <w:rsid w:val="00121441"/>
    <w:rsid w:val="001234A2"/>
    <w:rsid w:val="0012639E"/>
    <w:rsid w:val="00132C75"/>
    <w:rsid w:val="00132DBC"/>
    <w:rsid w:val="001330DA"/>
    <w:rsid w:val="00133900"/>
    <w:rsid w:val="001342D4"/>
    <w:rsid w:val="0013557E"/>
    <w:rsid w:val="0013703F"/>
    <w:rsid w:val="001426D3"/>
    <w:rsid w:val="0014426D"/>
    <w:rsid w:val="001448D1"/>
    <w:rsid w:val="0015071A"/>
    <w:rsid w:val="00151395"/>
    <w:rsid w:val="001526FA"/>
    <w:rsid w:val="00154FA3"/>
    <w:rsid w:val="00157B02"/>
    <w:rsid w:val="001616E1"/>
    <w:rsid w:val="001636FB"/>
    <w:rsid w:val="00166042"/>
    <w:rsid w:val="001727EE"/>
    <w:rsid w:val="00177ED1"/>
    <w:rsid w:val="0018438A"/>
    <w:rsid w:val="0018489F"/>
    <w:rsid w:val="001870F9"/>
    <w:rsid w:val="001978E8"/>
    <w:rsid w:val="001A1934"/>
    <w:rsid w:val="001A2C65"/>
    <w:rsid w:val="001A476B"/>
    <w:rsid w:val="001A4FED"/>
    <w:rsid w:val="001A58DD"/>
    <w:rsid w:val="001B3B28"/>
    <w:rsid w:val="001C2118"/>
    <w:rsid w:val="001C6478"/>
    <w:rsid w:val="001D1F0E"/>
    <w:rsid w:val="001D2735"/>
    <w:rsid w:val="001D2BAE"/>
    <w:rsid w:val="001D39D9"/>
    <w:rsid w:val="001D3FB6"/>
    <w:rsid w:val="001D51D8"/>
    <w:rsid w:val="001D636F"/>
    <w:rsid w:val="001D6C0E"/>
    <w:rsid w:val="001E2002"/>
    <w:rsid w:val="001E2E0A"/>
    <w:rsid w:val="001E54AB"/>
    <w:rsid w:val="001F231C"/>
    <w:rsid w:val="001F3091"/>
    <w:rsid w:val="001F3D3A"/>
    <w:rsid w:val="001F3F56"/>
    <w:rsid w:val="001F4033"/>
    <w:rsid w:val="001F57FE"/>
    <w:rsid w:val="001F61D5"/>
    <w:rsid w:val="001F6491"/>
    <w:rsid w:val="00200822"/>
    <w:rsid w:val="00201BC7"/>
    <w:rsid w:val="002025D8"/>
    <w:rsid w:val="002039D9"/>
    <w:rsid w:val="0020786F"/>
    <w:rsid w:val="002161F5"/>
    <w:rsid w:val="002175B0"/>
    <w:rsid w:val="00217BD5"/>
    <w:rsid w:val="0022227E"/>
    <w:rsid w:val="00222803"/>
    <w:rsid w:val="00224799"/>
    <w:rsid w:val="00230C2D"/>
    <w:rsid w:val="00236EE3"/>
    <w:rsid w:val="00241561"/>
    <w:rsid w:val="002424F2"/>
    <w:rsid w:val="00243282"/>
    <w:rsid w:val="0025140C"/>
    <w:rsid w:val="0025244D"/>
    <w:rsid w:val="002539EC"/>
    <w:rsid w:val="00263A20"/>
    <w:rsid w:val="0026404E"/>
    <w:rsid w:val="0027030B"/>
    <w:rsid w:val="0027194C"/>
    <w:rsid w:val="002761E1"/>
    <w:rsid w:val="00280FC7"/>
    <w:rsid w:val="00281F37"/>
    <w:rsid w:val="0028618B"/>
    <w:rsid w:val="00290E60"/>
    <w:rsid w:val="002A0CAA"/>
    <w:rsid w:val="002A0CB3"/>
    <w:rsid w:val="002A1504"/>
    <w:rsid w:val="002A4406"/>
    <w:rsid w:val="002B4D1A"/>
    <w:rsid w:val="002B6FD9"/>
    <w:rsid w:val="002C05EA"/>
    <w:rsid w:val="002C1112"/>
    <w:rsid w:val="002D11DA"/>
    <w:rsid w:val="002D12A7"/>
    <w:rsid w:val="002D2180"/>
    <w:rsid w:val="002D6FC4"/>
    <w:rsid w:val="002E00E4"/>
    <w:rsid w:val="002E3427"/>
    <w:rsid w:val="002E7A19"/>
    <w:rsid w:val="002F5172"/>
    <w:rsid w:val="00300CBF"/>
    <w:rsid w:val="00311289"/>
    <w:rsid w:val="0031302D"/>
    <w:rsid w:val="00315821"/>
    <w:rsid w:val="00315D47"/>
    <w:rsid w:val="00320DB4"/>
    <w:rsid w:val="00325285"/>
    <w:rsid w:val="003275B4"/>
    <w:rsid w:val="00331E4E"/>
    <w:rsid w:val="003320A7"/>
    <w:rsid w:val="00336053"/>
    <w:rsid w:val="0034102A"/>
    <w:rsid w:val="003440B9"/>
    <w:rsid w:val="003454D0"/>
    <w:rsid w:val="003462BE"/>
    <w:rsid w:val="00350FFF"/>
    <w:rsid w:val="00354CD7"/>
    <w:rsid w:val="0035632B"/>
    <w:rsid w:val="003567F4"/>
    <w:rsid w:val="00360FC5"/>
    <w:rsid w:val="003635D8"/>
    <w:rsid w:val="003652C1"/>
    <w:rsid w:val="003654AA"/>
    <w:rsid w:val="003661FD"/>
    <w:rsid w:val="00370F22"/>
    <w:rsid w:val="00383580"/>
    <w:rsid w:val="003930E0"/>
    <w:rsid w:val="00393455"/>
    <w:rsid w:val="00394FD0"/>
    <w:rsid w:val="0039651A"/>
    <w:rsid w:val="003A0E6C"/>
    <w:rsid w:val="003A5378"/>
    <w:rsid w:val="003A7E41"/>
    <w:rsid w:val="003A7E5C"/>
    <w:rsid w:val="003C24D5"/>
    <w:rsid w:val="003C36B0"/>
    <w:rsid w:val="003D1B02"/>
    <w:rsid w:val="003D44CD"/>
    <w:rsid w:val="003D5032"/>
    <w:rsid w:val="003D57DE"/>
    <w:rsid w:val="003E404B"/>
    <w:rsid w:val="003E4AA1"/>
    <w:rsid w:val="003F0346"/>
    <w:rsid w:val="003F0556"/>
    <w:rsid w:val="003F6A1B"/>
    <w:rsid w:val="003F6B35"/>
    <w:rsid w:val="0040009C"/>
    <w:rsid w:val="00401830"/>
    <w:rsid w:val="00405725"/>
    <w:rsid w:val="00412977"/>
    <w:rsid w:val="00413562"/>
    <w:rsid w:val="00414B5E"/>
    <w:rsid w:val="00420458"/>
    <w:rsid w:val="00423C30"/>
    <w:rsid w:val="00426CB5"/>
    <w:rsid w:val="00436E31"/>
    <w:rsid w:val="004374AD"/>
    <w:rsid w:val="0044225A"/>
    <w:rsid w:val="004433BA"/>
    <w:rsid w:val="00443ADC"/>
    <w:rsid w:val="004458DA"/>
    <w:rsid w:val="00445C5E"/>
    <w:rsid w:val="00446B56"/>
    <w:rsid w:val="00450B49"/>
    <w:rsid w:val="004539AB"/>
    <w:rsid w:val="00454DFA"/>
    <w:rsid w:val="00461012"/>
    <w:rsid w:val="00463C02"/>
    <w:rsid w:val="00463EA8"/>
    <w:rsid w:val="00464ED2"/>
    <w:rsid w:val="00466FBB"/>
    <w:rsid w:val="00470042"/>
    <w:rsid w:val="00471302"/>
    <w:rsid w:val="00471E98"/>
    <w:rsid w:val="00480F64"/>
    <w:rsid w:val="00485C80"/>
    <w:rsid w:val="00485EAB"/>
    <w:rsid w:val="004A0017"/>
    <w:rsid w:val="004A1AF6"/>
    <w:rsid w:val="004A42C4"/>
    <w:rsid w:val="004A4AC0"/>
    <w:rsid w:val="004B4091"/>
    <w:rsid w:val="004B54A0"/>
    <w:rsid w:val="004B5E97"/>
    <w:rsid w:val="004C3262"/>
    <w:rsid w:val="004C73DC"/>
    <w:rsid w:val="004D2D77"/>
    <w:rsid w:val="004D5939"/>
    <w:rsid w:val="004E164E"/>
    <w:rsid w:val="004E734B"/>
    <w:rsid w:val="004F440F"/>
    <w:rsid w:val="004F5651"/>
    <w:rsid w:val="005045FF"/>
    <w:rsid w:val="00506DD6"/>
    <w:rsid w:val="00506EDD"/>
    <w:rsid w:val="005103E0"/>
    <w:rsid w:val="005114D0"/>
    <w:rsid w:val="00511CB1"/>
    <w:rsid w:val="00514478"/>
    <w:rsid w:val="00517708"/>
    <w:rsid w:val="0052083C"/>
    <w:rsid w:val="00520849"/>
    <w:rsid w:val="00522537"/>
    <w:rsid w:val="00526BFC"/>
    <w:rsid w:val="00530E95"/>
    <w:rsid w:val="005313F6"/>
    <w:rsid w:val="00535146"/>
    <w:rsid w:val="005371A9"/>
    <w:rsid w:val="00540B4A"/>
    <w:rsid w:val="00541840"/>
    <w:rsid w:val="00541F64"/>
    <w:rsid w:val="00545697"/>
    <w:rsid w:val="0055611E"/>
    <w:rsid w:val="00561B4F"/>
    <w:rsid w:val="00563593"/>
    <w:rsid w:val="00563AB5"/>
    <w:rsid w:val="00564805"/>
    <w:rsid w:val="0056763D"/>
    <w:rsid w:val="00571DB8"/>
    <w:rsid w:val="00573C7C"/>
    <w:rsid w:val="0057474C"/>
    <w:rsid w:val="00580394"/>
    <w:rsid w:val="00582A16"/>
    <w:rsid w:val="00583C51"/>
    <w:rsid w:val="00583DE4"/>
    <w:rsid w:val="005865CC"/>
    <w:rsid w:val="00592546"/>
    <w:rsid w:val="00593C62"/>
    <w:rsid w:val="005A07FE"/>
    <w:rsid w:val="005A18CF"/>
    <w:rsid w:val="005A7D55"/>
    <w:rsid w:val="005B1C0C"/>
    <w:rsid w:val="005B20ED"/>
    <w:rsid w:val="005B405D"/>
    <w:rsid w:val="005C048E"/>
    <w:rsid w:val="005C5CB6"/>
    <w:rsid w:val="005D0933"/>
    <w:rsid w:val="005D0D9E"/>
    <w:rsid w:val="005D1454"/>
    <w:rsid w:val="005E2386"/>
    <w:rsid w:val="005E56F3"/>
    <w:rsid w:val="00605A3F"/>
    <w:rsid w:val="00611932"/>
    <w:rsid w:val="006121F4"/>
    <w:rsid w:val="00612879"/>
    <w:rsid w:val="006170AC"/>
    <w:rsid w:val="006304A1"/>
    <w:rsid w:val="00632673"/>
    <w:rsid w:val="006327EF"/>
    <w:rsid w:val="006329CB"/>
    <w:rsid w:val="006329F2"/>
    <w:rsid w:val="00635172"/>
    <w:rsid w:val="00636D6A"/>
    <w:rsid w:val="00647C8A"/>
    <w:rsid w:val="00654FD7"/>
    <w:rsid w:val="006572A1"/>
    <w:rsid w:val="006600D5"/>
    <w:rsid w:val="00660204"/>
    <w:rsid w:val="0066426E"/>
    <w:rsid w:val="00664571"/>
    <w:rsid w:val="00676CFC"/>
    <w:rsid w:val="00682D70"/>
    <w:rsid w:val="00683428"/>
    <w:rsid w:val="00685936"/>
    <w:rsid w:val="00686B05"/>
    <w:rsid w:val="00695C10"/>
    <w:rsid w:val="006A3712"/>
    <w:rsid w:val="006A4EFA"/>
    <w:rsid w:val="006B282C"/>
    <w:rsid w:val="006B3C9D"/>
    <w:rsid w:val="006B750F"/>
    <w:rsid w:val="006C677E"/>
    <w:rsid w:val="006D1E8C"/>
    <w:rsid w:val="006D5ADA"/>
    <w:rsid w:val="006D5EEC"/>
    <w:rsid w:val="006D6DB1"/>
    <w:rsid w:val="006E02C5"/>
    <w:rsid w:val="006E7B1C"/>
    <w:rsid w:val="006F2FA1"/>
    <w:rsid w:val="006F3488"/>
    <w:rsid w:val="006F3493"/>
    <w:rsid w:val="007022C4"/>
    <w:rsid w:val="00707934"/>
    <w:rsid w:val="00713F76"/>
    <w:rsid w:val="00715E60"/>
    <w:rsid w:val="00724E6E"/>
    <w:rsid w:val="00725292"/>
    <w:rsid w:val="007264AB"/>
    <w:rsid w:val="0072794B"/>
    <w:rsid w:val="0073047B"/>
    <w:rsid w:val="007305CD"/>
    <w:rsid w:val="00731923"/>
    <w:rsid w:val="007327DD"/>
    <w:rsid w:val="00742F9E"/>
    <w:rsid w:val="00745DC0"/>
    <w:rsid w:val="00750AFA"/>
    <w:rsid w:val="00765D67"/>
    <w:rsid w:val="00770DBC"/>
    <w:rsid w:val="00771616"/>
    <w:rsid w:val="00775CE4"/>
    <w:rsid w:val="00790DF8"/>
    <w:rsid w:val="00792145"/>
    <w:rsid w:val="00792AE8"/>
    <w:rsid w:val="00794B7B"/>
    <w:rsid w:val="007A0DCC"/>
    <w:rsid w:val="007A7467"/>
    <w:rsid w:val="007B02F1"/>
    <w:rsid w:val="007B485C"/>
    <w:rsid w:val="007C46FD"/>
    <w:rsid w:val="007D2FF4"/>
    <w:rsid w:val="007D73A6"/>
    <w:rsid w:val="007E5B74"/>
    <w:rsid w:val="007E698F"/>
    <w:rsid w:val="007E6DBF"/>
    <w:rsid w:val="007F2EE1"/>
    <w:rsid w:val="007F343B"/>
    <w:rsid w:val="007F4B97"/>
    <w:rsid w:val="007F644B"/>
    <w:rsid w:val="00803475"/>
    <w:rsid w:val="00805542"/>
    <w:rsid w:val="008071D0"/>
    <w:rsid w:val="008107BC"/>
    <w:rsid w:val="00810932"/>
    <w:rsid w:val="0081467F"/>
    <w:rsid w:val="00847347"/>
    <w:rsid w:val="008507F9"/>
    <w:rsid w:val="00851C9D"/>
    <w:rsid w:val="00853515"/>
    <w:rsid w:val="00853B1F"/>
    <w:rsid w:val="00853B4F"/>
    <w:rsid w:val="00857418"/>
    <w:rsid w:val="00866DF1"/>
    <w:rsid w:val="008704CD"/>
    <w:rsid w:val="00871A37"/>
    <w:rsid w:val="00872FA6"/>
    <w:rsid w:val="0087530A"/>
    <w:rsid w:val="00875825"/>
    <w:rsid w:val="0088039B"/>
    <w:rsid w:val="0088059A"/>
    <w:rsid w:val="008805C3"/>
    <w:rsid w:val="00881B00"/>
    <w:rsid w:val="00882DD4"/>
    <w:rsid w:val="00887C03"/>
    <w:rsid w:val="00892E98"/>
    <w:rsid w:val="008972F9"/>
    <w:rsid w:val="008A1808"/>
    <w:rsid w:val="008A27EC"/>
    <w:rsid w:val="008A4161"/>
    <w:rsid w:val="008B596C"/>
    <w:rsid w:val="008B748F"/>
    <w:rsid w:val="008C0776"/>
    <w:rsid w:val="008D0CF8"/>
    <w:rsid w:val="008D39AE"/>
    <w:rsid w:val="008D3CFE"/>
    <w:rsid w:val="008D5E36"/>
    <w:rsid w:val="008F4DC4"/>
    <w:rsid w:val="009005A0"/>
    <w:rsid w:val="0090142E"/>
    <w:rsid w:val="009018C6"/>
    <w:rsid w:val="00903BDA"/>
    <w:rsid w:val="009064EF"/>
    <w:rsid w:val="00912C55"/>
    <w:rsid w:val="00917CE4"/>
    <w:rsid w:val="00920C3C"/>
    <w:rsid w:val="00925F22"/>
    <w:rsid w:val="0092742E"/>
    <w:rsid w:val="009304CE"/>
    <w:rsid w:val="00942F6C"/>
    <w:rsid w:val="0094672C"/>
    <w:rsid w:val="0095301E"/>
    <w:rsid w:val="00953F6B"/>
    <w:rsid w:val="00954A3F"/>
    <w:rsid w:val="00956CD7"/>
    <w:rsid w:val="0096025B"/>
    <w:rsid w:val="00961D76"/>
    <w:rsid w:val="00962738"/>
    <w:rsid w:val="00963B92"/>
    <w:rsid w:val="00965AB6"/>
    <w:rsid w:val="009709F6"/>
    <w:rsid w:val="00971D6C"/>
    <w:rsid w:val="00974853"/>
    <w:rsid w:val="009818DA"/>
    <w:rsid w:val="009832F9"/>
    <w:rsid w:val="00985BF6"/>
    <w:rsid w:val="0098791F"/>
    <w:rsid w:val="0099000D"/>
    <w:rsid w:val="00993576"/>
    <w:rsid w:val="00996E0D"/>
    <w:rsid w:val="0099741C"/>
    <w:rsid w:val="00997A3D"/>
    <w:rsid w:val="009A02C0"/>
    <w:rsid w:val="009A1B9A"/>
    <w:rsid w:val="009A3E19"/>
    <w:rsid w:val="009A72FE"/>
    <w:rsid w:val="009B0DEA"/>
    <w:rsid w:val="009B2A2D"/>
    <w:rsid w:val="009B51E9"/>
    <w:rsid w:val="009C0060"/>
    <w:rsid w:val="009C2478"/>
    <w:rsid w:val="009C4A4A"/>
    <w:rsid w:val="009D2E4D"/>
    <w:rsid w:val="009D5B96"/>
    <w:rsid w:val="009D73FA"/>
    <w:rsid w:val="009E207A"/>
    <w:rsid w:val="009E281C"/>
    <w:rsid w:val="009E53DC"/>
    <w:rsid w:val="009E7280"/>
    <w:rsid w:val="009F2940"/>
    <w:rsid w:val="00A05C46"/>
    <w:rsid w:val="00A06BB1"/>
    <w:rsid w:val="00A12D07"/>
    <w:rsid w:val="00A21208"/>
    <w:rsid w:val="00A21CDB"/>
    <w:rsid w:val="00A26DD5"/>
    <w:rsid w:val="00A30584"/>
    <w:rsid w:val="00A31FD4"/>
    <w:rsid w:val="00A34051"/>
    <w:rsid w:val="00A37433"/>
    <w:rsid w:val="00A40FC9"/>
    <w:rsid w:val="00A50233"/>
    <w:rsid w:val="00A52650"/>
    <w:rsid w:val="00A53CB5"/>
    <w:rsid w:val="00A64A0E"/>
    <w:rsid w:val="00A66DF5"/>
    <w:rsid w:val="00A728F2"/>
    <w:rsid w:val="00A74A27"/>
    <w:rsid w:val="00A76FDC"/>
    <w:rsid w:val="00A80AFB"/>
    <w:rsid w:val="00A8419B"/>
    <w:rsid w:val="00A90F5D"/>
    <w:rsid w:val="00A93602"/>
    <w:rsid w:val="00A95A3F"/>
    <w:rsid w:val="00A96499"/>
    <w:rsid w:val="00A97E2C"/>
    <w:rsid w:val="00AA0754"/>
    <w:rsid w:val="00AA16EE"/>
    <w:rsid w:val="00AA1AB6"/>
    <w:rsid w:val="00AA4E08"/>
    <w:rsid w:val="00AA5FC7"/>
    <w:rsid w:val="00AB3588"/>
    <w:rsid w:val="00AB5979"/>
    <w:rsid w:val="00AB6591"/>
    <w:rsid w:val="00AC1D03"/>
    <w:rsid w:val="00AC24BD"/>
    <w:rsid w:val="00AC3150"/>
    <w:rsid w:val="00AC51EF"/>
    <w:rsid w:val="00AC6C59"/>
    <w:rsid w:val="00AC77B4"/>
    <w:rsid w:val="00AD16D8"/>
    <w:rsid w:val="00AD34D0"/>
    <w:rsid w:val="00AF06D8"/>
    <w:rsid w:val="00AF36FA"/>
    <w:rsid w:val="00B02707"/>
    <w:rsid w:val="00B05B45"/>
    <w:rsid w:val="00B10751"/>
    <w:rsid w:val="00B10A16"/>
    <w:rsid w:val="00B13BBB"/>
    <w:rsid w:val="00B16623"/>
    <w:rsid w:val="00B206BC"/>
    <w:rsid w:val="00B21BCD"/>
    <w:rsid w:val="00B25913"/>
    <w:rsid w:val="00B30189"/>
    <w:rsid w:val="00B30F93"/>
    <w:rsid w:val="00B338C6"/>
    <w:rsid w:val="00B413B2"/>
    <w:rsid w:val="00B4146C"/>
    <w:rsid w:val="00B425A8"/>
    <w:rsid w:val="00B504C7"/>
    <w:rsid w:val="00B50B5B"/>
    <w:rsid w:val="00B51CA4"/>
    <w:rsid w:val="00B52EE5"/>
    <w:rsid w:val="00B62C7B"/>
    <w:rsid w:val="00B66D83"/>
    <w:rsid w:val="00B71A44"/>
    <w:rsid w:val="00B724E5"/>
    <w:rsid w:val="00B74D73"/>
    <w:rsid w:val="00B75939"/>
    <w:rsid w:val="00B80932"/>
    <w:rsid w:val="00B809D3"/>
    <w:rsid w:val="00B82984"/>
    <w:rsid w:val="00B8466A"/>
    <w:rsid w:val="00B90459"/>
    <w:rsid w:val="00BA0591"/>
    <w:rsid w:val="00BA1E35"/>
    <w:rsid w:val="00BA6013"/>
    <w:rsid w:val="00BB2866"/>
    <w:rsid w:val="00BB4350"/>
    <w:rsid w:val="00BC1433"/>
    <w:rsid w:val="00BC58E7"/>
    <w:rsid w:val="00BC6272"/>
    <w:rsid w:val="00BD07B4"/>
    <w:rsid w:val="00BD4829"/>
    <w:rsid w:val="00BD78E8"/>
    <w:rsid w:val="00BE32F8"/>
    <w:rsid w:val="00BE4F07"/>
    <w:rsid w:val="00BE7F83"/>
    <w:rsid w:val="00BF00F5"/>
    <w:rsid w:val="00BF143D"/>
    <w:rsid w:val="00BF1550"/>
    <w:rsid w:val="00BF41D7"/>
    <w:rsid w:val="00C22A82"/>
    <w:rsid w:val="00C23F0A"/>
    <w:rsid w:val="00C24182"/>
    <w:rsid w:val="00C327DE"/>
    <w:rsid w:val="00C370F0"/>
    <w:rsid w:val="00C41B1A"/>
    <w:rsid w:val="00C43952"/>
    <w:rsid w:val="00C457E0"/>
    <w:rsid w:val="00C51DE3"/>
    <w:rsid w:val="00C53C3A"/>
    <w:rsid w:val="00C54D03"/>
    <w:rsid w:val="00C55119"/>
    <w:rsid w:val="00C624FD"/>
    <w:rsid w:val="00C66933"/>
    <w:rsid w:val="00C677C2"/>
    <w:rsid w:val="00C67A42"/>
    <w:rsid w:val="00C7026F"/>
    <w:rsid w:val="00C71DB9"/>
    <w:rsid w:val="00C72B44"/>
    <w:rsid w:val="00C76631"/>
    <w:rsid w:val="00C81022"/>
    <w:rsid w:val="00C92E0A"/>
    <w:rsid w:val="00C94A8F"/>
    <w:rsid w:val="00C94C44"/>
    <w:rsid w:val="00C95DA7"/>
    <w:rsid w:val="00C95DC2"/>
    <w:rsid w:val="00CA0D4F"/>
    <w:rsid w:val="00CA12E1"/>
    <w:rsid w:val="00CA36EA"/>
    <w:rsid w:val="00CA5012"/>
    <w:rsid w:val="00CA5CB9"/>
    <w:rsid w:val="00CB1CA3"/>
    <w:rsid w:val="00CB3283"/>
    <w:rsid w:val="00CB32DD"/>
    <w:rsid w:val="00CB4DC1"/>
    <w:rsid w:val="00CB7D00"/>
    <w:rsid w:val="00CC2C1F"/>
    <w:rsid w:val="00CC590D"/>
    <w:rsid w:val="00CC717A"/>
    <w:rsid w:val="00CD4A68"/>
    <w:rsid w:val="00CD6C06"/>
    <w:rsid w:val="00CE37DB"/>
    <w:rsid w:val="00CE579B"/>
    <w:rsid w:val="00CE6070"/>
    <w:rsid w:val="00CE709C"/>
    <w:rsid w:val="00CE7655"/>
    <w:rsid w:val="00CF1527"/>
    <w:rsid w:val="00CF15DF"/>
    <w:rsid w:val="00CF1825"/>
    <w:rsid w:val="00CF2093"/>
    <w:rsid w:val="00CF3EAA"/>
    <w:rsid w:val="00CF5AE2"/>
    <w:rsid w:val="00CF6874"/>
    <w:rsid w:val="00D02633"/>
    <w:rsid w:val="00D0693D"/>
    <w:rsid w:val="00D1599C"/>
    <w:rsid w:val="00D2326C"/>
    <w:rsid w:val="00D2376E"/>
    <w:rsid w:val="00D25761"/>
    <w:rsid w:val="00D31441"/>
    <w:rsid w:val="00D35AD7"/>
    <w:rsid w:val="00D3633D"/>
    <w:rsid w:val="00D42E84"/>
    <w:rsid w:val="00D447EE"/>
    <w:rsid w:val="00D45A2D"/>
    <w:rsid w:val="00D473D1"/>
    <w:rsid w:val="00D50E90"/>
    <w:rsid w:val="00D51CE1"/>
    <w:rsid w:val="00D54DC6"/>
    <w:rsid w:val="00D57E54"/>
    <w:rsid w:val="00D62DE0"/>
    <w:rsid w:val="00D67EE9"/>
    <w:rsid w:val="00D74908"/>
    <w:rsid w:val="00D77773"/>
    <w:rsid w:val="00D813A3"/>
    <w:rsid w:val="00D83ABB"/>
    <w:rsid w:val="00D84CF1"/>
    <w:rsid w:val="00DB2A80"/>
    <w:rsid w:val="00DB443D"/>
    <w:rsid w:val="00DB5A6A"/>
    <w:rsid w:val="00DB5CEE"/>
    <w:rsid w:val="00DE1781"/>
    <w:rsid w:val="00DE200E"/>
    <w:rsid w:val="00DE51DF"/>
    <w:rsid w:val="00DF00B7"/>
    <w:rsid w:val="00DF106B"/>
    <w:rsid w:val="00DF5CC0"/>
    <w:rsid w:val="00E14F09"/>
    <w:rsid w:val="00E276B0"/>
    <w:rsid w:val="00E27795"/>
    <w:rsid w:val="00E32974"/>
    <w:rsid w:val="00E35555"/>
    <w:rsid w:val="00E36FE8"/>
    <w:rsid w:val="00E4071F"/>
    <w:rsid w:val="00E47563"/>
    <w:rsid w:val="00E508CC"/>
    <w:rsid w:val="00E5360D"/>
    <w:rsid w:val="00E53F77"/>
    <w:rsid w:val="00E54561"/>
    <w:rsid w:val="00E54AD3"/>
    <w:rsid w:val="00E63270"/>
    <w:rsid w:val="00E64D24"/>
    <w:rsid w:val="00E66563"/>
    <w:rsid w:val="00E743CB"/>
    <w:rsid w:val="00E7485D"/>
    <w:rsid w:val="00E74866"/>
    <w:rsid w:val="00E8478A"/>
    <w:rsid w:val="00EB1A9A"/>
    <w:rsid w:val="00EB6C8D"/>
    <w:rsid w:val="00EB76A4"/>
    <w:rsid w:val="00EC1CED"/>
    <w:rsid w:val="00EC2911"/>
    <w:rsid w:val="00EC4F37"/>
    <w:rsid w:val="00EC6877"/>
    <w:rsid w:val="00ED4419"/>
    <w:rsid w:val="00EE213E"/>
    <w:rsid w:val="00EE7222"/>
    <w:rsid w:val="00EF00C0"/>
    <w:rsid w:val="00EF5BBC"/>
    <w:rsid w:val="00EF6AB1"/>
    <w:rsid w:val="00EF7D80"/>
    <w:rsid w:val="00F069CC"/>
    <w:rsid w:val="00F07524"/>
    <w:rsid w:val="00F16CAA"/>
    <w:rsid w:val="00F201F1"/>
    <w:rsid w:val="00F257D2"/>
    <w:rsid w:val="00F32C2B"/>
    <w:rsid w:val="00F3742C"/>
    <w:rsid w:val="00F40E33"/>
    <w:rsid w:val="00F41DA8"/>
    <w:rsid w:val="00F44C99"/>
    <w:rsid w:val="00F50D4B"/>
    <w:rsid w:val="00F5195E"/>
    <w:rsid w:val="00F55AD6"/>
    <w:rsid w:val="00F55B42"/>
    <w:rsid w:val="00F6030F"/>
    <w:rsid w:val="00F6175E"/>
    <w:rsid w:val="00F66841"/>
    <w:rsid w:val="00F67A11"/>
    <w:rsid w:val="00F72680"/>
    <w:rsid w:val="00F7297E"/>
    <w:rsid w:val="00F73925"/>
    <w:rsid w:val="00F744EF"/>
    <w:rsid w:val="00F76C25"/>
    <w:rsid w:val="00F77F80"/>
    <w:rsid w:val="00F8083E"/>
    <w:rsid w:val="00F83C51"/>
    <w:rsid w:val="00F84CE1"/>
    <w:rsid w:val="00F90CD9"/>
    <w:rsid w:val="00F9321D"/>
    <w:rsid w:val="00F945A9"/>
    <w:rsid w:val="00FA0665"/>
    <w:rsid w:val="00FA1295"/>
    <w:rsid w:val="00FA3A0B"/>
    <w:rsid w:val="00FA3EA4"/>
    <w:rsid w:val="00FA615B"/>
    <w:rsid w:val="00FA75EE"/>
    <w:rsid w:val="00FB0176"/>
    <w:rsid w:val="00FB30EA"/>
    <w:rsid w:val="00FB35EA"/>
    <w:rsid w:val="00FB5CB7"/>
    <w:rsid w:val="00FC0F13"/>
    <w:rsid w:val="00FC4B3D"/>
    <w:rsid w:val="00FC7D94"/>
    <w:rsid w:val="00FD375E"/>
    <w:rsid w:val="00FD518E"/>
    <w:rsid w:val="00FE1258"/>
    <w:rsid w:val="00FE4526"/>
    <w:rsid w:val="00FE47E8"/>
    <w:rsid w:val="00FE755A"/>
    <w:rsid w:val="00FE7E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4F0D"/>
  <w15:docId w15:val="{C00D0024-87E6-472D-A3F0-FADD807F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9"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735"/>
    <w:pPr>
      <w:spacing w:after="120" w:line="240" w:lineRule="auto"/>
    </w:pPr>
    <w:rPr>
      <w:rFonts w:ascii="Times New Roman" w:hAnsi="Times New Roman"/>
      <w:sz w:val="24"/>
    </w:rPr>
  </w:style>
  <w:style w:type="paragraph" w:styleId="Heading1">
    <w:name w:val="heading 1"/>
    <w:basedOn w:val="Normal"/>
    <w:next w:val="Normal"/>
    <w:link w:val="Heading1Char"/>
    <w:uiPriority w:val="3"/>
    <w:qFormat/>
    <w:rsid w:val="006B282C"/>
    <w:pPr>
      <w:keepNext/>
      <w:keepLines/>
      <w:spacing w:after="0" w:line="360" w:lineRule="auto"/>
      <w:jc w:val="center"/>
      <w:outlineLvl w:val="0"/>
    </w:pPr>
    <w:rPr>
      <w:rFonts w:eastAsiaTheme="majorEastAsia" w:cstheme="majorBidi"/>
      <w:b/>
      <w:bCs/>
      <w:color w:val="000000" w:themeColor="text1"/>
      <w:szCs w:val="24"/>
      <w:lang w:eastAsia="ja-JP"/>
    </w:rPr>
  </w:style>
  <w:style w:type="paragraph" w:styleId="Heading2">
    <w:name w:val="heading 2"/>
    <w:basedOn w:val="Normal"/>
    <w:next w:val="Normal"/>
    <w:link w:val="Heading2Char"/>
    <w:uiPriority w:val="9"/>
    <w:unhideWhenUsed/>
    <w:qFormat/>
    <w:rsid w:val="00E27795"/>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3"/>
    <w:unhideWhenUsed/>
    <w:qFormat/>
    <w:rsid w:val="00770DBC"/>
    <w:pPr>
      <w:keepNext/>
      <w:keepLines/>
      <w:ind w:firstLine="720"/>
      <w:outlineLvl w:val="2"/>
    </w:pPr>
    <w:rPr>
      <w:rFonts w:eastAsiaTheme="majorEastAsia" w:cstheme="majorBidi"/>
      <w:b/>
      <w:bCs/>
      <w:color w:val="000000" w:themeColor="text1"/>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6B282C"/>
    <w:rPr>
      <w:rFonts w:ascii="Times New Roman" w:eastAsiaTheme="majorEastAsia" w:hAnsi="Times New Roman" w:cstheme="majorBidi"/>
      <w:b/>
      <w:bCs/>
      <w:color w:val="000000" w:themeColor="text1"/>
      <w:sz w:val="24"/>
      <w:szCs w:val="24"/>
      <w:lang w:eastAsia="ja-JP"/>
    </w:rPr>
  </w:style>
  <w:style w:type="character" w:customStyle="1" w:styleId="Heading2Char">
    <w:name w:val="Heading 2 Char"/>
    <w:basedOn w:val="DefaultParagraphFont"/>
    <w:link w:val="Heading2"/>
    <w:uiPriority w:val="9"/>
    <w:rsid w:val="00E27795"/>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3"/>
    <w:rsid w:val="00770DBC"/>
    <w:rPr>
      <w:rFonts w:ascii="Times New Roman" w:eastAsiaTheme="majorEastAsia" w:hAnsi="Times New Roman" w:cstheme="majorBidi"/>
      <w:b/>
      <w:bCs/>
      <w:color w:val="000000" w:themeColor="text1"/>
      <w:sz w:val="24"/>
      <w:szCs w:val="24"/>
      <w:lang w:eastAsia="ja-JP"/>
    </w:rPr>
  </w:style>
  <w:style w:type="paragraph" w:styleId="ListParagraph">
    <w:name w:val="List Paragraph"/>
    <w:basedOn w:val="Normal"/>
    <w:uiPriority w:val="34"/>
    <w:qFormat/>
    <w:rsid w:val="00436E31"/>
    <w:pPr>
      <w:ind w:left="720"/>
      <w:contextualSpacing/>
    </w:pPr>
  </w:style>
  <w:style w:type="paragraph" w:styleId="BalloonText">
    <w:name w:val="Balloon Text"/>
    <w:basedOn w:val="Normal"/>
    <w:link w:val="BalloonTextChar"/>
    <w:uiPriority w:val="99"/>
    <w:semiHidden/>
    <w:unhideWhenUsed/>
    <w:rsid w:val="00F201F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1F1"/>
    <w:rPr>
      <w:rFonts w:ascii="Segoe UI" w:hAnsi="Segoe UI" w:cs="Segoe UI"/>
      <w:sz w:val="18"/>
      <w:szCs w:val="18"/>
    </w:rPr>
  </w:style>
  <w:style w:type="paragraph" w:customStyle="1" w:styleId="DefaultText">
    <w:name w:val="Default Text"/>
    <w:basedOn w:val="Normal"/>
    <w:rsid w:val="00F201F1"/>
    <w:pPr>
      <w:overflowPunct w:val="0"/>
      <w:autoSpaceDE w:val="0"/>
      <w:autoSpaceDN w:val="0"/>
      <w:adjustRightInd w:val="0"/>
      <w:spacing w:after="0"/>
      <w:textAlignment w:val="baseline"/>
    </w:pPr>
    <w:rPr>
      <w:rFonts w:eastAsia="Times New Roman" w:cs="Times New Roman"/>
      <w:szCs w:val="20"/>
    </w:rPr>
  </w:style>
  <w:style w:type="paragraph" w:styleId="NormalWeb">
    <w:name w:val="Normal (Web)"/>
    <w:basedOn w:val="Normal"/>
    <w:uiPriority w:val="99"/>
    <w:rsid w:val="00AC24BD"/>
    <w:pPr>
      <w:spacing w:before="100" w:beforeAutospacing="1" w:after="100" w:afterAutospacing="1"/>
    </w:pPr>
    <w:rPr>
      <w:rFonts w:eastAsia="Times New Roman" w:cs="Times New Roman"/>
      <w:szCs w:val="24"/>
    </w:rPr>
  </w:style>
  <w:style w:type="character" w:styleId="Strong">
    <w:name w:val="Strong"/>
    <w:uiPriority w:val="22"/>
    <w:qFormat/>
    <w:rsid w:val="00AC24BD"/>
    <w:rPr>
      <w:b/>
      <w:bCs/>
    </w:rPr>
  </w:style>
  <w:style w:type="table" w:styleId="TableGrid">
    <w:name w:val="Table Grid"/>
    <w:basedOn w:val="TableNormal"/>
    <w:uiPriority w:val="39"/>
    <w:rsid w:val="00463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4CF1"/>
    <w:rPr>
      <w:color w:val="0000FF"/>
      <w:u w:val="single"/>
    </w:rPr>
  </w:style>
  <w:style w:type="paragraph" w:customStyle="1" w:styleId="Default">
    <w:name w:val="Default"/>
    <w:rsid w:val="00AB358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F41D7"/>
    <w:pPr>
      <w:tabs>
        <w:tab w:val="center" w:pos="4680"/>
        <w:tab w:val="right" w:pos="9360"/>
      </w:tabs>
      <w:spacing w:after="0"/>
    </w:pPr>
  </w:style>
  <w:style w:type="character" w:customStyle="1" w:styleId="HeaderChar">
    <w:name w:val="Header Char"/>
    <w:basedOn w:val="DefaultParagraphFont"/>
    <w:link w:val="Header"/>
    <w:uiPriority w:val="99"/>
    <w:rsid w:val="00BF41D7"/>
  </w:style>
  <w:style w:type="paragraph" w:styleId="Footer">
    <w:name w:val="footer"/>
    <w:basedOn w:val="Normal"/>
    <w:link w:val="FooterChar"/>
    <w:uiPriority w:val="99"/>
    <w:unhideWhenUsed/>
    <w:rsid w:val="00BF41D7"/>
    <w:pPr>
      <w:tabs>
        <w:tab w:val="center" w:pos="4680"/>
        <w:tab w:val="right" w:pos="9360"/>
      </w:tabs>
      <w:spacing w:after="0"/>
    </w:pPr>
  </w:style>
  <w:style w:type="character" w:customStyle="1" w:styleId="FooterChar">
    <w:name w:val="Footer Char"/>
    <w:basedOn w:val="DefaultParagraphFont"/>
    <w:link w:val="Footer"/>
    <w:uiPriority w:val="99"/>
    <w:rsid w:val="00BF41D7"/>
  </w:style>
  <w:style w:type="character" w:customStyle="1" w:styleId="UnresolvedMention1">
    <w:name w:val="Unresolved Mention1"/>
    <w:basedOn w:val="DefaultParagraphFont"/>
    <w:uiPriority w:val="99"/>
    <w:semiHidden/>
    <w:unhideWhenUsed/>
    <w:rsid w:val="00AC6C59"/>
    <w:rPr>
      <w:color w:val="605E5C"/>
      <w:shd w:val="clear" w:color="auto" w:fill="E1DFDD"/>
    </w:rPr>
  </w:style>
  <w:style w:type="paragraph" w:styleId="TOCHeading">
    <w:name w:val="TOC Heading"/>
    <w:basedOn w:val="Heading1"/>
    <w:next w:val="Normal"/>
    <w:uiPriority w:val="39"/>
    <w:unhideWhenUsed/>
    <w:qFormat/>
    <w:rsid w:val="005A18CF"/>
    <w:pPr>
      <w:spacing w:before="240" w:line="259" w:lineRule="auto"/>
      <w:jc w:val="left"/>
      <w:outlineLvl w:val="9"/>
    </w:pPr>
    <w:rPr>
      <w:rFonts w:asciiTheme="majorHAnsi" w:hAnsiTheme="majorHAnsi"/>
      <w:b w:val="0"/>
      <w:bCs w:val="0"/>
      <w:color w:val="2E74B5" w:themeColor="accent1" w:themeShade="BF"/>
      <w:sz w:val="32"/>
      <w:szCs w:val="32"/>
      <w:lang w:eastAsia="en-US"/>
    </w:rPr>
  </w:style>
  <w:style w:type="paragraph" w:styleId="TOC1">
    <w:name w:val="toc 1"/>
    <w:basedOn w:val="Normal"/>
    <w:next w:val="Normal"/>
    <w:autoRedefine/>
    <w:uiPriority w:val="39"/>
    <w:unhideWhenUsed/>
    <w:rsid w:val="005A18CF"/>
    <w:pPr>
      <w:spacing w:after="100"/>
    </w:pPr>
  </w:style>
  <w:style w:type="paragraph" w:styleId="TOC2">
    <w:name w:val="toc 2"/>
    <w:basedOn w:val="Normal"/>
    <w:next w:val="Normal"/>
    <w:autoRedefine/>
    <w:uiPriority w:val="39"/>
    <w:unhideWhenUsed/>
    <w:rsid w:val="005A18CF"/>
    <w:pPr>
      <w:spacing w:after="100"/>
      <w:ind w:left="240"/>
    </w:pPr>
  </w:style>
  <w:style w:type="paragraph" w:styleId="TOC3">
    <w:name w:val="toc 3"/>
    <w:basedOn w:val="Normal"/>
    <w:next w:val="Normal"/>
    <w:autoRedefine/>
    <w:uiPriority w:val="39"/>
    <w:unhideWhenUsed/>
    <w:rsid w:val="00805542"/>
    <w:pPr>
      <w:tabs>
        <w:tab w:val="right" w:leader="dot" w:pos="9350"/>
      </w:tabs>
      <w:spacing w:after="100"/>
      <w:ind w:left="720"/>
      <w:contextualSpacing/>
    </w:pPr>
  </w:style>
  <w:style w:type="paragraph" w:styleId="Title">
    <w:name w:val="Title"/>
    <w:basedOn w:val="Normal"/>
    <w:next w:val="Normal"/>
    <w:link w:val="TitleChar"/>
    <w:qFormat/>
    <w:rsid w:val="00993576"/>
    <w:pPr>
      <w:widowControl w:val="0"/>
      <w:spacing w:after="0"/>
      <w:jc w:val="center"/>
    </w:pPr>
    <w:rPr>
      <w:rFonts w:ascii="Arial" w:eastAsia="Times New Roman" w:hAnsi="Arial" w:cs="Times New Roman"/>
      <w:b/>
      <w:sz w:val="36"/>
      <w:szCs w:val="20"/>
    </w:rPr>
  </w:style>
  <w:style w:type="character" w:customStyle="1" w:styleId="TitleChar">
    <w:name w:val="Title Char"/>
    <w:basedOn w:val="DefaultParagraphFont"/>
    <w:link w:val="Title"/>
    <w:rsid w:val="00993576"/>
    <w:rPr>
      <w:rFonts w:ascii="Arial" w:eastAsia="Times New Roman" w:hAnsi="Arial" w:cs="Times New Roman"/>
      <w:b/>
      <w:sz w:val="36"/>
      <w:szCs w:val="20"/>
    </w:rPr>
  </w:style>
  <w:style w:type="paragraph" w:customStyle="1" w:styleId="Tabletext">
    <w:name w:val="Tabletext"/>
    <w:basedOn w:val="Normal"/>
    <w:rsid w:val="00993576"/>
    <w:pPr>
      <w:keepLines/>
      <w:widowControl w:val="0"/>
      <w:spacing w:line="240" w:lineRule="atLeast"/>
    </w:pPr>
    <w:rPr>
      <w:rFonts w:eastAsia="Times New Roman" w:cs="Times New Roman"/>
      <w:sz w:val="20"/>
      <w:szCs w:val="20"/>
    </w:rPr>
  </w:style>
  <w:style w:type="table" w:styleId="LightList">
    <w:name w:val="Light List"/>
    <w:basedOn w:val="TableNormal"/>
    <w:uiPriority w:val="61"/>
    <w:rsid w:val="00C457E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D473D1"/>
    <w:rPr>
      <w:sz w:val="16"/>
      <w:szCs w:val="16"/>
    </w:rPr>
  </w:style>
  <w:style w:type="paragraph" w:styleId="CommentText">
    <w:name w:val="annotation text"/>
    <w:basedOn w:val="Normal"/>
    <w:link w:val="CommentTextChar"/>
    <w:uiPriority w:val="99"/>
    <w:semiHidden/>
    <w:unhideWhenUsed/>
    <w:rsid w:val="00D473D1"/>
    <w:rPr>
      <w:sz w:val="20"/>
      <w:szCs w:val="20"/>
    </w:rPr>
  </w:style>
  <w:style w:type="character" w:customStyle="1" w:styleId="CommentTextChar">
    <w:name w:val="Comment Text Char"/>
    <w:basedOn w:val="DefaultParagraphFont"/>
    <w:link w:val="CommentText"/>
    <w:uiPriority w:val="99"/>
    <w:semiHidden/>
    <w:rsid w:val="00D473D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473D1"/>
    <w:rPr>
      <w:b/>
      <w:bCs/>
    </w:rPr>
  </w:style>
  <w:style w:type="character" w:customStyle="1" w:styleId="CommentSubjectChar">
    <w:name w:val="Comment Subject Char"/>
    <w:basedOn w:val="CommentTextChar"/>
    <w:link w:val="CommentSubject"/>
    <w:uiPriority w:val="99"/>
    <w:semiHidden/>
    <w:rsid w:val="00D473D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61753">
      <w:bodyDiv w:val="1"/>
      <w:marLeft w:val="0"/>
      <w:marRight w:val="0"/>
      <w:marTop w:val="0"/>
      <w:marBottom w:val="0"/>
      <w:divBdr>
        <w:top w:val="none" w:sz="0" w:space="0" w:color="auto"/>
        <w:left w:val="none" w:sz="0" w:space="0" w:color="auto"/>
        <w:bottom w:val="none" w:sz="0" w:space="0" w:color="auto"/>
        <w:right w:val="none" w:sz="0" w:space="0" w:color="auto"/>
      </w:divBdr>
    </w:div>
    <w:div w:id="155153999">
      <w:bodyDiv w:val="1"/>
      <w:marLeft w:val="0"/>
      <w:marRight w:val="0"/>
      <w:marTop w:val="0"/>
      <w:marBottom w:val="0"/>
      <w:divBdr>
        <w:top w:val="none" w:sz="0" w:space="0" w:color="auto"/>
        <w:left w:val="none" w:sz="0" w:space="0" w:color="auto"/>
        <w:bottom w:val="none" w:sz="0" w:space="0" w:color="auto"/>
        <w:right w:val="none" w:sz="0" w:space="0" w:color="auto"/>
      </w:divBdr>
    </w:div>
    <w:div w:id="188572947">
      <w:bodyDiv w:val="1"/>
      <w:marLeft w:val="0"/>
      <w:marRight w:val="0"/>
      <w:marTop w:val="0"/>
      <w:marBottom w:val="0"/>
      <w:divBdr>
        <w:top w:val="none" w:sz="0" w:space="0" w:color="auto"/>
        <w:left w:val="none" w:sz="0" w:space="0" w:color="auto"/>
        <w:bottom w:val="none" w:sz="0" w:space="0" w:color="auto"/>
        <w:right w:val="none" w:sz="0" w:space="0" w:color="auto"/>
      </w:divBdr>
    </w:div>
    <w:div w:id="189800405">
      <w:bodyDiv w:val="1"/>
      <w:marLeft w:val="0"/>
      <w:marRight w:val="0"/>
      <w:marTop w:val="0"/>
      <w:marBottom w:val="0"/>
      <w:divBdr>
        <w:top w:val="none" w:sz="0" w:space="0" w:color="auto"/>
        <w:left w:val="none" w:sz="0" w:space="0" w:color="auto"/>
        <w:bottom w:val="none" w:sz="0" w:space="0" w:color="auto"/>
        <w:right w:val="none" w:sz="0" w:space="0" w:color="auto"/>
      </w:divBdr>
    </w:div>
    <w:div w:id="233782490">
      <w:bodyDiv w:val="1"/>
      <w:marLeft w:val="0"/>
      <w:marRight w:val="0"/>
      <w:marTop w:val="0"/>
      <w:marBottom w:val="0"/>
      <w:divBdr>
        <w:top w:val="none" w:sz="0" w:space="0" w:color="auto"/>
        <w:left w:val="none" w:sz="0" w:space="0" w:color="auto"/>
        <w:bottom w:val="none" w:sz="0" w:space="0" w:color="auto"/>
        <w:right w:val="none" w:sz="0" w:space="0" w:color="auto"/>
      </w:divBdr>
    </w:div>
    <w:div w:id="403524977">
      <w:bodyDiv w:val="1"/>
      <w:marLeft w:val="0"/>
      <w:marRight w:val="0"/>
      <w:marTop w:val="0"/>
      <w:marBottom w:val="0"/>
      <w:divBdr>
        <w:top w:val="none" w:sz="0" w:space="0" w:color="auto"/>
        <w:left w:val="none" w:sz="0" w:space="0" w:color="auto"/>
        <w:bottom w:val="none" w:sz="0" w:space="0" w:color="auto"/>
        <w:right w:val="none" w:sz="0" w:space="0" w:color="auto"/>
      </w:divBdr>
      <w:divsChild>
        <w:div w:id="580990984">
          <w:marLeft w:val="0"/>
          <w:marRight w:val="0"/>
          <w:marTop w:val="0"/>
          <w:marBottom w:val="0"/>
          <w:divBdr>
            <w:top w:val="none" w:sz="0" w:space="0" w:color="auto"/>
            <w:left w:val="none" w:sz="0" w:space="0" w:color="auto"/>
            <w:bottom w:val="none" w:sz="0" w:space="0" w:color="auto"/>
            <w:right w:val="none" w:sz="0" w:space="0" w:color="auto"/>
          </w:divBdr>
          <w:divsChild>
            <w:div w:id="1152910684">
              <w:marLeft w:val="0"/>
              <w:marRight w:val="0"/>
              <w:marTop w:val="0"/>
              <w:marBottom w:val="0"/>
              <w:divBdr>
                <w:top w:val="none" w:sz="0" w:space="0" w:color="auto"/>
                <w:left w:val="none" w:sz="0" w:space="0" w:color="auto"/>
                <w:bottom w:val="none" w:sz="0" w:space="0" w:color="auto"/>
                <w:right w:val="none" w:sz="0" w:space="0" w:color="auto"/>
              </w:divBdr>
              <w:divsChild>
                <w:div w:id="1235045440">
                  <w:marLeft w:val="0"/>
                  <w:marRight w:val="0"/>
                  <w:marTop w:val="0"/>
                  <w:marBottom w:val="0"/>
                  <w:divBdr>
                    <w:top w:val="none" w:sz="0" w:space="0" w:color="auto"/>
                    <w:left w:val="none" w:sz="0" w:space="0" w:color="auto"/>
                    <w:bottom w:val="none" w:sz="0" w:space="0" w:color="auto"/>
                    <w:right w:val="none" w:sz="0" w:space="0" w:color="auto"/>
                  </w:divBdr>
                  <w:divsChild>
                    <w:div w:id="742680839">
                      <w:marLeft w:val="0"/>
                      <w:marRight w:val="0"/>
                      <w:marTop w:val="0"/>
                      <w:marBottom w:val="0"/>
                      <w:divBdr>
                        <w:top w:val="none" w:sz="0" w:space="0" w:color="auto"/>
                        <w:left w:val="none" w:sz="0" w:space="0" w:color="auto"/>
                        <w:bottom w:val="none" w:sz="0" w:space="0" w:color="auto"/>
                        <w:right w:val="none" w:sz="0" w:space="0" w:color="auto"/>
                      </w:divBdr>
                      <w:divsChild>
                        <w:div w:id="1639609723">
                          <w:marLeft w:val="0"/>
                          <w:marRight w:val="0"/>
                          <w:marTop w:val="120"/>
                          <w:marBottom w:val="0"/>
                          <w:divBdr>
                            <w:top w:val="none" w:sz="0" w:space="0" w:color="auto"/>
                            <w:left w:val="none" w:sz="0" w:space="0" w:color="auto"/>
                            <w:bottom w:val="none" w:sz="0" w:space="0" w:color="auto"/>
                            <w:right w:val="none" w:sz="0" w:space="0" w:color="auto"/>
                          </w:divBdr>
                          <w:divsChild>
                            <w:div w:id="1796872880">
                              <w:marLeft w:val="0"/>
                              <w:marRight w:val="0"/>
                              <w:marTop w:val="0"/>
                              <w:marBottom w:val="0"/>
                              <w:divBdr>
                                <w:top w:val="none" w:sz="0" w:space="0" w:color="auto"/>
                                <w:left w:val="none" w:sz="0" w:space="0" w:color="auto"/>
                                <w:bottom w:val="none" w:sz="0" w:space="0" w:color="auto"/>
                                <w:right w:val="none" w:sz="0" w:space="0" w:color="auto"/>
                              </w:divBdr>
                              <w:divsChild>
                                <w:div w:id="1354069273">
                                  <w:marLeft w:val="0"/>
                                  <w:marRight w:val="0"/>
                                  <w:marTop w:val="0"/>
                                  <w:marBottom w:val="0"/>
                                  <w:divBdr>
                                    <w:top w:val="none" w:sz="0" w:space="0" w:color="auto"/>
                                    <w:left w:val="none" w:sz="0" w:space="0" w:color="auto"/>
                                    <w:bottom w:val="none" w:sz="0" w:space="0" w:color="auto"/>
                                    <w:right w:val="none" w:sz="0" w:space="0" w:color="auto"/>
                                  </w:divBdr>
                                  <w:divsChild>
                                    <w:div w:id="296106057">
                                      <w:marLeft w:val="0"/>
                                      <w:marRight w:val="0"/>
                                      <w:marTop w:val="0"/>
                                      <w:marBottom w:val="0"/>
                                      <w:divBdr>
                                        <w:top w:val="none" w:sz="0" w:space="0" w:color="auto"/>
                                        <w:left w:val="none" w:sz="0" w:space="0" w:color="auto"/>
                                        <w:bottom w:val="none" w:sz="0" w:space="0" w:color="auto"/>
                                        <w:right w:val="none" w:sz="0" w:space="0" w:color="auto"/>
                                      </w:divBdr>
                                      <w:divsChild>
                                        <w:div w:id="91559257">
                                          <w:marLeft w:val="0"/>
                                          <w:marRight w:val="0"/>
                                          <w:marTop w:val="0"/>
                                          <w:marBottom w:val="0"/>
                                          <w:divBdr>
                                            <w:top w:val="none" w:sz="0" w:space="0" w:color="auto"/>
                                            <w:left w:val="none" w:sz="0" w:space="0" w:color="auto"/>
                                            <w:bottom w:val="none" w:sz="0" w:space="0" w:color="auto"/>
                                            <w:right w:val="none" w:sz="0" w:space="0" w:color="auto"/>
                                          </w:divBdr>
                                          <w:divsChild>
                                            <w:div w:id="1299993336">
                                              <w:marLeft w:val="-120"/>
                                              <w:marRight w:val="0"/>
                                              <w:marTop w:val="240"/>
                                              <w:marBottom w:val="0"/>
                                              <w:divBdr>
                                                <w:top w:val="none" w:sz="0" w:space="0" w:color="auto"/>
                                                <w:left w:val="none" w:sz="0" w:space="0" w:color="auto"/>
                                                <w:bottom w:val="none" w:sz="0" w:space="0" w:color="auto"/>
                                                <w:right w:val="none" w:sz="0" w:space="0" w:color="auto"/>
                                              </w:divBdr>
                                              <w:divsChild>
                                                <w:div w:id="840968267">
                                                  <w:marLeft w:val="0"/>
                                                  <w:marRight w:val="0"/>
                                                  <w:marTop w:val="0"/>
                                                  <w:marBottom w:val="0"/>
                                                  <w:divBdr>
                                                    <w:top w:val="none" w:sz="0" w:space="0" w:color="auto"/>
                                                    <w:left w:val="none" w:sz="0" w:space="0" w:color="auto"/>
                                                    <w:bottom w:val="none" w:sz="0" w:space="0" w:color="auto"/>
                                                    <w:right w:val="none" w:sz="0" w:space="0" w:color="auto"/>
                                                  </w:divBdr>
                                                  <w:divsChild>
                                                    <w:div w:id="1077440911">
                                                      <w:marLeft w:val="0"/>
                                                      <w:marRight w:val="0"/>
                                                      <w:marTop w:val="0"/>
                                                      <w:marBottom w:val="0"/>
                                                      <w:divBdr>
                                                        <w:top w:val="none" w:sz="0" w:space="0" w:color="auto"/>
                                                        <w:left w:val="none" w:sz="0" w:space="0" w:color="auto"/>
                                                        <w:bottom w:val="none" w:sz="0" w:space="0" w:color="auto"/>
                                                        <w:right w:val="none" w:sz="0" w:space="0" w:color="auto"/>
                                                      </w:divBdr>
                                                      <w:divsChild>
                                                        <w:div w:id="630285898">
                                                          <w:marLeft w:val="0"/>
                                                          <w:marRight w:val="0"/>
                                                          <w:marTop w:val="0"/>
                                                          <w:marBottom w:val="0"/>
                                                          <w:divBdr>
                                                            <w:top w:val="none" w:sz="0" w:space="0" w:color="auto"/>
                                                            <w:left w:val="none" w:sz="0" w:space="0" w:color="auto"/>
                                                            <w:bottom w:val="none" w:sz="0" w:space="0" w:color="auto"/>
                                                            <w:right w:val="none" w:sz="0" w:space="0" w:color="auto"/>
                                                          </w:divBdr>
                                                          <w:divsChild>
                                                            <w:div w:id="622348614">
                                                              <w:marLeft w:val="0"/>
                                                              <w:marRight w:val="0"/>
                                                              <w:marTop w:val="0"/>
                                                              <w:marBottom w:val="0"/>
                                                              <w:divBdr>
                                                                <w:top w:val="none" w:sz="0" w:space="0" w:color="auto"/>
                                                                <w:left w:val="none" w:sz="0" w:space="0" w:color="auto"/>
                                                                <w:bottom w:val="none" w:sz="0" w:space="0" w:color="auto"/>
                                                                <w:right w:val="none" w:sz="0" w:space="0" w:color="auto"/>
                                                              </w:divBdr>
                                                              <w:divsChild>
                                                                <w:div w:id="1064647944">
                                                                  <w:marLeft w:val="0"/>
                                                                  <w:marRight w:val="0"/>
                                                                  <w:marTop w:val="0"/>
                                                                  <w:marBottom w:val="0"/>
                                                                  <w:divBdr>
                                                                    <w:top w:val="none" w:sz="0" w:space="0" w:color="auto"/>
                                                                    <w:left w:val="none" w:sz="0" w:space="0" w:color="auto"/>
                                                                    <w:bottom w:val="none" w:sz="0" w:space="0" w:color="auto"/>
                                                                    <w:right w:val="none" w:sz="0" w:space="0" w:color="auto"/>
                                                                  </w:divBdr>
                                                                  <w:divsChild>
                                                                    <w:div w:id="3728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01512115">
      <w:bodyDiv w:val="1"/>
      <w:marLeft w:val="0"/>
      <w:marRight w:val="0"/>
      <w:marTop w:val="0"/>
      <w:marBottom w:val="0"/>
      <w:divBdr>
        <w:top w:val="none" w:sz="0" w:space="0" w:color="auto"/>
        <w:left w:val="none" w:sz="0" w:space="0" w:color="auto"/>
        <w:bottom w:val="none" w:sz="0" w:space="0" w:color="auto"/>
        <w:right w:val="none" w:sz="0" w:space="0" w:color="auto"/>
      </w:divBdr>
    </w:div>
    <w:div w:id="552353376">
      <w:bodyDiv w:val="1"/>
      <w:marLeft w:val="0"/>
      <w:marRight w:val="0"/>
      <w:marTop w:val="0"/>
      <w:marBottom w:val="0"/>
      <w:divBdr>
        <w:top w:val="none" w:sz="0" w:space="0" w:color="auto"/>
        <w:left w:val="none" w:sz="0" w:space="0" w:color="auto"/>
        <w:bottom w:val="none" w:sz="0" w:space="0" w:color="auto"/>
        <w:right w:val="none" w:sz="0" w:space="0" w:color="auto"/>
      </w:divBdr>
      <w:divsChild>
        <w:div w:id="1205361265">
          <w:marLeft w:val="0"/>
          <w:marRight w:val="0"/>
          <w:marTop w:val="0"/>
          <w:marBottom w:val="0"/>
          <w:divBdr>
            <w:top w:val="none" w:sz="0" w:space="0" w:color="auto"/>
            <w:left w:val="none" w:sz="0" w:space="0" w:color="auto"/>
            <w:bottom w:val="none" w:sz="0" w:space="0" w:color="auto"/>
            <w:right w:val="none" w:sz="0" w:space="0" w:color="auto"/>
          </w:divBdr>
        </w:div>
        <w:div w:id="847839706">
          <w:marLeft w:val="0"/>
          <w:marRight w:val="0"/>
          <w:marTop w:val="0"/>
          <w:marBottom w:val="0"/>
          <w:divBdr>
            <w:top w:val="none" w:sz="0" w:space="0" w:color="auto"/>
            <w:left w:val="none" w:sz="0" w:space="0" w:color="auto"/>
            <w:bottom w:val="none" w:sz="0" w:space="0" w:color="auto"/>
            <w:right w:val="none" w:sz="0" w:space="0" w:color="auto"/>
          </w:divBdr>
        </w:div>
      </w:divsChild>
    </w:div>
    <w:div w:id="585922648">
      <w:bodyDiv w:val="1"/>
      <w:marLeft w:val="0"/>
      <w:marRight w:val="0"/>
      <w:marTop w:val="0"/>
      <w:marBottom w:val="0"/>
      <w:divBdr>
        <w:top w:val="none" w:sz="0" w:space="0" w:color="auto"/>
        <w:left w:val="none" w:sz="0" w:space="0" w:color="auto"/>
        <w:bottom w:val="none" w:sz="0" w:space="0" w:color="auto"/>
        <w:right w:val="none" w:sz="0" w:space="0" w:color="auto"/>
      </w:divBdr>
      <w:divsChild>
        <w:div w:id="775830323">
          <w:marLeft w:val="0"/>
          <w:marRight w:val="0"/>
          <w:marTop w:val="0"/>
          <w:marBottom w:val="0"/>
          <w:divBdr>
            <w:top w:val="none" w:sz="0" w:space="0" w:color="auto"/>
            <w:left w:val="none" w:sz="0" w:space="0" w:color="auto"/>
            <w:bottom w:val="none" w:sz="0" w:space="0" w:color="auto"/>
            <w:right w:val="none" w:sz="0" w:space="0" w:color="auto"/>
          </w:divBdr>
          <w:divsChild>
            <w:div w:id="1467360153">
              <w:marLeft w:val="0"/>
              <w:marRight w:val="0"/>
              <w:marTop w:val="0"/>
              <w:marBottom w:val="0"/>
              <w:divBdr>
                <w:top w:val="none" w:sz="0" w:space="0" w:color="auto"/>
                <w:left w:val="none" w:sz="0" w:space="0" w:color="auto"/>
                <w:bottom w:val="none" w:sz="0" w:space="0" w:color="auto"/>
                <w:right w:val="none" w:sz="0" w:space="0" w:color="auto"/>
              </w:divBdr>
              <w:divsChild>
                <w:div w:id="781458746">
                  <w:marLeft w:val="0"/>
                  <w:marRight w:val="0"/>
                  <w:marTop w:val="0"/>
                  <w:marBottom w:val="0"/>
                  <w:divBdr>
                    <w:top w:val="none" w:sz="0" w:space="0" w:color="auto"/>
                    <w:left w:val="none" w:sz="0" w:space="0" w:color="auto"/>
                    <w:bottom w:val="none" w:sz="0" w:space="0" w:color="auto"/>
                    <w:right w:val="none" w:sz="0" w:space="0" w:color="auto"/>
                  </w:divBdr>
                  <w:divsChild>
                    <w:div w:id="94792552">
                      <w:marLeft w:val="0"/>
                      <w:marRight w:val="0"/>
                      <w:marTop w:val="0"/>
                      <w:marBottom w:val="0"/>
                      <w:divBdr>
                        <w:top w:val="none" w:sz="0" w:space="0" w:color="auto"/>
                        <w:left w:val="none" w:sz="0" w:space="0" w:color="auto"/>
                        <w:bottom w:val="none" w:sz="0" w:space="0" w:color="auto"/>
                        <w:right w:val="none" w:sz="0" w:space="0" w:color="auto"/>
                      </w:divBdr>
                      <w:divsChild>
                        <w:div w:id="629435173">
                          <w:marLeft w:val="0"/>
                          <w:marRight w:val="0"/>
                          <w:marTop w:val="120"/>
                          <w:marBottom w:val="0"/>
                          <w:divBdr>
                            <w:top w:val="none" w:sz="0" w:space="0" w:color="auto"/>
                            <w:left w:val="none" w:sz="0" w:space="0" w:color="auto"/>
                            <w:bottom w:val="none" w:sz="0" w:space="0" w:color="auto"/>
                            <w:right w:val="none" w:sz="0" w:space="0" w:color="auto"/>
                          </w:divBdr>
                          <w:divsChild>
                            <w:div w:id="240020935">
                              <w:marLeft w:val="0"/>
                              <w:marRight w:val="0"/>
                              <w:marTop w:val="0"/>
                              <w:marBottom w:val="0"/>
                              <w:divBdr>
                                <w:top w:val="none" w:sz="0" w:space="0" w:color="auto"/>
                                <w:left w:val="none" w:sz="0" w:space="0" w:color="auto"/>
                                <w:bottom w:val="none" w:sz="0" w:space="0" w:color="auto"/>
                                <w:right w:val="none" w:sz="0" w:space="0" w:color="auto"/>
                              </w:divBdr>
                              <w:divsChild>
                                <w:div w:id="862211628">
                                  <w:marLeft w:val="0"/>
                                  <w:marRight w:val="0"/>
                                  <w:marTop w:val="0"/>
                                  <w:marBottom w:val="0"/>
                                  <w:divBdr>
                                    <w:top w:val="none" w:sz="0" w:space="0" w:color="auto"/>
                                    <w:left w:val="none" w:sz="0" w:space="0" w:color="auto"/>
                                    <w:bottom w:val="none" w:sz="0" w:space="0" w:color="auto"/>
                                    <w:right w:val="none" w:sz="0" w:space="0" w:color="auto"/>
                                  </w:divBdr>
                                  <w:divsChild>
                                    <w:div w:id="1757510996">
                                      <w:marLeft w:val="0"/>
                                      <w:marRight w:val="0"/>
                                      <w:marTop w:val="0"/>
                                      <w:marBottom w:val="0"/>
                                      <w:divBdr>
                                        <w:top w:val="none" w:sz="0" w:space="0" w:color="auto"/>
                                        <w:left w:val="none" w:sz="0" w:space="0" w:color="auto"/>
                                        <w:bottom w:val="none" w:sz="0" w:space="0" w:color="auto"/>
                                        <w:right w:val="none" w:sz="0" w:space="0" w:color="auto"/>
                                      </w:divBdr>
                                      <w:divsChild>
                                        <w:div w:id="416944188">
                                          <w:marLeft w:val="0"/>
                                          <w:marRight w:val="0"/>
                                          <w:marTop w:val="0"/>
                                          <w:marBottom w:val="0"/>
                                          <w:divBdr>
                                            <w:top w:val="none" w:sz="0" w:space="0" w:color="auto"/>
                                            <w:left w:val="none" w:sz="0" w:space="0" w:color="auto"/>
                                            <w:bottom w:val="none" w:sz="0" w:space="0" w:color="auto"/>
                                            <w:right w:val="none" w:sz="0" w:space="0" w:color="auto"/>
                                          </w:divBdr>
                                          <w:divsChild>
                                            <w:div w:id="661979267">
                                              <w:marLeft w:val="-120"/>
                                              <w:marRight w:val="0"/>
                                              <w:marTop w:val="240"/>
                                              <w:marBottom w:val="0"/>
                                              <w:divBdr>
                                                <w:top w:val="none" w:sz="0" w:space="0" w:color="auto"/>
                                                <w:left w:val="none" w:sz="0" w:space="0" w:color="auto"/>
                                                <w:bottom w:val="none" w:sz="0" w:space="0" w:color="auto"/>
                                                <w:right w:val="none" w:sz="0" w:space="0" w:color="auto"/>
                                              </w:divBdr>
                                              <w:divsChild>
                                                <w:div w:id="2107536937">
                                                  <w:marLeft w:val="0"/>
                                                  <w:marRight w:val="0"/>
                                                  <w:marTop w:val="0"/>
                                                  <w:marBottom w:val="0"/>
                                                  <w:divBdr>
                                                    <w:top w:val="none" w:sz="0" w:space="0" w:color="auto"/>
                                                    <w:left w:val="none" w:sz="0" w:space="0" w:color="auto"/>
                                                    <w:bottom w:val="none" w:sz="0" w:space="0" w:color="auto"/>
                                                    <w:right w:val="none" w:sz="0" w:space="0" w:color="auto"/>
                                                  </w:divBdr>
                                                  <w:divsChild>
                                                    <w:div w:id="2039890401">
                                                      <w:marLeft w:val="0"/>
                                                      <w:marRight w:val="0"/>
                                                      <w:marTop w:val="0"/>
                                                      <w:marBottom w:val="0"/>
                                                      <w:divBdr>
                                                        <w:top w:val="none" w:sz="0" w:space="0" w:color="auto"/>
                                                        <w:left w:val="none" w:sz="0" w:space="0" w:color="auto"/>
                                                        <w:bottom w:val="none" w:sz="0" w:space="0" w:color="auto"/>
                                                        <w:right w:val="none" w:sz="0" w:space="0" w:color="auto"/>
                                                      </w:divBdr>
                                                      <w:divsChild>
                                                        <w:div w:id="957685355">
                                                          <w:marLeft w:val="0"/>
                                                          <w:marRight w:val="0"/>
                                                          <w:marTop w:val="0"/>
                                                          <w:marBottom w:val="0"/>
                                                          <w:divBdr>
                                                            <w:top w:val="none" w:sz="0" w:space="0" w:color="auto"/>
                                                            <w:left w:val="none" w:sz="0" w:space="0" w:color="auto"/>
                                                            <w:bottom w:val="none" w:sz="0" w:space="0" w:color="auto"/>
                                                            <w:right w:val="none" w:sz="0" w:space="0" w:color="auto"/>
                                                          </w:divBdr>
                                                          <w:divsChild>
                                                            <w:div w:id="1244296215">
                                                              <w:marLeft w:val="0"/>
                                                              <w:marRight w:val="0"/>
                                                              <w:marTop w:val="0"/>
                                                              <w:marBottom w:val="0"/>
                                                              <w:divBdr>
                                                                <w:top w:val="none" w:sz="0" w:space="0" w:color="auto"/>
                                                                <w:left w:val="none" w:sz="0" w:space="0" w:color="auto"/>
                                                                <w:bottom w:val="none" w:sz="0" w:space="0" w:color="auto"/>
                                                                <w:right w:val="none" w:sz="0" w:space="0" w:color="auto"/>
                                                              </w:divBdr>
                                                              <w:divsChild>
                                                                <w:div w:id="826477020">
                                                                  <w:marLeft w:val="0"/>
                                                                  <w:marRight w:val="0"/>
                                                                  <w:marTop w:val="0"/>
                                                                  <w:marBottom w:val="0"/>
                                                                  <w:divBdr>
                                                                    <w:top w:val="none" w:sz="0" w:space="0" w:color="auto"/>
                                                                    <w:left w:val="none" w:sz="0" w:space="0" w:color="auto"/>
                                                                    <w:bottom w:val="none" w:sz="0" w:space="0" w:color="auto"/>
                                                                    <w:right w:val="none" w:sz="0" w:space="0" w:color="auto"/>
                                                                  </w:divBdr>
                                                                  <w:divsChild>
                                                                    <w:div w:id="8911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05119062">
      <w:bodyDiv w:val="1"/>
      <w:marLeft w:val="0"/>
      <w:marRight w:val="0"/>
      <w:marTop w:val="0"/>
      <w:marBottom w:val="0"/>
      <w:divBdr>
        <w:top w:val="none" w:sz="0" w:space="0" w:color="auto"/>
        <w:left w:val="none" w:sz="0" w:space="0" w:color="auto"/>
        <w:bottom w:val="none" w:sz="0" w:space="0" w:color="auto"/>
        <w:right w:val="none" w:sz="0" w:space="0" w:color="auto"/>
      </w:divBdr>
    </w:div>
    <w:div w:id="703024052">
      <w:bodyDiv w:val="1"/>
      <w:marLeft w:val="0"/>
      <w:marRight w:val="0"/>
      <w:marTop w:val="0"/>
      <w:marBottom w:val="0"/>
      <w:divBdr>
        <w:top w:val="none" w:sz="0" w:space="0" w:color="auto"/>
        <w:left w:val="none" w:sz="0" w:space="0" w:color="auto"/>
        <w:bottom w:val="none" w:sz="0" w:space="0" w:color="auto"/>
        <w:right w:val="none" w:sz="0" w:space="0" w:color="auto"/>
      </w:divBdr>
    </w:div>
    <w:div w:id="764347554">
      <w:bodyDiv w:val="1"/>
      <w:marLeft w:val="0"/>
      <w:marRight w:val="0"/>
      <w:marTop w:val="0"/>
      <w:marBottom w:val="0"/>
      <w:divBdr>
        <w:top w:val="none" w:sz="0" w:space="0" w:color="auto"/>
        <w:left w:val="none" w:sz="0" w:space="0" w:color="auto"/>
        <w:bottom w:val="none" w:sz="0" w:space="0" w:color="auto"/>
        <w:right w:val="none" w:sz="0" w:space="0" w:color="auto"/>
      </w:divBdr>
    </w:div>
    <w:div w:id="835849357">
      <w:bodyDiv w:val="1"/>
      <w:marLeft w:val="0"/>
      <w:marRight w:val="0"/>
      <w:marTop w:val="0"/>
      <w:marBottom w:val="0"/>
      <w:divBdr>
        <w:top w:val="none" w:sz="0" w:space="0" w:color="auto"/>
        <w:left w:val="none" w:sz="0" w:space="0" w:color="auto"/>
        <w:bottom w:val="none" w:sz="0" w:space="0" w:color="auto"/>
        <w:right w:val="none" w:sz="0" w:space="0" w:color="auto"/>
      </w:divBdr>
    </w:div>
    <w:div w:id="841898236">
      <w:bodyDiv w:val="1"/>
      <w:marLeft w:val="0"/>
      <w:marRight w:val="0"/>
      <w:marTop w:val="0"/>
      <w:marBottom w:val="0"/>
      <w:divBdr>
        <w:top w:val="none" w:sz="0" w:space="0" w:color="auto"/>
        <w:left w:val="none" w:sz="0" w:space="0" w:color="auto"/>
        <w:bottom w:val="none" w:sz="0" w:space="0" w:color="auto"/>
        <w:right w:val="none" w:sz="0" w:space="0" w:color="auto"/>
      </w:divBdr>
    </w:div>
    <w:div w:id="918251497">
      <w:bodyDiv w:val="1"/>
      <w:marLeft w:val="0"/>
      <w:marRight w:val="0"/>
      <w:marTop w:val="0"/>
      <w:marBottom w:val="0"/>
      <w:divBdr>
        <w:top w:val="none" w:sz="0" w:space="0" w:color="auto"/>
        <w:left w:val="none" w:sz="0" w:space="0" w:color="auto"/>
        <w:bottom w:val="none" w:sz="0" w:space="0" w:color="auto"/>
        <w:right w:val="none" w:sz="0" w:space="0" w:color="auto"/>
      </w:divBdr>
    </w:div>
    <w:div w:id="948970919">
      <w:bodyDiv w:val="1"/>
      <w:marLeft w:val="0"/>
      <w:marRight w:val="0"/>
      <w:marTop w:val="0"/>
      <w:marBottom w:val="0"/>
      <w:divBdr>
        <w:top w:val="none" w:sz="0" w:space="0" w:color="auto"/>
        <w:left w:val="none" w:sz="0" w:space="0" w:color="auto"/>
        <w:bottom w:val="none" w:sz="0" w:space="0" w:color="auto"/>
        <w:right w:val="none" w:sz="0" w:space="0" w:color="auto"/>
      </w:divBdr>
    </w:div>
    <w:div w:id="1006831968">
      <w:bodyDiv w:val="1"/>
      <w:marLeft w:val="0"/>
      <w:marRight w:val="0"/>
      <w:marTop w:val="0"/>
      <w:marBottom w:val="0"/>
      <w:divBdr>
        <w:top w:val="none" w:sz="0" w:space="0" w:color="auto"/>
        <w:left w:val="none" w:sz="0" w:space="0" w:color="auto"/>
        <w:bottom w:val="none" w:sz="0" w:space="0" w:color="auto"/>
        <w:right w:val="none" w:sz="0" w:space="0" w:color="auto"/>
      </w:divBdr>
      <w:divsChild>
        <w:div w:id="1612977091">
          <w:marLeft w:val="0"/>
          <w:marRight w:val="0"/>
          <w:marTop w:val="0"/>
          <w:marBottom w:val="0"/>
          <w:divBdr>
            <w:top w:val="none" w:sz="0" w:space="0" w:color="auto"/>
            <w:left w:val="none" w:sz="0" w:space="0" w:color="auto"/>
            <w:bottom w:val="none" w:sz="0" w:space="0" w:color="auto"/>
            <w:right w:val="none" w:sz="0" w:space="0" w:color="auto"/>
          </w:divBdr>
          <w:divsChild>
            <w:div w:id="1291132512">
              <w:marLeft w:val="0"/>
              <w:marRight w:val="0"/>
              <w:marTop w:val="0"/>
              <w:marBottom w:val="0"/>
              <w:divBdr>
                <w:top w:val="none" w:sz="0" w:space="0" w:color="auto"/>
                <w:left w:val="none" w:sz="0" w:space="0" w:color="auto"/>
                <w:bottom w:val="none" w:sz="0" w:space="0" w:color="auto"/>
                <w:right w:val="none" w:sz="0" w:space="0" w:color="auto"/>
              </w:divBdr>
              <w:divsChild>
                <w:div w:id="1888839005">
                  <w:marLeft w:val="0"/>
                  <w:marRight w:val="0"/>
                  <w:marTop w:val="0"/>
                  <w:marBottom w:val="0"/>
                  <w:divBdr>
                    <w:top w:val="none" w:sz="0" w:space="0" w:color="auto"/>
                    <w:left w:val="none" w:sz="0" w:space="0" w:color="auto"/>
                    <w:bottom w:val="none" w:sz="0" w:space="0" w:color="auto"/>
                    <w:right w:val="none" w:sz="0" w:space="0" w:color="auto"/>
                  </w:divBdr>
                  <w:divsChild>
                    <w:div w:id="1336419390">
                      <w:marLeft w:val="0"/>
                      <w:marRight w:val="0"/>
                      <w:marTop w:val="0"/>
                      <w:marBottom w:val="0"/>
                      <w:divBdr>
                        <w:top w:val="none" w:sz="0" w:space="0" w:color="auto"/>
                        <w:left w:val="none" w:sz="0" w:space="0" w:color="auto"/>
                        <w:bottom w:val="none" w:sz="0" w:space="0" w:color="auto"/>
                        <w:right w:val="none" w:sz="0" w:space="0" w:color="auto"/>
                      </w:divBdr>
                      <w:divsChild>
                        <w:div w:id="1693922049">
                          <w:marLeft w:val="0"/>
                          <w:marRight w:val="0"/>
                          <w:marTop w:val="120"/>
                          <w:marBottom w:val="0"/>
                          <w:divBdr>
                            <w:top w:val="none" w:sz="0" w:space="0" w:color="auto"/>
                            <w:left w:val="none" w:sz="0" w:space="0" w:color="auto"/>
                            <w:bottom w:val="none" w:sz="0" w:space="0" w:color="auto"/>
                            <w:right w:val="none" w:sz="0" w:space="0" w:color="auto"/>
                          </w:divBdr>
                          <w:divsChild>
                            <w:div w:id="97530002">
                              <w:marLeft w:val="0"/>
                              <w:marRight w:val="0"/>
                              <w:marTop w:val="0"/>
                              <w:marBottom w:val="0"/>
                              <w:divBdr>
                                <w:top w:val="none" w:sz="0" w:space="0" w:color="auto"/>
                                <w:left w:val="none" w:sz="0" w:space="0" w:color="auto"/>
                                <w:bottom w:val="none" w:sz="0" w:space="0" w:color="auto"/>
                                <w:right w:val="none" w:sz="0" w:space="0" w:color="auto"/>
                              </w:divBdr>
                              <w:divsChild>
                                <w:div w:id="653728083">
                                  <w:marLeft w:val="0"/>
                                  <w:marRight w:val="0"/>
                                  <w:marTop w:val="0"/>
                                  <w:marBottom w:val="0"/>
                                  <w:divBdr>
                                    <w:top w:val="none" w:sz="0" w:space="0" w:color="auto"/>
                                    <w:left w:val="none" w:sz="0" w:space="0" w:color="auto"/>
                                    <w:bottom w:val="none" w:sz="0" w:space="0" w:color="auto"/>
                                    <w:right w:val="none" w:sz="0" w:space="0" w:color="auto"/>
                                  </w:divBdr>
                                  <w:divsChild>
                                    <w:div w:id="2016033957">
                                      <w:marLeft w:val="0"/>
                                      <w:marRight w:val="0"/>
                                      <w:marTop w:val="0"/>
                                      <w:marBottom w:val="0"/>
                                      <w:divBdr>
                                        <w:top w:val="none" w:sz="0" w:space="0" w:color="auto"/>
                                        <w:left w:val="none" w:sz="0" w:space="0" w:color="auto"/>
                                        <w:bottom w:val="none" w:sz="0" w:space="0" w:color="auto"/>
                                        <w:right w:val="none" w:sz="0" w:space="0" w:color="auto"/>
                                      </w:divBdr>
                                      <w:divsChild>
                                        <w:div w:id="615332955">
                                          <w:marLeft w:val="0"/>
                                          <w:marRight w:val="0"/>
                                          <w:marTop w:val="0"/>
                                          <w:marBottom w:val="0"/>
                                          <w:divBdr>
                                            <w:top w:val="none" w:sz="0" w:space="0" w:color="auto"/>
                                            <w:left w:val="none" w:sz="0" w:space="0" w:color="auto"/>
                                            <w:bottom w:val="none" w:sz="0" w:space="0" w:color="auto"/>
                                            <w:right w:val="none" w:sz="0" w:space="0" w:color="auto"/>
                                          </w:divBdr>
                                          <w:divsChild>
                                            <w:div w:id="69813751">
                                              <w:marLeft w:val="-120"/>
                                              <w:marRight w:val="0"/>
                                              <w:marTop w:val="240"/>
                                              <w:marBottom w:val="0"/>
                                              <w:divBdr>
                                                <w:top w:val="none" w:sz="0" w:space="0" w:color="auto"/>
                                                <w:left w:val="none" w:sz="0" w:space="0" w:color="auto"/>
                                                <w:bottom w:val="none" w:sz="0" w:space="0" w:color="auto"/>
                                                <w:right w:val="none" w:sz="0" w:space="0" w:color="auto"/>
                                              </w:divBdr>
                                              <w:divsChild>
                                                <w:div w:id="998118255">
                                                  <w:marLeft w:val="0"/>
                                                  <w:marRight w:val="0"/>
                                                  <w:marTop w:val="0"/>
                                                  <w:marBottom w:val="0"/>
                                                  <w:divBdr>
                                                    <w:top w:val="none" w:sz="0" w:space="0" w:color="auto"/>
                                                    <w:left w:val="none" w:sz="0" w:space="0" w:color="auto"/>
                                                    <w:bottom w:val="none" w:sz="0" w:space="0" w:color="auto"/>
                                                    <w:right w:val="none" w:sz="0" w:space="0" w:color="auto"/>
                                                  </w:divBdr>
                                                  <w:divsChild>
                                                    <w:div w:id="189035503">
                                                      <w:marLeft w:val="0"/>
                                                      <w:marRight w:val="0"/>
                                                      <w:marTop w:val="0"/>
                                                      <w:marBottom w:val="0"/>
                                                      <w:divBdr>
                                                        <w:top w:val="none" w:sz="0" w:space="0" w:color="auto"/>
                                                        <w:left w:val="none" w:sz="0" w:space="0" w:color="auto"/>
                                                        <w:bottom w:val="none" w:sz="0" w:space="0" w:color="auto"/>
                                                        <w:right w:val="none" w:sz="0" w:space="0" w:color="auto"/>
                                                      </w:divBdr>
                                                      <w:divsChild>
                                                        <w:div w:id="1051151345">
                                                          <w:marLeft w:val="0"/>
                                                          <w:marRight w:val="0"/>
                                                          <w:marTop w:val="0"/>
                                                          <w:marBottom w:val="0"/>
                                                          <w:divBdr>
                                                            <w:top w:val="none" w:sz="0" w:space="0" w:color="auto"/>
                                                            <w:left w:val="none" w:sz="0" w:space="0" w:color="auto"/>
                                                            <w:bottom w:val="none" w:sz="0" w:space="0" w:color="auto"/>
                                                            <w:right w:val="none" w:sz="0" w:space="0" w:color="auto"/>
                                                          </w:divBdr>
                                                          <w:divsChild>
                                                            <w:div w:id="682585417">
                                                              <w:marLeft w:val="0"/>
                                                              <w:marRight w:val="0"/>
                                                              <w:marTop w:val="0"/>
                                                              <w:marBottom w:val="0"/>
                                                              <w:divBdr>
                                                                <w:top w:val="none" w:sz="0" w:space="0" w:color="auto"/>
                                                                <w:left w:val="none" w:sz="0" w:space="0" w:color="auto"/>
                                                                <w:bottom w:val="none" w:sz="0" w:space="0" w:color="auto"/>
                                                                <w:right w:val="none" w:sz="0" w:space="0" w:color="auto"/>
                                                              </w:divBdr>
                                                              <w:divsChild>
                                                                <w:div w:id="559831205">
                                                                  <w:marLeft w:val="0"/>
                                                                  <w:marRight w:val="0"/>
                                                                  <w:marTop w:val="0"/>
                                                                  <w:marBottom w:val="0"/>
                                                                  <w:divBdr>
                                                                    <w:top w:val="none" w:sz="0" w:space="0" w:color="auto"/>
                                                                    <w:left w:val="none" w:sz="0" w:space="0" w:color="auto"/>
                                                                    <w:bottom w:val="none" w:sz="0" w:space="0" w:color="auto"/>
                                                                    <w:right w:val="none" w:sz="0" w:space="0" w:color="auto"/>
                                                                  </w:divBdr>
                                                                  <w:divsChild>
                                                                    <w:div w:id="8612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72390657">
      <w:bodyDiv w:val="1"/>
      <w:marLeft w:val="0"/>
      <w:marRight w:val="0"/>
      <w:marTop w:val="0"/>
      <w:marBottom w:val="0"/>
      <w:divBdr>
        <w:top w:val="none" w:sz="0" w:space="0" w:color="auto"/>
        <w:left w:val="none" w:sz="0" w:space="0" w:color="auto"/>
        <w:bottom w:val="none" w:sz="0" w:space="0" w:color="auto"/>
        <w:right w:val="none" w:sz="0" w:space="0" w:color="auto"/>
      </w:divBdr>
      <w:divsChild>
        <w:div w:id="1218709334">
          <w:marLeft w:val="0"/>
          <w:marRight w:val="0"/>
          <w:marTop w:val="0"/>
          <w:marBottom w:val="0"/>
          <w:divBdr>
            <w:top w:val="none" w:sz="0" w:space="0" w:color="auto"/>
            <w:left w:val="none" w:sz="0" w:space="0" w:color="auto"/>
            <w:bottom w:val="none" w:sz="0" w:space="0" w:color="auto"/>
            <w:right w:val="none" w:sz="0" w:space="0" w:color="auto"/>
          </w:divBdr>
        </w:div>
        <w:div w:id="1832140750">
          <w:marLeft w:val="0"/>
          <w:marRight w:val="0"/>
          <w:marTop w:val="0"/>
          <w:marBottom w:val="0"/>
          <w:divBdr>
            <w:top w:val="none" w:sz="0" w:space="0" w:color="auto"/>
            <w:left w:val="none" w:sz="0" w:space="0" w:color="auto"/>
            <w:bottom w:val="none" w:sz="0" w:space="0" w:color="auto"/>
            <w:right w:val="none" w:sz="0" w:space="0" w:color="auto"/>
          </w:divBdr>
        </w:div>
        <w:div w:id="1688287799">
          <w:marLeft w:val="0"/>
          <w:marRight w:val="0"/>
          <w:marTop w:val="0"/>
          <w:marBottom w:val="0"/>
          <w:divBdr>
            <w:top w:val="none" w:sz="0" w:space="0" w:color="auto"/>
            <w:left w:val="none" w:sz="0" w:space="0" w:color="auto"/>
            <w:bottom w:val="none" w:sz="0" w:space="0" w:color="auto"/>
            <w:right w:val="none" w:sz="0" w:space="0" w:color="auto"/>
          </w:divBdr>
        </w:div>
        <w:div w:id="1969436167">
          <w:marLeft w:val="0"/>
          <w:marRight w:val="0"/>
          <w:marTop w:val="0"/>
          <w:marBottom w:val="0"/>
          <w:divBdr>
            <w:top w:val="none" w:sz="0" w:space="0" w:color="auto"/>
            <w:left w:val="none" w:sz="0" w:space="0" w:color="auto"/>
            <w:bottom w:val="none" w:sz="0" w:space="0" w:color="auto"/>
            <w:right w:val="none" w:sz="0" w:space="0" w:color="auto"/>
          </w:divBdr>
        </w:div>
        <w:div w:id="1289431417">
          <w:marLeft w:val="0"/>
          <w:marRight w:val="0"/>
          <w:marTop w:val="0"/>
          <w:marBottom w:val="0"/>
          <w:divBdr>
            <w:top w:val="none" w:sz="0" w:space="0" w:color="auto"/>
            <w:left w:val="none" w:sz="0" w:space="0" w:color="auto"/>
            <w:bottom w:val="none" w:sz="0" w:space="0" w:color="auto"/>
            <w:right w:val="none" w:sz="0" w:space="0" w:color="auto"/>
          </w:divBdr>
        </w:div>
        <w:div w:id="254629732">
          <w:marLeft w:val="0"/>
          <w:marRight w:val="0"/>
          <w:marTop w:val="0"/>
          <w:marBottom w:val="0"/>
          <w:divBdr>
            <w:top w:val="none" w:sz="0" w:space="0" w:color="auto"/>
            <w:left w:val="none" w:sz="0" w:space="0" w:color="auto"/>
            <w:bottom w:val="none" w:sz="0" w:space="0" w:color="auto"/>
            <w:right w:val="none" w:sz="0" w:space="0" w:color="auto"/>
          </w:divBdr>
        </w:div>
        <w:div w:id="775490230">
          <w:marLeft w:val="0"/>
          <w:marRight w:val="0"/>
          <w:marTop w:val="0"/>
          <w:marBottom w:val="0"/>
          <w:divBdr>
            <w:top w:val="none" w:sz="0" w:space="0" w:color="auto"/>
            <w:left w:val="none" w:sz="0" w:space="0" w:color="auto"/>
            <w:bottom w:val="none" w:sz="0" w:space="0" w:color="auto"/>
            <w:right w:val="none" w:sz="0" w:space="0" w:color="auto"/>
          </w:divBdr>
        </w:div>
        <w:div w:id="1852717905">
          <w:marLeft w:val="0"/>
          <w:marRight w:val="0"/>
          <w:marTop w:val="0"/>
          <w:marBottom w:val="0"/>
          <w:divBdr>
            <w:top w:val="none" w:sz="0" w:space="0" w:color="auto"/>
            <w:left w:val="none" w:sz="0" w:space="0" w:color="auto"/>
            <w:bottom w:val="none" w:sz="0" w:space="0" w:color="auto"/>
            <w:right w:val="none" w:sz="0" w:space="0" w:color="auto"/>
          </w:divBdr>
        </w:div>
        <w:div w:id="820072859">
          <w:marLeft w:val="0"/>
          <w:marRight w:val="0"/>
          <w:marTop w:val="0"/>
          <w:marBottom w:val="0"/>
          <w:divBdr>
            <w:top w:val="none" w:sz="0" w:space="0" w:color="auto"/>
            <w:left w:val="none" w:sz="0" w:space="0" w:color="auto"/>
            <w:bottom w:val="none" w:sz="0" w:space="0" w:color="auto"/>
            <w:right w:val="none" w:sz="0" w:space="0" w:color="auto"/>
          </w:divBdr>
        </w:div>
        <w:div w:id="1502163242">
          <w:marLeft w:val="0"/>
          <w:marRight w:val="0"/>
          <w:marTop w:val="0"/>
          <w:marBottom w:val="0"/>
          <w:divBdr>
            <w:top w:val="none" w:sz="0" w:space="0" w:color="auto"/>
            <w:left w:val="none" w:sz="0" w:space="0" w:color="auto"/>
            <w:bottom w:val="none" w:sz="0" w:space="0" w:color="auto"/>
            <w:right w:val="none" w:sz="0" w:space="0" w:color="auto"/>
          </w:divBdr>
        </w:div>
        <w:div w:id="508637387">
          <w:marLeft w:val="0"/>
          <w:marRight w:val="0"/>
          <w:marTop w:val="0"/>
          <w:marBottom w:val="0"/>
          <w:divBdr>
            <w:top w:val="none" w:sz="0" w:space="0" w:color="auto"/>
            <w:left w:val="none" w:sz="0" w:space="0" w:color="auto"/>
            <w:bottom w:val="none" w:sz="0" w:space="0" w:color="auto"/>
            <w:right w:val="none" w:sz="0" w:space="0" w:color="auto"/>
          </w:divBdr>
        </w:div>
        <w:div w:id="2030062716">
          <w:marLeft w:val="0"/>
          <w:marRight w:val="0"/>
          <w:marTop w:val="0"/>
          <w:marBottom w:val="0"/>
          <w:divBdr>
            <w:top w:val="none" w:sz="0" w:space="0" w:color="auto"/>
            <w:left w:val="none" w:sz="0" w:space="0" w:color="auto"/>
            <w:bottom w:val="none" w:sz="0" w:space="0" w:color="auto"/>
            <w:right w:val="none" w:sz="0" w:space="0" w:color="auto"/>
          </w:divBdr>
        </w:div>
      </w:divsChild>
    </w:div>
    <w:div w:id="1135178475">
      <w:bodyDiv w:val="1"/>
      <w:marLeft w:val="0"/>
      <w:marRight w:val="0"/>
      <w:marTop w:val="0"/>
      <w:marBottom w:val="0"/>
      <w:divBdr>
        <w:top w:val="none" w:sz="0" w:space="0" w:color="auto"/>
        <w:left w:val="none" w:sz="0" w:space="0" w:color="auto"/>
        <w:bottom w:val="none" w:sz="0" w:space="0" w:color="auto"/>
        <w:right w:val="none" w:sz="0" w:space="0" w:color="auto"/>
      </w:divBdr>
    </w:div>
    <w:div w:id="1144810639">
      <w:bodyDiv w:val="1"/>
      <w:marLeft w:val="0"/>
      <w:marRight w:val="0"/>
      <w:marTop w:val="0"/>
      <w:marBottom w:val="0"/>
      <w:divBdr>
        <w:top w:val="none" w:sz="0" w:space="0" w:color="auto"/>
        <w:left w:val="none" w:sz="0" w:space="0" w:color="auto"/>
        <w:bottom w:val="none" w:sz="0" w:space="0" w:color="auto"/>
        <w:right w:val="none" w:sz="0" w:space="0" w:color="auto"/>
      </w:divBdr>
    </w:div>
    <w:div w:id="1184829397">
      <w:bodyDiv w:val="1"/>
      <w:marLeft w:val="0"/>
      <w:marRight w:val="0"/>
      <w:marTop w:val="0"/>
      <w:marBottom w:val="0"/>
      <w:divBdr>
        <w:top w:val="none" w:sz="0" w:space="0" w:color="auto"/>
        <w:left w:val="none" w:sz="0" w:space="0" w:color="auto"/>
        <w:bottom w:val="none" w:sz="0" w:space="0" w:color="auto"/>
        <w:right w:val="none" w:sz="0" w:space="0" w:color="auto"/>
      </w:divBdr>
      <w:divsChild>
        <w:div w:id="1732582771">
          <w:marLeft w:val="0"/>
          <w:marRight w:val="0"/>
          <w:marTop w:val="0"/>
          <w:marBottom w:val="0"/>
          <w:divBdr>
            <w:top w:val="none" w:sz="0" w:space="0" w:color="auto"/>
            <w:left w:val="none" w:sz="0" w:space="0" w:color="auto"/>
            <w:bottom w:val="none" w:sz="0" w:space="0" w:color="auto"/>
            <w:right w:val="none" w:sz="0" w:space="0" w:color="auto"/>
          </w:divBdr>
          <w:divsChild>
            <w:div w:id="449130442">
              <w:marLeft w:val="0"/>
              <w:marRight w:val="0"/>
              <w:marTop w:val="0"/>
              <w:marBottom w:val="0"/>
              <w:divBdr>
                <w:top w:val="none" w:sz="0" w:space="0" w:color="auto"/>
                <w:left w:val="none" w:sz="0" w:space="0" w:color="auto"/>
                <w:bottom w:val="none" w:sz="0" w:space="0" w:color="auto"/>
                <w:right w:val="none" w:sz="0" w:space="0" w:color="auto"/>
              </w:divBdr>
              <w:divsChild>
                <w:div w:id="210725869">
                  <w:marLeft w:val="0"/>
                  <w:marRight w:val="0"/>
                  <w:marTop w:val="0"/>
                  <w:marBottom w:val="0"/>
                  <w:divBdr>
                    <w:top w:val="none" w:sz="0" w:space="0" w:color="auto"/>
                    <w:left w:val="none" w:sz="0" w:space="0" w:color="auto"/>
                    <w:bottom w:val="none" w:sz="0" w:space="0" w:color="auto"/>
                    <w:right w:val="none" w:sz="0" w:space="0" w:color="auto"/>
                  </w:divBdr>
                  <w:divsChild>
                    <w:div w:id="1591348782">
                      <w:marLeft w:val="0"/>
                      <w:marRight w:val="0"/>
                      <w:marTop w:val="0"/>
                      <w:marBottom w:val="0"/>
                      <w:divBdr>
                        <w:top w:val="none" w:sz="0" w:space="0" w:color="auto"/>
                        <w:left w:val="none" w:sz="0" w:space="0" w:color="auto"/>
                        <w:bottom w:val="none" w:sz="0" w:space="0" w:color="auto"/>
                        <w:right w:val="none" w:sz="0" w:space="0" w:color="auto"/>
                      </w:divBdr>
                      <w:divsChild>
                        <w:div w:id="927269941">
                          <w:marLeft w:val="0"/>
                          <w:marRight w:val="0"/>
                          <w:marTop w:val="120"/>
                          <w:marBottom w:val="0"/>
                          <w:divBdr>
                            <w:top w:val="none" w:sz="0" w:space="0" w:color="auto"/>
                            <w:left w:val="none" w:sz="0" w:space="0" w:color="auto"/>
                            <w:bottom w:val="none" w:sz="0" w:space="0" w:color="auto"/>
                            <w:right w:val="none" w:sz="0" w:space="0" w:color="auto"/>
                          </w:divBdr>
                          <w:divsChild>
                            <w:div w:id="47993613">
                              <w:marLeft w:val="0"/>
                              <w:marRight w:val="0"/>
                              <w:marTop w:val="0"/>
                              <w:marBottom w:val="0"/>
                              <w:divBdr>
                                <w:top w:val="none" w:sz="0" w:space="0" w:color="auto"/>
                                <w:left w:val="none" w:sz="0" w:space="0" w:color="auto"/>
                                <w:bottom w:val="none" w:sz="0" w:space="0" w:color="auto"/>
                                <w:right w:val="none" w:sz="0" w:space="0" w:color="auto"/>
                              </w:divBdr>
                              <w:divsChild>
                                <w:div w:id="1777210576">
                                  <w:marLeft w:val="0"/>
                                  <w:marRight w:val="0"/>
                                  <w:marTop w:val="0"/>
                                  <w:marBottom w:val="0"/>
                                  <w:divBdr>
                                    <w:top w:val="none" w:sz="0" w:space="0" w:color="auto"/>
                                    <w:left w:val="none" w:sz="0" w:space="0" w:color="auto"/>
                                    <w:bottom w:val="none" w:sz="0" w:space="0" w:color="auto"/>
                                    <w:right w:val="none" w:sz="0" w:space="0" w:color="auto"/>
                                  </w:divBdr>
                                  <w:divsChild>
                                    <w:div w:id="890725919">
                                      <w:marLeft w:val="0"/>
                                      <w:marRight w:val="0"/>
                                      <w:marTop w:val="0"/>
                                      <w:marBottom w:val="0"/>
                                      <w:divBdr>
                                        <w:top w:val="none" w:sz="0" w:space="0" w:color="auto"/>
                                        <w:left w:val="none" w:sz="0" w:space="0" w:color="auto"/>
                                        <w:bottom w:val="none" w:sz="0" w:space="0" w:color="auto"/>
                                        <w:right w:val="none" w:sz="0" w:space="0" w:color="auto"/>
                                      </w:divBdr>
                                      <w:divsChild>
                                        <w:div w:id="1672757884">
                                          <w:marLeft w:val="0"/>
                                          <w:marRight w:val="0"/>
                                          <w:marTop w:val="0"/>
                                          <w:marBottom w:val="0"/>
                                          <w:divBdr>
                                            <w:top w:val="none" w:sz="0" w:space="0" w:color="auto"/>
                                            <w:left w:val="none" w:sz="0" w:space="0" w:color="auto"/>
                                            <w:bottom w:val="none" w:sz="0" w:space="0" w:color="auto"/>
                                            <w:right w:val="none" w:sz="0" w:space="0" w:color="auto"/>
                                          </w:divBdr>
                                          <w:divsChild>
                                            <w:div w:id="923031140">
                                              <w:marLeft w:val="-120"/>
                                              <w:marRight w:val="0"/>
                                              <w:marTop w:val="240"/>
                                              <w:marBottom w:val="0"/>
                                              <w:divBdr>
                                                <w:top w:val="none" w:sz="0" w:space="0" w:color="auto"/>
                                                <w:left w:val="none" w:sz="0" w:space="0" w:color="auto"/>
                                                <w:bottom w:val="none" w:sz="0" w:space="0" w:color="auto"/>
                                                <w:right w:val="none" w:sz="0" w:space="0" w:color="auto"/>
                                              </w:divBdr>
                                              <w:divsChild>
                                                <w:div w:id="192035949">
                                                  <w:marLeft w:val="0"/>
                                                  <w:marRight w:val="0"/>
                                                  <w:marTop w:val="0"/>
                                                  <w:marBottom w:val="0"/>
                                                  <w:divBdr>
                                                    <w:top w:val="none" w:sz="0" w:space="0" w:color="auto"/>
                                                    <w:left w:val="none" w:sz="0" w:space="0" w:color="auto"/>
                                                    <w:bottom w:val="none" w:sz="0" w:space="0" w:color="auto"/>
                                                    <w:right w:val="none" w:sz="0" w:space="0" w:color="auto"/>
                                                  </w:divBdr>
                                                  <w:divsChild>
                                                    <w:div w:id="188182499">
                                                      <w:marLeft w:val="0"/>
                                                      <w:marRight w:val="0"/>
                                                      <w:marTop w:val="0"/>
                                                      <w:marBottom w:val="0"/>
                                                      <w:divBdr>
                                                        <w:top w:val="none" w:sz="0" w:space="0" w:color="auto"/>
                                                        <w:left w:val="none" w:sz="0" w:space="0" w:color="auto"/>
                                                        <w:bottom w:val="none" w:sz="0" w:space="0" w:color="auto"/>
                                                        <w:right w:val="none" w:sz="0" w:space="0" w:color="auto"/>
                                                      </w:divBdr>
                                                      <w:divsChild>
                                                        <w:div w:id="580989152">
                                                          <w:marLeft w:val="0"/>
                                                          <w:marRight w:val="0"/>
                                                          <w:marTop w:val="0"/>
                                                          <w:marBottom w:val="0"/>
                                                          <w:divBdr>
                                                            <w:top w:val="none" w:sz="0" w:space="0" w:color="auto"/>
                                                            <w:left w:val="none" w:sz="0" w:space="0" w:color="auto"/>
                                                            <w:bottom w:val="none" w:sz="0" w:space="0" w:color="auto"/>
                                                            <w:right w:val="none" w:sz="0" w:space="0" w:color="auto"/>
                                                          </w:divBdr>
                                                          <w:divsChild>
                                                            <w:div w:id="285427761">
                                                              <w:marLeft w:val="0"/>
                                                              <w:marRight w:val="0"/>
                                                              <w:marTop w:val="0"/>
                                                              <w:marBottom w:val="0"/>
                                                              <w:divBdr>
                                                                <w:top w:val="none" w:sz="0" w:space="0" w:color="auto"/>
                                                                <w:left w:val="none" w:sz="0" w:space="0" w:color="auto"/>
                                                                <w:bottom w:val="none" w:sz="0" w:space="0" w:color="auto"/>
                                                                <w:right w:val="none" w:sz="0" w:space="0" w:color="auto"/>
                                                              </w:divBdr>
                                                              <w:divsChild>
                                                                <w:div w:id="36393554">
                                                                  <w:marLeft w:val="0"/>
                                                                  <w:marRight w:val="0"/>
                                                                  <w:marTop w:val="0"/>
                                                                  <w:marBottom w:val="0"/>
                                                                  <w:divBdr>
                                                                    <w:top w:val="none" w:sz="0" w:space="0" w:color="auto"/>
                                                                    <w:left w:val="none" w:sz="0" w:space="0" w:color="auto"/>
                                                                    <w:bottom w:val="none" w:sz="0" w:space="0" w:color="auto"/>
                                                                    <w:right w:val="none" w:sz="0" w:space="0" w:color="auto"/>
                                                                  </w:divBdr>
                                                                  <w:divsChild>
                                                                    <w:div w:id="1599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34838941">
      <w:bodyDiv w:val="1"/>
      <w:marLeft w:val="0"/>
      <w:marRight w:val="0"/>
      <w:marTop w:val="0"/>
      <w:marBottom w:val="0"/>
      <w:divBdr>
        <w:top w:val="none" w:sz="0" w:space="0" w:color="auto"/>
        <w:left w:val="none" w:sz="0" w:space="0" w:color="auto"/>
        <w:bottom w:val="none" w:sz="0" w:space="0" w:color="auto"/>
        <w:right w:val="none" w:sz="0" w:space="0" w:color="auto"/>
      </w:divBdr>
    </w:div>
    <w:div w:id="1355768353">
      <w:bodyDiv w:val="1"/>
      <w:marLeft w:val="0"/>
      <w:marRight w:val="0"/>
      <w:marTop w:val="0"/>
      <w:marBottom w:val="0"/>
      <w:divBdr>
        <w:top w:val="none" w:sz="0" w:space="0" w:color="auto"/>
        <w:left w:val="none" w:sz="0" w:space="0" w:color="auto"/>
        <w:bottom w:val="none" w:sz="0" w:space="0" w:color="auto"/>
        <w:right w:val="none" w:sz="0" w:space="0" w:color="auto"/>
      </w:divBdr>
      <w:divsChild>
        <w:div w:id="707338533">
          <w:marLeft w:val="0"/>
          <w:marRight w:val="0"/>
          <w:marTop w:val="0"/>
          <w:marBottom w:val="0"/>
          <w:divBdr>
            <w:top w:val="none" w:sz="0" w:space="0" w:color="auto"/>
            <w:left w:val="none" w:sz="0" w:space="0" w:color="auto"/>
            <w:bottom w:val="none" w:sz="0" w:space="0" w:color="auto"/>
            <w:right w:val="none" w:sz="0" w:space="0" w:color="auto"/>
          </w:divBdr>
        </w:div>
        <w:div w:id="224069818">
          <w:marLeft w:val="0"/>
          <w:marRight w:val="0"/>
          <w:marTop w:val="0"/>
          <w:marBottom w:val="0"/>
          <w:divBdr>
            <w:top w:val="none" w:sz="0" w:space="0" w:color="auto"/>
            <w:left w:val="none" w:sz="0" w:space="0" w:color="auto"/>
            <w:bottom w:val="none" w:sz="0" w:space="0" w:color="auto"/>
            <w:right w:val="none" w:sz="0" w:space="0" w:color="auto"/>
          </w:divBdr>
        </w:div>
      </w:divsChild>
    </w:div>
    <w:div w:id="1378748167">
      <w:bodyDiv w:val="1"/>
      <w:marLeft w:val="0"/>
      <w:marRight w:val="0"/>
      <w:marTop w:val="0"/>
      <w:marBottom w:val="0"/>
      <w:divBdr>
        <w:top w:val="none" w:sz="0" w:space="0" w:color="auto"/>
        <w:left w:val="none" w:sz="0" w:space="0" w:color="auto"/>
        <w:bottom w:val="none" w:sz="0" w:space="0" w:color="auto"/>
        <w:right w:val="none" w:sz="0" w:space="0" w:color="auto"/>
      </w:divBdr>
    </w:div>
    <w:div w:id="1449659423">
      <w:bodyDiv w:val="1"/>
      <w:marLeft w:val="0"/>
      <w:marRight w:val="0"/>
      <w:marTop w:val="0"/>
      <w:marBottom w:val="0"/>
      <w:divBdr>
        <w:top w:val="none" w:sz="0" w:space="0" w:color="auto"/>
        <w:left w:val="none" w:sz="0" w:space="0" w:color="auto"/>
        <w:bottom w:val="none" w:sz="0" w:space="0" w:color="auto"/>
        <w:right w:val="none" w:sz="0" w:space="0" w:color="auto"/>
      </w:divBdr>
    </w:div>
    <w:div w:id="1570768367">
      <w:bodyDiv w:val="1"/>
      <w:marLeft w:val="0"/>
      <w:marRight w:val="0"/>
      <w:marTop w:val="0"/>
      <w:marBottom w:val="0"/>
      <w:divBdr>
        <w:top w:val="none" w:sz="0" w:space="0" w:color="auto"/>
        <w:left w:val="none" w:sz="0" w:space="0" w:color="auto"/>
        <w:bottom w:val="none" w:sz="0" w:space="0" w:color="auto"/>
        <w:right w:val="none" w:sz="0" w:space="0" w:color="auto"/>
      </w:divBdr>
    </w:div>
    <w:div w:id="1579091883">
      <w:bodyDiv w:val="1"/>
      <w:marLeft w:val="0"/>
      <w:marRight w:val="0"/>
      <w:marTop w:val="0"/>
      <w:marBottom w:val="0"/>
      <w:divBdr>
        <w:top w:val="none" w:sz="0" w:space="0" w:color="auto"/>
        <w:left w:val="none" w:sz="0" w:space="0" w:color="auto"/>
        <w:bottom w:val="none" w:sz="0" w:space="0" w:color="auto"/>
        <w:right w:val="none" w:sz="0" w:space="0" w:color="auto"/>
      </w:divBdr>
      <w:divsChild>
        <w:div w:id="1423988618">
          <w:marLeft w:val="0"/>
          <w:marRight w:val="0"/>
          <w:marTop w:val="0"/>
          <w:marBottom w:val="0"/>
          <w:divBdr>
            <w:top w:val="none" w:sz="0" w:space="0" w:color="auto"/>
            <w:left w:val="none" w:sz="0" w:space="0" w:color="auto"/>
            <w:bottom w:val="none" w:sz="0" w:space="0" w:color="auto"/>
            <w:right w:val="none" w:sz="0" w:space="0" w:color="auto"/>
          </w:divBdr>
          <w:divsChild>
            <w:div w:id="1129395459">
              <w:marLeft w:val="0"/>
              <w:marRight w:val="0"/>
              <w:marTop w:val="0"/>
              <w:marBottom w:val="0"/>
              <w:divBdr>
                <w:top w:val="none" w:sz="0" w:space="0" w:color="auto"/>
                <w:left w:val="none" w:sz="0" w:space="0" w:color="auto"/>
                <w:bottom w:val="none" w:sz="0" w:space="0" w:color="auto"/>
                <w:right w:val="none" w:sz="0" w:space="0" w:color="auto"/>
              </w:divBdr>
              <w:divsChild>
                <w:div w:id="1963920964">
                  <w:marLeft w:val="0"/>
                  <w:marRight w:val="0"/>
                  <w:marTop w:val="0"/>
                  <w:marBottom w:val="0"/>
                  <w:divBdr>
                    <w:top w:val="none" w:sz="0" w:space="0" w:color="auto"/>
                    <w:left w:val="none" w:sz="0" w:space="0" w:color="auto"/>
                    <w:bottom w:val="none" w:sz="0" w:space="0" w:color="auto"/>
                    <w:right w:val="none" w:sz="0" w:space="0" w:color="auto"/>
                  </w:divBdr>
                  <w:divsChild>
                    <w:div w:id="1632591148">
                      <w:marLeft w:val="0"/>
                      <w:marRight w:val="0"/>
                      <w:marTop w:val="0"/>
                      <w:marBottom w:val="0"/>
                      <w:divBdr>
                        <w:top w:val="none" w:sz="0" w:space="0" w:color="auto"/>
                        <w:left w:val="none" w:sz="0" w:space="0" w:color="auto"/>
                        <w:bottom w:val="none" w:sz="0" w:space="0" w:color="auto"/>
                        <w:right w:val="none" w:sz="0" w:space="0" w:color="auto"/>
                      </w:divBdr>
                      <w:divsChild>
                        <w:div w:id="50471137">
                          <w:marLeft w:val="0"/>
                          <w:marRight w:val="0"/>
                          <w:marTop w:val="120"/>
                          <w:marBottom w:val="0"/>
                          <w:divBdr>
                            <w:top w:val="none" w:sz="0" w:space="0" w:color="auto"/>
                            <w:left w:val="none" w:sz="0" w:space="0" w:color="auto"/>
                            <w:bottom w:val="none" w:sz="0" w:space="0" w:color="auto"/>
                            <w:right w:val="none" w:sz="0" w:space="0" w:color="auto"/>
                          </w:divBdr>
                          <w:divsChild>
                            <w:div w:id="1394038283">
                              <w:marLeft w:val="0"/>
                              <w:marRight w:val="0"/>
                              <w:marTop w:val="0"/>
                              <w:marBottom w:val="0"/>
                              <w:divBdr>
                                <w:top w:val="none" w:sz="0" w:space="0" w:color="auto"/>
                                <w:left w:val="none" w:sz="0" w:space="0" w:color="auto"/>
                                <w:bottom w:val="none" w:sz="0" w:space="0" w:color="auto"/>
                                <w:right w:val="none" w:sz="0" w:space="0" w:color="auto"/>
                              </w:divBdr>
                              <w:divsChild>
                                <w:div w:id="852651348">
                                  <w:marLeft w:val="0"/>
                                  <w:marRight w:val="0"/>
                                  <w:marTop w:val="0"/>
                                  <w:marBottom w:val="0"/>
                                  <w:divBdr>
                                    <w:top w:val="none" w:sz="0" w:space="0" w:color="auto"/>
                                    <w:left w:val="none" w:sz="0" w:space="0" w:color="auto"/>
                                    <w:bottom w:val="none" w:sz="0" w:space="0" w:color="auto"/>
                                    <w:right w:val="none" w:sz="0" w:space="0" w:color="auto"/>
                                  </w:divBdr>
                                  <w:divsChild>
                                    <w:div w:id="235092644">
                                      <w:marLeft w:val="0"/>
                                      <w:marRight w:val="0"/>
                                      <w:marTop w:val="0"/>
                                      <w:marBottom w:val="0"/>
                                      <w:divBdr>
                                        <w:top w:val="none" w:sz="0" w:space="0" w:color="auto"/>
                                        <w:left w:val="none" w:sz="0" w:space="0" w:color="auto"/>
                                        <w:bottom w:val="none" w:sz="0" w:space="0" w:color="auto"/>
                                        <w:right w:val="none" w:sz="0" w:space="0" w:color="auto"/>
                                      </w:divBdr>
                                      <w:divsChild>
                                        <w:div w:id="705762689">
                                          <w:marLeft w:val="0"/>
                                          <w:marRight w:val="0"/>
                                          <w:marTop w:val="0"/>
                                          <w:marBottom w:val="0"/>
                                          <w:divBdr>
                                            <w:top w:val="none" w:sz="0" w:space="0" w:color="auto"/>
                                            <w:left w:val="none" w:sz="0" w:space="0" w:color="auto"/>
                                            <w:bottom w:val="none" w:sz="0" w:space="0" w:color="auto"/>
                                            <w:right w:val="none" w:sz="0" w:space="0" w:color="auto"/>
                                          </w:divBdr>
                                          <w:divsChild>
                                            <w:div w:id="346953524">
                                              <w:marLeft w:val="-120"/>
                                              <w:marRight w:val="0"/>
                                              <w:marTop w:val="240"/>
                                              <w:marBottom w:val="0"/>
                                              <w:divBdr>
                                                <w:top w:val="none" w:sz="0" w:space="0" w:color="auto"/>
                                                <w:left w:val="none" w:sz="0" w:space="0" w:color="auto"/>
                                                <w:bottom w:val="none" w:sz="0" w:space="0" w:color="auto"/>
                                                <w:right w:val="none" w:sz="0" w:space="0" w:color="auto"/>
                                              </w:divBdr>
                                              <w:divsChild>
                                                <w:div w:id="1116945299">
                                                  <w:marLeft w:val="0"/>
                                                  <w:marRight w:val="0"/>
                                                  <w:marTop w:val="0"/>
                                                  <w:marBottom w:val="0"/>
                                                  <w:divBdr>
                                                    <w:top w:val="none" w:sz="0" w:space="0" w:color="auto"/>
                                                    <w:left w:val="none" w:sz="0" w:space="0" w:color="auto"/>
                                                    <w:bottom w:val="none" w:sz="0" w:space="0" w:color="auto"/>
                                                    <w:right w:val="none" w:sz="0" w:space="0" w:color="auto"/>
                                                  </w:divBdr>
                                                  <w:divsChild>
                                                    <w:div w:id="280845126">
                                                      <w:marLeft w:val="0"/>
                                                      <w:marRight w:val="0"/>
                                                      <w:marTop w:val="0"/>
                                                      <w:marBottom w:val="0"/>
                                                      <w:divBdr>
                                                        <w:top w:val="none" w:sz="0" w:space="0" w:color="auto"/>
                                                        <w:left w:val="none" w:sz="0" w:space="0" w:color="auto"/>
                                                        <w:bottom w:val="none" w:sz="0" w:space="0" w:color="auto"/>
                                                        <w:right w:val="none" w:sz="0" w:space="0" w:color="auto"/>
                                                      </w:divBdr>
                                                      <w:divsChild>
                                                        <w:div w:id="914242878">
                                                          <w:marLeft w:val="0"/>
                                                          <w:marRight w:val="0"/>
                                                          <w:marTop w:val="0"/>
                                                          <w:marBottom w:val="0"/>
                                                          <w:divBdr>
                                                            <w:top w:val="none" w:sz="0" w:space="0" w:color="auto"/>
                                                            <w:left w:val="none" w:sz="0" w:space="0" w:color="auto"/>
                                                            <w:bottom w:val="none" w:sz="0" w:space="0" w:color="auto"/>
                                                            <w:right w:val="none" w:sz="0" w:space="0" w:color="auto"/>
                                                          </w:divBdr>
                                                          <w:divsChild>
                                                            <w:div w:id="1420835869">
                                                              <w:marLeft w:val="0"/>
                                                              <w:marRight w:val="0"/>
                                                              <w:marTop w:val="0"/>
                                                              <w:marBottom w:val="0"/>
                                                              <w:divBdr>
                                                                <w:top w:val="none" w:sz="0" w:space="0" w:color="auto"/>
                                                                <w:left w:val="none" w:sz="0" w:space="0" w:color="auto"/>
                                                                <w:bottom w:val="none" w:sz="0" w:space="0" w:color="auto"/>
                                                                <w:right w:val="none" w:sz="0" w:space="0" w:color="auto"/>
                                                              </w:divBdr>
                                                              <w:divsChild>
                                                                <w:div w:id="1885288530">
                                                                  <w:marLeft w:val="0"/>
                                                                  <w:marRight w:val="0"/>
                                                                  <w:marTop w:val="0"/>
                                                                  <w:marBottom w:val="0"/>
                                                                  <w:divBdr>
                                                                    <w:top w:val="none" w:sz="0" w:space="0" w:color="auto"/>
                                                                    <w:left w:val="none" w:sz="0" w:space="0" w:color="auto"/>
                                                                    <w:bottom w:val="none" w:sz="0" w:space="0" w:color="auto"/>
                                                                    <w:right w:val="none" w:sz="0" w:space="0" w:color="auto"/>
                                                                  </w:divBdr>
                                                                  <w:divsChild>
                                                                    <w:div w:id="14490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98782400">
      <w:bodyDiv w:val="1"/>
      <w:marLeft w:val="0"/>
      <w:marRight w:val="0"/>
      <w:marTop w:val="0"/>
      <w:marBottom w:val="0"/>
      <w:divBdr>
        <w:top w:val="none" w:sz="0" w:space="0" w:color="auto"/>
        <w:left w:val="none" w:sz="0" w:space="0" w:color="auto"/>
        <w:bottom w:val="none" w:sz="0" w:space="0" w:color="auto"/>
        <w:right w:val="none" w:sz="0" w:space="0" w:color="auto"/>
      </w:divBdr>
    </w:div>
    <w:div w:id="1602492233">
      <w:bodyDiv w:val="1"/>
      <w:marLeft w:val="0"/>
      <w:marRight w:val="0"/>
      <w:marTop w:val="0"/>
      <w:marBottom w:val="0"/>
      <w:divBdr>
        <w:top w:val="none" w:sz="0" w:space="0" w:color="auto"/>
        <w:left w:val="none" w:sz="0" w:space="0" w:color="auto"/>
        <w:bottom w:val="none" w:sz="0" w:space="0" w:color="auto"/>
        <w:right w:val="none" w:sz="0" w:space="0" w:color="auto"/>
      </w:divBdr>
      <w:divsChild>
        <w:div w:id="2127654791">
          <w:marLeft w:val="0"/>
          <w:marRight w:val="0"/>
          <w:marTop w:val="0"/>
          <w:marBottom w:val="0"/>
          <w:divBdr>
            <w:top w:val="none" w:sz="0" w:space="0" w:color="auto"/>
            <w:left w:val="none" w:sz="0" w:space="0" w:color="auto"/>
            <w:bottom w:val="none" w:sz="0" w:space="0" w:color="auto"/>
            <w:right w:val="none" w:sz="0" w:space="0" w:color="auto"/>
          </w:divBdr>
        </w:div>
        <w:div w:id="1247497894">
          <w:marLeft w:val="0"/>
          <w:marRight w:val="0"/>
          <w:marTop w:val="0"/>
          <w:marBottom w:val="0"/>
          <w:divBdr>
            <w:top w:val="none" w:sz="0" w:space="0" w:color="auto"/>
            <w:left w:val="none" w:sz="0" w:space="0" w:color="auto"/>
            <w:bottom w:val="none" w:sz="0" w:space="0" w:color="auto"/>
            <w:right w:val="none" w:sz="0" w:space="0" w:color="auto"/>
          </w:divBdr>
        </w:div>
        <w:div w:id="1312904397">
          <w:marLeft w:val="0"/>
          <w:marRight w:val="0"/>
          <w:marTop w:val="0"/>
          <w:marBottom w:val="0"/>
          <w:divBdr>
            <w:top w:val="none" w:sz="0" w:space="0" w:color="auto"/>
            <w:left w:val="none" w:sz="0" w:space="0" w:color="auto"/>
            <w:bottom w:val="none" w:sz="0" w:space="0" w:color="auto"/>
            <w:right w:val="none" w:sz="0" w:space="0" w:color="auto"/>
          </w:divBdr>
        </w:div>
        <w:div w:id="1283263992">
          <w:marLeft w:val="0"/>
          <w:marRight w:val="0"/>
          <w:marTop w:val="0"/>
          <w:marBottom w:val="0"/>
          <w:divBdr>
            <w:top w:val="none" w:sz="0" w:space="0" w:color="auto"/>
            <w:left w:val="none" w:sz="0" w:space="0" w:color="auto"/>
            <w:bottom w:val="none" w:sz="0" w:space="0" w:color="auto"/>
            <w:right w:val="none" w:sz="0" w:space="0" w:color="auto"/>
          </w:divBdr>
        </w:div>
        <w:div w:id="1754010284">
          <w:marLeft w:val="0"/>
          <w:marRight w:val="0"/>
          <w:marTop w:val="0"/>
          <w:marBottom w:val="0"/>
          <w:divBdr>
            <w:top w:val="none" w:sz="0" w:space="0" w:color="auto"/>
            <w:left w:val="none" w:sz="0" w:space="0" w:color="auto"/>
            <w:bottom w:val="none" w:sz="0" w:space="0" w:color="auto"/>
            <w:right w:val="none" w:sz="0" w:space="0" w:color="auto"/>
          </w:divBdr>
        </w:div>
        <w:div w:id="1895580247">
          <w:marLeft w:val="0"/>
          <w:marRight w:val="0"/>
          <w:marTop w:val="0"/>
          <w:marBottom w:val="0"/>
          <w:divBdr>
            <w:top w:val="none" w:sz="0" w:space="0" w:color="auto"/>
            <w:left w:val="none" w:sz="0" w:space="0" w:color="auto"/>
            <w:bottom w:val="none" w:sz="0" w:space="0" w:color="auto"/>
            <w:right w:val="none" w:sz="0" w:space="0" w:color="auto"/>
          </w:divBdr>
        </w:div>
        <w:div w:id="608584344">
          <w:marLeft w:val="0"/>
          <w:marRight w:val="0"/>
          <w:marTop w:val="0"/>
          <w:marBottom w:val="0"/>
          <w:divBdr>
            <w:top w:val="none" w:sz="0" w:space="0" w:color="auto"/>
            <w:left w:val="none" w:sz="0" w:space="0" w:color="auto"/>
            <w:bottom w:val="none" w:sz="0" w:space="0" w:color="auto"/>
            <w:right w:val="none" w:sz="0" w:space="0" w:color="auto"/>
          </w:divBdr>
        </w:div>
        <w:div w:id="1475097444">
          <w:marLeft w:val="0"/>
          <w:marRight w:val="0"/>
          <w:marTop w:val="0"/>
          <w:marBottom w:val="0"/>
          <w:divBdr>
            <w:top w:val="none" w:sz="0" w:space="0" w:color="auto"/>
            <w:left w:val="none" w:sz="0" w:space="0" w:color="auto"/>
            <w:bottom w:val="none" w:sz="0" w:space="0" w:color="auto"/>
            <w:right w:val="none" w:sz="0" w:space="0" w:color="auto"/>
          </w:divBdr>
        </w:div>
        <w:div w:id="653606824">
          <w:marLeft w:val="0"/>
          <w:marRight w:val="0"/>
          <w:marTop w:val="0"/>
          <w:marBottom w:val="0"/>
          <w:divBdr>
            <w:top w:val="none" w:sz="0" w:space="0" w:color="auto"/>
            <w:left w:val="none" w:sz="0" w:space="0" w:color="auto"/>
            <w:bottom w:val="none" w:sz="0" w:space="0" w:color="auto"/>
            <w:right w:val="none" w:sz="0" w:space="0" w:color="auto"/>
          </w:divBdr>
        </w:div>
        <w:div w:id="501042456">
          <w:marLeft w:val="0"/>
          <w:marRight w:val="0"/>
          <w:marTop w:val="0"/>
          <w:marBottom w:val="0"/>
          <w:divBdr>
            <w:top w:val="none" w:sz="0" w:space="0" w:color="auto"/>
            <w:left w:val="none" w:sz="0" w:space="0" w:color="auto"/>
            <w:bottom w:val="none" w:sz="0" w:space="0" w:color="auto"/>
            <w:right w:val="none" w:sz="0" w:space="0" w:color="auto"/>
          </w:divBdr>
        </w:div>
        <w:div w:id="1006590482">
          <w:marLeft w:val="0"/>
          <w:marRight w:val="0"/>
          <w:marTop w:val="0"/>
          <w:marBottom w:val="0"/>
          <w:divBdr>
            <w:top w:val="none" w:sz="0" w:space="0" w:color="auto"/>
            <w:left w:val="none" w:sz="0" w:space="0" w:color="auto"/>
            <w:bottom w:val="none" w:sz="0" w:space="0" w:color="auto"/>
            <w:right w:val="none" w:sz="0" w:space="0" w:color="auto"/>
          </w:divBdr>
        </w:div>
        <w:div w:id="2006126721">
          <w:marLeft w:val="0"/>
          <w:marRight w:val="0"/>
          <w:marTop w:val="0"/>
          <w:marBottom w:val="0"/>
          <w:divBdr>
            <w:top w:val="none" w:sz="0" w:space="0" w:color="auto"/>
            <w:left w:val="none" w:sz="0" w:space="0" w:color="auto"/>
            <w:bottom w:val="none" w:sz="0" w:space="0" w:color="auto"/>
            <w:right w:val="none" w:sz="0" w:space="0" w:color="auto"/>
          </w:divBdr>
        </w:div>
        <w:div w:id="1109858203">
          <w:marLeft w:val="0"/>
          <w:marRight w:val="0"/>
          <w:marTop w:val="0"/>
          <w:marBottom w:val="0"/>
          <w:divBdr>
            <w:top w:val="none" w:sz="0" w:space="0" w:color="auto"/>
            <w:left w:val="none" w:sz="0" w:space="0" w:color="auto"/>
            <w:bottom w:val="none" w:sz="0" w:space="0" w:color="auto"/>
            <w:right w:val="none" w:sz="0" w:space="0" w:color="auto"/>
          </w:divBdr>
        </w:div>
        <w:div w:id="303313097">
          <w:marLeft w:val="0"/>
          <w:marRight w:val="0"/>
          <w:marTop w:val="0"/>
          <w:marBottom w:val="0"/>
          <w:divBdr>
            <w:top w:val="none" w:sz="0" w:space="0" w:color="auto"/>
            <w:left w:val="none" w:sz="0" w:space="0" w:color="auto"/>
            <w:bottom w:val="none" w:sz="0" w:space="0" w:color="auto"/>
            <w:right w:val="none" w:sz="0" w:space="0" w:color="auto"/>
          </w:divBdr>
        </w:div>
        <w:div w:id="845824965">
          <w:marLeft w:val="0"/>
          <w:marRight w:val="0"/>
          <w:marTop w:val="0"/>
          <w:marBottom w:val="0"/>
          <w:divBdr>
            <w:top w:val="none" w:sz="0" w:space="0" w:color="auto"/>
            <w:left w:val="none" w:sz="0" w:space="0" w:color="auto"/>
            <w:bottom w:val="none" w:sz="0" w:space="0" w:color="auto"/>
            <w:right w:val="none" w:sz="0" w:space="0" w:color="auto"/>
          </w:divBdr>
        </w:div>
        <w:div w:id="1760717431">
          <w:marLeft w:val="0"/>
          <w:marRight w:val="0"/>
          <w:marTop w:val="0"/>
          <w:marBottom w:val="0"/>
          <w:divBdr>
            <w:top w:val="none" w:sz="0" w:space="0" w:color="auto"/>
            <w:left w:val="none" w:sz="0" w:space="0" w:color="auto"/>
            <w:bottom w:val="none" w:sz="0" w:space="0" w:color="auto"/>
            <w:right w:val="none" w:sz="0" w:space="0" w:color="auto"/>
          </w:divBdr>
        </w:div>
        <w:div w:id="2023047403">
          <w:marLeft w:val="0"/>
          <w:marRight w:val="0"/>
          <w:marTop w:val="0"/>
          <w:marBottom w:val="0"/>
          <w:divBdr>
            <w:top w:val="none" w:sz="0" w:space="0" w:color="auto"/>
            <w:left w:val="none" w:sz="0" w:space="0" w:color="auto"/>
            <w:bottom w:val="none" w:sz="0" w:space="0" w:color="auto"/>
            <w:right w:val="none" w:sz="0" w:space="0" w:color="auto"/>
          </w:divBdr>
        </w:div>
        <w:div w:id="620962859">
          <w:marLeft w:val="0"/>
          <w:marRight w:val="0"/>
          <w:marTop w:val="0"/>
          <w:marBottom w:val="0"/>
          <w:divBdr>
            <w:top w:val="none" w:sz="0" w:space="0" w:color="auto"/>
            <w:left w:val="none" w:sz="0" w:space="0" w:color="auto"/>
            <w:bottom w:val="none" w:sz="0" w:space="0" w:color="auto"/>
            <w:right w:val="none" w:sz="0" w:space="0" w:color="auto"/>
          </w:divBdr>
        </w:div>
        <w:div w:id="506481418">
          <w:marLeft w:val="0"/>
          <w:marRight w:val="0"/>
          <w:marTop w:val="0"/>
          <w:marBottom w:val="0"/>
          <w:divBdr>
            <w:top w:val="none" w:sz="0" w:space="0" w:color="auto"/>
            <w:left w:val="none" w:sz="0" w:space="0" w:color="auto"/>
            <w:bottom w:val="none" w:sz="0" w:space="0" w:color="auto"/>
            <w:right w:val="none" w:sz="0" w:space="0" w:color="auto"/>
          </w:divBdr>
        </w:div>
        <w:div w:id="1499033967">
          <w:marLeft w:val="0"/>
          <w:marRight w:val="0"/>
          <w:marTop w:val="0"/>
          <w:marBottom w:val="0"/>
          <w:divBdr>
            <w:top w:val="none" w:sz="0" w:space="0" w:color="auto"/>
            <w:left w:val="none" w:sz="0" w:space="0" w:color="auto"/>
            <w:bottom w:val="none" w:sz="0" w:space="0" w:color="auto"/>
            <w:right w:val="none" w:sz="0" w:space="0" w:color="auto"/>
          </w:divBdr>
        </w:div>
        <w:div w:id="1641305639">
          <w:marLeft w:val="0"/>
          <w:marRight w:val="0"/>
          <w:marTop w:val="0"/>
          <w:marBottom w:val="0"/>
          <w:divBdr>
            <w:top w:val="none" w:sz="0" w:space="0" w:color="auto"/>
            <w:left w:val="none" w:sz="0" w:space="0" w:color="auto"/>
            <w:bottom w:val="none" w:sz="0" w:space="0" w:color="auto"/>
            <w:right w:val="none" w:sz="0" w:space="0" w:color="auto"/>
          </w:divBdr>
        </w:div>
        <w:div w:id="1095322828">
          <w:marLeft w:val="0"/>
          <w:marRight w:val="0"/>
          <w:marTop w:val="0"/>
          <w:marBottom w:val="0"/>
          <w:divBdr>
            <w:top w:val="none" w:sz="0" w:space="0" w:color="auto"/>
            <w:left w:val="none" w:sz="0" w:space="0" w:color="auto"/>
            <w:bottom w:val="none" w:sz="0" w:space="0" w:color="auto"/>
            <w:right w:val="none" w:sz="0" w:space="0" w:color="auto"/>
          </w:divBdr>
        </w:div>
        <w:div w:id="1445661146">
          <w:marLeft w:val="0"/>
          <w:marRight w:val="0"/>
          <w:marTop w:val="0"/>
          <w:marBottom w:val="0"/>
          <w:divBdr>
            <w:top w:val="none" w:sz="0" w:space="0" w:color="auto"/>
            <w:left w:val="none" w:sz="0" w:space="0" w:color="auto"/>
            <w:bottom w:val="none" w:sz="0" w:space="0" w:color="auto"/>
            <w:right w:val="none" w:sz="0" w:space="0" w:color="auto"/>
          </w:divBdr>
        </w:div>
        <w:div w:id="1905531312">
          <w:marLeft w:val="0"/>
          <w:marRight w:val="0"/>
          <w:marTop w:val="0"/>
          <w:marBottom w:val="0"/>
          <w:divBdr>
            <w:top w:val="none" w:sz="0" w:space="0" w:color="auto"/>
            <w:left w:val="none" w:sz="0" w:space="0" w:color="auto"/>
            <w:bottom w:val="none" w:sz="0" w:space="0" w:color="auto"/>
            <w:right w:val="none" w:sz="0" w:space="0" w:color="auto"/>
          </w:divBdr>
        </w:div>
        <w:div w:id="235747371">
          <w:marLeft w:val="0"/>
          <w:marRight w:val="0"/>
          <w:marTop w:val="0"/>
          <w:marBottom w:val="0"/>
          <w:divBdr>
            <w:top w:val="none" w:sz="0" w:space="0" w:color="auto"/>
            <w:left w:val="none" w:sz="0" w:space="0" w:color="auto"/>
            <w:bottom w:val="none" w:sz="0" w:space="0" w:color="auto"/>
            <w:right w:val="none" w:sz="0" w:space="0" w:color="auto"/>
          </w:divBdr>
        </w:div>
        <w:div w:id="1874884999">
          <w:marLeft w:val="0"/>
          <w:marRight w:val="0"/>
          <w:marTop w:val="0"/>
          <w:marBottom w:val="0"/>
          <w:divBdr>
            <w:top w:val="none" w:sz="0" w:space="0" w:color="auto"/>
            <w:left w:val="none" w:sz="0" w:space="0" w:color="auto"/>
            <w:bottom w:val="none" w:sz="0" w:space="0" w:color="auto"/>
            <w:right w:val="none" w:sz="0" w:space="0" w:color="auto"/>
          </w:divBdr>
        </w:div>
        <w:div w:id="1776630499">
          <w:marLeft w:val="0"/>
          <w:marRight w:val="0"/>
          <w:marTop w:val="0"/>
          <w:marBottom w:val="0"/>
          <w:divBdr>
            <w:top w:val="none" w:sz="0" w:space="0" w:color="auto"/>
            <w:left w:val="none" w:sz="0" w:space="0" w:color="auto"/>
            <w:bottom w:val="none" w:sz="0" w:space="0" w:color="auto"/>
            <w:right w:val="none" w:sz="0" w:space="0" w:color="auto"/>
          </w:divBdr>
        </w:div>
        <w:div w:id="1002198448">
          <w:marLeft w:val="0"/>
          <w:marRight w:val="0"/>
          <w:marTop w:val="0"/>
          <w:marBottom w:val="0"/>
          <w:divBdr>
            <w:top w:val="none" w:sz="0" w:space="0" w:color="auto"/>
            <w:left w:val="none" w:sz="0" w:space="0" w:color="auto"/>
            <w:bottom w:val="none" w:sz="0" w:space="0" w:color="auto"/>
            <w:right w:val="none" w:sz="0" w:space="0" w:color="auto"/>
          </w:divBdr>
        </w:div>
        <w:div w:id="1623146586">
          <w:marLeft w:val="0"/>
          <w:marRight w:val="0"/>
          <w:marTop w:val="0"/>
          <w:marBottom w:val="0"/>
          <w:divBdr>
            <w:top w:val="none" w:sz="0" w:space="0" w:color="auto"/>
            <w:left w:val="none" w:sz="0" w:space="0" w:color="auto"/>
            <w:bottom w:val="none" w:sz="0" w:space="0" w:color="auto"/>
            <w:right w:val="none" w:sz="0" w:space="0" w:color="auto"/>
          </w:divBdr>
        </w:div>
        <w:div w:id="1163083755">
          <w:marLeft w:val="0"/>
          <w:marRight w:val="0"/>
          <w:marTop w:val="0"/>
          <w:marBottom w:val="0"/>
          <w:divBdr>
            <w:top w:val="none" w:sz="0" w:space="0" w:color="auto"/>
            <w:left w:val="none" w:sz="0" w:space="0" w:color="auto"/>
            <w:bottom w:val="none" w:sz="0" w:space="0" w:color="auto"/>
            <w:right w:val="none" w:sz="0" w:space="0" w:color="auto"/>
          </w:divBdr>
        </w:div>
        <w:div w:id="1169711019">
          <w:marLeft w:val="0"/>
          <w:marRight w:val="0"/>
          <w:marTop w:val="0"/>
          <w:marBottom w:val="0"/>
          <w:divBdr>
            <w:top w:val="none" w:sz="0" w:space="0" w:color="auto"/>
            <w:left w:val="none" w:sz="0" w:space="0" w:color="auto"/>
            <w:bottom w:val="none" w:sz="0" w:space="0" w:color="auto"/>
            <w:right w:val="none" w:sz="0" w:space="0" w:color="auto"/>
          </w:divBdr>
        </w:div>
        <w:div w:id="1468351950">
          <w:marLeft w:val="0"/>
          <w:marRight w:val="0"/>
          <w:marTop w:val="0"/>
          <w:marBottom w:val="0"/>
          <w:divBdr>
            <w:top w:val="none" w:sz="0" w:space="0" w:color="auto"/>
            <w:left w:val="none" w:sz="0" w:space="0" w:color="auto"/>
            <w:bottom w:val="none" w:sz="0" w:space="0" w:color="auto"/>
            <w:right w:val="none" w:sz="0" w:space="0" w:color="auto"/>
          </w:divBdr>
        </w:div>
        <w:div w:id="343440799">
          <w:marLeft w:val="0"/>
          <w:marRight w:val="0"/>
          <w:marTop w:val="0"/>
          <w:marBottom w:val="0"/>
          <w:divBdr>
            <w:top w:val="none" w:sz="0" w:space="0" w:color="auto"/>
            <w:left w:val="none" w:sz="0" w:space="0" w:color="auto"/>
            <w:bottom w:val="none" w:sz="0" w:space="0" w:color="auto"/>
            <w:right w:val="none" w:sz="0" w:space="0" w:color="auto"/>
          </w:divBdr>
        </w:div>
        <w:div w:id="1503930568">
          <w:marLeft w:val="0"/>
          <w:marRight w:val="0"/>
          <w:marTop w:val="0"/>
          <w:marBottom w:val="0"/>
          <w:divBdr>
            <w:top w:val="none" w:sz="0" w:space="0" w:color="auto"/>
            <w:left w:val="none" w:sz="0" w:space="0" w:color="auto"/>
            <w:bottom w:val="none" w:sz="0" w:space="0" w:color="auto"/>
            <w:right w:val="none" w:sz="0" w:space="0" w:color="auto"/>
          </w:divBdr>
        </w:div>
        <w:div w:id="336884238">
          <w:marLeft w:val="0"/>
          <w:marRight w:val="0"/>
          <w:marTop w:val="0"/>
          <w:marBottom w:val="0"/>
          <w:divBdr>
            <w:top w:val="none" w:sz="0" w:space="0" w:color="auto"/>
            <w:left w:val="none" w:sz="0" w:space="0" w:color="auto"/>
            <w:bottom w:val="none" w:sz="0" w:space="0" w:color="auto"/>
            <w:right w:val="none" w:sz="0" w:space="0" w:color="auto"/>
          </w:divBdr>
        </w:div>
        <w:div w:id="968052710">
          <w:marLeft w:val="0"/>
          <w:marRight w:val="0"/>
          <w:marTop w:val="0"/>
          <w:marBottom w:val="0"/>
          <w:divBdr>
            <w:top w:val="none" w:sz="0" w:space="0" w:color="auto"/>
            <w:left w:val="none" w:sz="0" w:space="0" w:color="auto"/>
            <w:bottom w:val="none" w:sz="0" w:space="0" w:color="auto"/>
            <w:right w:val="none" w:sz="0" w:space="0" w:color="auto"/>
          </w:divBdr>
        </w:div>
        <w:div w:id="1070228041">
          <w:marLeft w:val="0"/>
          <w:marRight w:val="0"/>
          <w:marTop w:val="0"/>
          <w:marBottom w:val="0"/>
          <w:divBdr>
            <w:top w:val="none" w:sz="0" w:space="0" w:color="auto"/>
            <w:left w:val="none" w:sz="0" w:space="0" w:color="auto"/>
            <w:bottom w:val="none" w:sz="0" w:space="0" w:color="auto"/>
            <w:right w:val="none" w:sz="0" w:space="0" w:color="auto"/>
          </w:divBdr>
        </w:div>
        <w:div w:id="538203424">
          <w:marLeft w:val="0"/>
          <w:marRight w:val="0"/>
          <w:marTop w:val="0"/>
          <w:marBottom w:val="0"/>
          <w:divBdr>
            <w:top w:val="none" w:sz="0" w:space="0" w:color="auto"/>
            <w:left w:val="none" w:sz="0" w:space="0" w:color="auto"/>
            <w:bottom w:val="none" w:sz="0" w:space="0" w:color="auto"/>
            <w:right w:val="none" w:sz="0" w:space="0" w:color="auto"/>
          </w:divBdr>
        </w:div>
        <w:div w:id="1544252901">
          <w:marLeft w:val="0"/>
          <w:marRight w:val="0"/>
          <w:marTop w:val="0"/>
          <w:marBottom w:val="0"/>
          <w:divBdr>
            <w:top w:val="none" w:sz="0" w:space="0" w:color="auto"/>
            <w:left w:val="none" w:sz="0" w:space="0" w:color="auto"/>
            <w:bottom w:val="none" w:sz="0" w:space="0" w:color="auto"/>
            <w:right w:val="none" w:sz="0" w:space="0" w:color="auto"/>
          </w:divBdr>
        </w:div>
        <w:div w:id="397289313">
          <w:marLeft w:val="0"/>
          <w:marRight w:val="0"/>
          <w:marTop w:val="0"/>
          <w:marBottom w:val="0"/>
          <w:divBdr>
            <w:top w:val="none" w:sz="0" w:space="0" w:color="auto"/>
            <w:left w:val="none" w:sz="0" w:space="0" w:color="auto"/>
            <w:bottom w:val="none" w:sz="0" w:space="0" w:color="auto"/>
            <w:right w:val="none" w:sz="0" w:space="0" w:color="auto"/>
          </w:divBdr>
        </w:div>
        <w:div w:id="966591422">
          <w:marLeft w:val="0"/>
          <w:marRight w:val="0"/>
          <w:marTop w:val="0"/>
          <w:marBottom w:val="0"/>
          <w:divBdr>
            <w:top w:val="none" w:sz="0" w:space="0" w:color="auto"/>
            <w:left w:val="none" w:sz="0" w:space="0" w:color="auto"/>
            <w:bottom w:val="none" w:sz="0" w:space="0" w:color="auto"/>
            <w:right w:val="none" w:sz="0" w:space="0" w:color="auto"/>
          </w:divBdr>
        </w:div>
        <w:div w:id="578952486">
          <w:marLeft w:val="0"/>
          <w:marRight w:val="0"/>
          <w:marTop w:val="0"/>
          <w:marBottom w:val="0"/>
          <w:divBdr>
            <w:top w:val="none" w:sz="0" w:space="0" w:color="auto"/>
            <w:left w:val="none" w:sz="0" w:space="0" w:color="auto"/>
            <w:bottom w:val="none" w:sz="0" w:space="0" w:color="auto"/>
            <w:right w:val="none" w:sz="0" w:space="0" w:color="auto"/>
          </w:divBdr>
        </w:div>
        <w:div w:id="1489788322">
          <w:marLeft w:val="0"/>
          <w:marRight w:val="0"/>
          <w:marTop w:val="0"/>
          <w:marBottom w:val="0"/>
          <w:divBdr>
            <w:top w:val="none" w:sz="0" w:space="0" w:color="auto"/>
            <w:left w:val="none" w:sz="0" w:space="0" w:color="auto"/>
            <w:bottom w:val="none" w:sz="0" w:space="0" w:color="auto"/>
            <w:right w:val="none" w:sz="0" w:space="0" w:color="auto"/>
          </w:divBdr>
        </w:div>
        <w:div w:id="1056052427">
          <w:marLeft w:val="0"/>
          <w:marRight w:val="0"/>
          <w:marTop w:val="0"/>
          <w:marBottom w:val="0"/>
          <w:divBdr>
            <w:top w:val="none" w:sz="0" w:space="0" w:color="auto"/>
            <w:left w:val="none" w:sz="0" w:space="0" w:color="auto"/>
            <w:bottom w:val="none" w:sz="0" w:space="0" w:color="auto"/>
            <w:right w:val="none" w:sz="0" w:space="0" w:color="auto"/>
          </w:divBdr>
        </w:div>
        <w:div w:id="774863700">
          <w:marLeft w:val="0"/>
          <w:marRight w:val="0"/>
          <w:marTop w:val="0"/>
          <w:marBottom w:val="0"/>
          <w:divBdr>
            <w:top w:val="none" w:sz="0" w:space="0" w:color="auto"/>
            <w:left w:val="none" w:sz="0" w:space="0" w:color="auto"/>
            <w:bottom w:val="none" w:sz="0" w:space="0" w:color="auto"/>
            <w:right w:val="none" w:sz="0" w:space="0" w:color="auto"/>
          </w:divBdr>
        </w:div>
        <w:div w:id="2102488381">
          <w:marLeft w:val="0"/>
          <w:marRight w:val="0"/>
          <w:marTop w:val="0"/>
          <w:marBottom w:val="0"/>
          <w:divBdr>
            <w:top w:val="none" w:sz="0" w:space="0" w:color="auto"/>
            <w:left w:val="none" w:sz="0" w:space="0" w:color="auto"/>
            <w:bottom w:val="none" w:sz="0" w:space="0" w:color="auto"/>
            <w:right w:val="none" w:sz="0" w:space="0" w:color="auto"/>
          </w:divBdr>
        </w:div>
        <w:div w:id="1816876017">
          <w:marLeft w:val="0"/>
          <w:marRight w:val="0"/>
          <w:marTop w:val="0"/>
          <w:marBottom w:val="0"/>
          <w:divBdr>
            <w:top w:val="none" w:sz="0" w:space="0" w:color="auto"/>
            <w:left w:val="none" w:sz="0" w:space="0" w:color="auto"/>
            <w:bottom w:val="none" w:sz="0" w:space="0" w:color="auto"/>
            <w:right w:val="none" w:sz="0" w:space="0" w:color="auto"/>
          </w:divBdr>
        </w:div>
        <w:div w:id="1866290694">
          <w:marLeft w:val="0"/>
          <w:marRight w:val="0"/>
          <w:marTop w:val="0"/>
          <w:marBottom w:val="0"/>
          <w:divBdr>
            <w:top w:val="none" w:sz="0" w:space="0" w:color="auto"/>
            <w:left w:val="none" w:sz="0" w:space="0" w:color="auto"/>
            <w:bottom w:val="none" w:sz="0" w:space="0" w:color="auto"/>
            <w:right w:val="none" w:sz="0" w:space="0" w:color="auto"/>
          </w:divBdr>
        </w:div>
        <w:div w:id="1319921679">
          <w:marLeft w:val="0"/>
          <w:marRight w:val="0"/>
          <w:marTop w:val="0"/>
          <w:marBottom w:val="0"/>
          <w:divBdr>
            <w:top w:val="none" w:sz="0" w:space="0" w:color="auto"/>
            <w:left w:val="none" w:sz="0" w:space="0" w:color="auto"/>
            <w:bottom w:val="none" w:sz="0" w:space="0" w:color="auto"/>
            <w:right w:val="none" w:sz="0" w:space="0" w:color="auto"/>
          </w:divBdr>
        </w:div>
        <w:div w:id="624039381">
          <w:marLeft w:val="0"/>
          <w:marRight w:val="0"/>
          <w:marTop w:val="0"/>
          <w:marBottom w:val="0"/>
          <w:divBdr>
            <w:top w:val="none" w:sz="0" w:space="0" w:color="auto"/>
            <w:left w:val="none" w:sz="0" w:space="0" w:color="auto"/>
            <w:bottom w:val="none" w:sz="0" w:space="0" w:color="auto"/>
            <w:right w:val="none" w:sz="0" w:space="0" w:color="auto"/>
          </w:divBdr>
        </w:div>
        <w:div w:id="277640584">
          <w:marLeft w:val="0"/>
          <w:marRight w:val="0"/>
          <w:marTop w:val="0"/>
          <w:marBottom w:val="0"/>
          <w:divBdr>
            <w:top w:val="none" w:sz="0" w:space="0" w:color="auto"/>
            <w:left w:val="none" w:sz="0" w:space="0" w:color="auto"/>
            <w:bottom w:val="none" w:sz="0" w:space="0" w:color="auto"/>
            <w:right w:val="none" w:sz="0" w:space="0" w:color="auto"/>
          </w:divBdr>
        </w:div>
        <w:div w:id="466123372">
          <w:marLeft w:val="0"/>
          <w:marRight w:val="0"/>
          <w:marTop w:val="0"/>
          <w:marBottom w:val="0"/>
          <w:divBdr>
            <w:top w:val="none" w:sz="0" w:space="0" w:color="auto"/>
            <w:left w:val="none" w:sz="0" w:space="0" w:color="auto"/>
            <w:bottom w:val="none" w:sz="0" w:space="0" w:color="auto"/>
            <w:right w:val="none" w:sz="0" w:space="0" w:color="auto"/>
          </w:divBdr>
        </w:div>
        <w:div w:id="728456297">
          <w:marLeft w:val="0"/>
          <w:marRight w:val="0"/>
          <w:marTop w:val="0"/>
          <w:marBottom w:val="0"/>
          <w:divBdr>
            <w:top w:val="none" w:sz="0" w:space="0" w:color="auto"/>
            <w:left w:val="none" w:sz="0" w:space="0" w:color="auto"/>
            <w:bottom w:val="none" w:sz="0" w:space="0" w:color="auto"/>
            <w:right w:val="none" w:sz="0" w:space="0" w:color="auto"/>
          </w:divBdr>
        </w:div>
        <w:div w:id="1021318723">
          <w:marLeft w:val="0"/>
          <w:marRight w:val="0"/>
          <w:marTop w:val="0"/>
          <w:marBottom w:val="0"/>
          <w:divBdr>
            <w:top w:val="none" w:sz="0" w:space="0" w:color="auto"/>
            <w:left w:val="none" w:sz="0" w:space="0" w:color="auto"/>
            <w:bottom w:val="none" w:sz="0" w:space="0" w:color="auto"/>
            <w:right w:val="none" w:sz="0" w:space="0" w:color="auto"/>
          </w:divBdr>
        </w:div>
        <w:div w:id="307981718">
          <w:marLeft w:val="0"/>
          <w:marRight w:val="0"/>
          <w:marTop w:val="0"/>
          <w:marBottom w:val="0"/>
          <w:divBdr>
            <w:top w:val="none" w:sz="0" w:space="0" w:color="auto"/>
            <w:left w:val="none" w:sz="0" w:space="0" w:color="auto"/>
            <w:bottom w:val="none" w:sz="0" w:space="0" w:color="auto"/>
            <w:right w:val="none" w:sz="0" w:space="0" w:color="auto"/>
          </w:divBdr>
        </w:div>
        <w:div w:id="1017198756">
          <w:marLeft w:val="0"/>
          <w:marRight w:val="0"/>
          <w:marTop w:val="0"/>
          <w:marBottom w:val="0"/>
          <w:divBdr>
            <w:top w:val="none" w:sz="0" w:space="0" w:color="auto"/>
            <w:left w:val="none" w:sz="0" w:space="0" w:color="auto"/>
            <w:bottom w:val="none" w:sz="0" w:space="0" w:color="auto"/>
            <w:right w:val="none" w:sz="0" w:space="0" w:color="auto"/>
          </w:divBdr>
        </w:div>
        <w:div w:id="1994946850">
          <w:marLeft w:val="0"/>
          <w:marRight w:val="0"/>
          <w:marTop w:val="0"/>
          <w:marBottom w:val="0"/>
          <w:divBdr>
            <w:top w:val="none" w:sz="0" w:space="0" w:color="auto"/>
            <w:left w:val="none" w:sz="0" w:space="0" w:color="auto"/>
            <w:bottom w:val="none" w:sz="0" w:space="0" w:color="auto"/>
            <w:right w:val="none" w:sz="0" w:space="0" w:color="auto"/>
          </w:divBdr>
        </w:div>
        <w:div w:id="1114443347">
          <w:marLeft w:val="0"/>
          <w:marRight w:val="0"/>
          <w:marTop w:val="0"/>
          <w:marBottom w:val="0"/>
          <w:divBdr>
            <w:top w:val="none" w:sz="0" w:space="0" w:color="auto"/>
            <w:left w:val="none" w:sz="0" w:space="0" w:color="auto"/>
            <w:bottom w:val="none" w:sz="0" w:space="0" w:color="auto"/>
            <w:right w:val="none" w:sz="0" w:space="0" w:color="auto"/>
          </w:divBdr>
        </w:div>
        <w:div w:id="349375801">
          <w:marLeft w:val="0"/>
          <w:marRight w:val="0"/>
          <w:marTop w:val="0"/>
          <w:marBottom w:val="0"/>
          <w:divBdr>
            <w:top w:val="none" w:sz="0" w:space="0" w:color="auto"/>
            <w:left w:val="none" w:sz="0" w:space="0" w:color="auto"/>
            <w:bottom w:val="none" w:sz="0" w:space="0" w:color="auto"/>
            <w:right w:val="none" w:sz="0" w:space="0" w:color="auto"/>
          </w:divBdr>
        </w:div>
        <w:div w:id="1569681460">
          <w:marLeft w:val="0"/>
          <w:marRight w:val="0"/>
          <w:marTop w:val="0"/>
          <w:marBottom w:val="0"/>
          <w:divBdr>
            <w:top w:val="none" w:sz="0" w:space="0" w:color="auto"/>
            <w:left w:val="none" w:sz="0" w:space="0" w:color="auto"/>
            <w:bottom w:val="none" w:sz="0" w:space="0" w:color="auto"/>
            <w:right w:val="none" w:sz="0" w:space="0" w:color="auto"/>
          </w:divBdr>
        </w:div>
        <w:div w:id="535123543">
          <w:marLeft w:val="0"/>
          <w:marRight w:val="0"/>
          <w:marTop w:val="0"/>
          <w:marBottom w:val="0"/>
          <w:divBdr>
            <w:top w:val="none" w:sz="0" w:space="0" w:color="auto"/>
            <w:left w:val="none" w:sz="0" w:space="0" w:color="auto"/>
            <w:bottom w:val="none" w:sz="0" w:space="0" w:color="auto"/>
            <w:right w:val="none" w:sz="0" w:space="0" w:color="auto"/>
          </w:divBdr>
        </w:div>
        <w:div w:id="1586110840">
          <w:marLeft w:val="0"/>
          <w:marRight w:val="0"/>
          <w:marTop w:val="0"/>
          <w:marBottom w:val="0"/>
          <w:divBdr>
            <w:top w:val="none" w:sz="0" w:space="0" w:color="auto"/>
            <w:left w:val="none" w:sz="0" w:space="0" w:color="auto"/>
            <w:bottom w:val="none" w:sz="0" w:space="0" w:color="auto"/>
            <w:right w:val="none" w:sz="0" w:space="0" w:color="auto"/>
          </w:divBdr>
        </w:div>
        <w:div w:id="441918229">
          <w:marLeft w:val="0"/>
          <w:marRight w:val="0"/>
          <w:marTop w:val="0"/>
          <w:marBottom w:val="0"/>
          <w:divBdr>
            <w:top w:val="none" w:sz="0" w:space="0" w:color="auto"/>
            <w:left w:val="none" w:sz="0" w:space="0" w:color="auto"/>
            <w:bottom w:val="none" w:sz="0" w:space="0" w:color="auto"/>
            <w:right w:val="none" w:sz="0" w:space="0" w:color="auto"/>
          </w:divBdr>
        </w:div>
        <w:div w:id="2054694368">
          <w:marLeft w:val="0"/>
          <w:marRight w:val="0"/>
          <w:marTop w:val="0"/>
          <w:marBottom w:val="0"/>
          <w:divBdr>
            <w:top w:val="none" w:sz="0" w:space="0" w:color="auto"/>
            <w:left w:val="none" w:sz="0" w:space="0" w:color="auto"/>
            <w:bottom w:val="none" w:sz="0" w:space="0" w:color="auto"/>
            <w:right w:val="none" w:sz="0" w:space="0" w:color="auto"/>
          </w:divBdr>
        </w:div>
        <w:div w:id="250700607">
          <w:marLeft w:val="0"/>
          <w:marRight w:val="0"/>
          <w:marTop w:val="0"/>
          <w:marBottom w:val="0"/>
          <w:divBdr>
            <w:top w:val="none" w:sz="0" w:space="0" w:color="auto"/>
            <w:left w:val="none" w:sz="0" w:space="0" w:color="auto"/>
            <w:bottom w:val="none" w:sz="0" w:space="0" w:color="auto"/>
            <w:right w:val="none" w:sz="0" w:space="0" w:color="auto"/>
          </w:divBdr>
        </w:div>
        <w:div w:id="322584910">
          <w:marLeft w:val="0"/>
          <w:marRight w:val="0"/>
          <w:marTop w:val="0"/>
          <w:marBottom w:val="0"/>
          <w:divBdr>
            <w:top w:val="none" w:sz="0" w:space="0" w:color="auto"/>
            <w:left w:val="none" w:sz="0" w:space="0" w:color="auto"/>
            <w:bottom w:val="none" w:sz="0" w:space="0" w:color="auto"/>
            <w:right w:val="none" w:sz="0" w:space="0" w:color="auto"/>
          </w:divBdr>
        </w:div>
        <w:div w:id="1799031763">
          <w:marLeft w:val="0"/>
          <w:marRight w:val="0"/>
          <w:marTop w:val="0"/>
          <w:marBottom w:val="0"/>
          <w:divBdr>
            <w:top w:val="none" w:sz="0" w:space="0" w:color="auto"/>
            <w:left w:val="none" w:sz="0" w:space="0" w:color="auto"/>
            <w:bottom w:val="none" w:sz="0" w:space="0" w:color="auto"/>
            <w:right w:val="none" w:sz="0" w:space="0" w:color="auto"/>
          </w:divBdr>
        </w:div>
        <w:div w:id="766929362">
          <w:marLeft w:val="0"/>
          <w:marRight w:val="0"/>
          <w:marTop w:val="0"/>
          <w:marBottom w:val="0"/>
          <w:divBdr>
            <w:top w:val="none" w:sz="0" w:space="0" w:color="auto"/>
            <w:left w:val="none" w:sz="0" w:space="0" w:color="auto"/>
            <w:bottom w:val="none" w:sz="0" w:space="0" w:color="auto"/>
            <w:right w:val="none" w:sz="0" w:space="0" w:color="auto"/>
          </w:divBdr>
        </w:div>
        <w:div w:id="1215313359">
          <w:marLeft w:val="0"/>
          <w:marRight w:val="0"/>
          <w:marTop w:val="0"/>
          <w:marBottom w:val="0"/>
          <w:divBdr>
            <w:top w:val="none" w:sz="0" w:space="0" w:color="auto"/>
            <w:left w:val="none" w:sz="0" w:space="0" w:color="auto"/>
            <w:bottom w:val="none" w:sz="0" w:space="0" w:color="auto"/>
            <w:right w:val="none" w:sz="0" w:space="0" w:color="auto"/>
          </w:divBdr>
        </w:div>
        <w:div w:id="1402026854">
          <w:marLeft w:val="0"/>
          <w:marRight w:val="0"/>
          <w:marTop w:val="0"/>
          <w:marBottom w:val="0"/>
          <w:divBdr>
            <w:top w:val="none" w:sz="0" w:space="0" w:color="auto"/>
            <w:left w:val="none" w:sz="0" w:space="0" w:color="auto"/>
            <w:bottom w:val="none" w:sz="0" w:space="0" w:color="auto"/>
            <w:right w:val="none" w:sz="0" w:space="0" w:color="auto"/>
          </w:divBdr>
        </w:div>
        <w:div w:id="1686901633">
          <w:marLeft w:val="0"/>
          <w:marRight w:val="0"/>
          <w:marTop w:val="0"/>
          <w:marBottom w:val="0"/>
          <w:divBdr>
            <w:top w:val="none" w:sz="0" w:space="0" w:color="auto"/>
            <w:left w:val="none" w:sz="0" w:space="0" w:color="auto"/>
            <w:bottom w:val="none" w:sz="0" w:space="0" w:color="auto"/>
            <w:right w:val="none" w:sz="0" w:space="0" w:color="auto"/>
          </w:divBdr>
        </w:div>
        <w:div w:id="1086461749">
          <w:marLeft w:val="0"/>
          <w:marRight w:val="0"/>
          <w:marTop w:val="0"/>
          <w:marBottom w:val="0"/>
          <w:divBdr>
            <w:top w:val="none" w:sz="0" w:space="0" w:color="auto"/>
            <w:left w:val="none" w:sz="0" w:space="0" w:color="auto"/>
            <w:bottom w:val="none" w:sz="0" w:space="0" w:color="auto"/>
            <w:right w:val="none" w:sz="0" w:space="0" w:color="auto"/>
          </w:divBdr>
        </w:div>
        <w:div w:id="1464813988">
          <w:marLeft w:val="0"/>
          <w:marRight w:val="0"/>
          <w:marTop w:val="0"/>
          <w:marBottom w:val="0"/>
          <w:divBdr>
            <w:top w:val="none" w:sz="0" w:space="0" w:color="auto"/>
            <w:left w:val="none" w:sz="0" w:space="0" w:color="auto"/>
            <w:bottom w:val="none" w:sz="0" w:space="0" w:color="auto"/>
            <w:right w:val="none" w:sz="0" w:space="0" w:color="auto"/>
          </w:divBdr>
        </w:div>
        <w:div w:id="1235627444">
          <w:marLeft w:val="0"/>
          <w:marRight w:val="0"/>
          <w:marTop w:val="0"/>
          <w:marBottom w:val="0"/>
          <w:divBdr>
            <w:top w:val="none" w:sz="0" w:space="0" w:color="auto"/>
            <w:left w:val="none" w:sz="0" w:space="0" w:color="auto"/>
            <w:bottom w:val="none" w:sz="0" w:space="0" w:color="auto"/>
            <w:right w:val="none" w:sz="0" w:space="0" w:color="auto"/>
          </w:divBdr>
        </w:div>
      </w:divsChild>
    </w:div>
    <w:div w:id="1618025841">
      <w:bodyDiv w:val="1"/>
      <w:marLeft w:val="0"/>
      <w:marRight w:val="0"/>
      <w:marTop w:val="0"/>
      <w:marBottom w:val="0"/>
      <w:divBdr>
        <w:top w:val="none" w:sz="0" w:space="0" w:color="auto"/>
        <w:left w:val="none" w:sz="0" w:space="0" w:color="auto"/>
        <w:bottom w:val="none" w:sz="0" w:space="0" w:color="auto"/>
        <w:right w:val="none" w:sz="0" w:space="0" w:color="auto"/>
      </w:divBdr>
      <w:divsChild>
        <w:div w:id="249386959">
          <w:marLeft w:val="0"/>
          <w:marRight w:val="0"/>
          <w:marTop w:val="0"/>
          <w:marBottom w:val="0"/>
          <w:divBdr>
            <w:top w:val="none" w:sz="0" w:space="0" w:color="auto"/>
            <w:left w:val="none" w:sz="0" w:space="0" w:color="auto"/>
            <w:bottom w:val="none" w:sz="0" w:space="0" w:color="auto"/>
            <w:right w:val="none" w:sz="0" w:space="0" w:color="auto"/>
          </w:divBdr>
        </w:div>
        <w:div w:id="888226185">
          <w:marLeft w:val="0"/>
          <w:marRight w:val="0"/>
          <w:marTop w:val="0"/>
          <w:marBottom w:val="0"/>
          <w:divBdr>
            <w:top w:val="none" w:sz="0" w:space="0" w:color="auto"/>
            <w:left w:val="none" w:sz="0" w:space="0" w:color="auto"/>
            <w:bottom w:val="none" w:sz="0" w:space="0" w:color="auto"/>
            <w:right w:val="none" w:sz="0" w:space="0" w:color="auto"/>
          </w:divBdr>
        </w:div>
        <w:div w:id="947546053">
          <w:marLeft w:val="0"/>
          <w:marRight w:val="0"/>
          <w:marTop w:val="0"/>
          <w:marBottom w:val="0"/>
          <w:divBdr>
            <w:top w:val="none" w:sz="0" w:space="0" w:color="auto"/>
            <w:left w:val="none" w:sz="0" w:space="0" w:color="auto"/>
            <w:bottom w:val="none" w:sz="0" w:space="0" w:color="auto"/>
            <w:right w:val="none" w:sz="0" w:space="0" w:color="auto"/>
          </w:divBdr>
        </w:div>
        <w:div w:id="588394626">
          <w:marLeft w:val="0"/>
          <w:marRight w:val="0"/>
          <w:marTop w:val="0"/>
          <w:marBottom w:val="0"/>
          <w:divBdr>
            <w:top w:val="none" w:sz="0" w:space="0" w:color="auto"/>
            <w:left w:val="none" w:sz="0" w:space="0" w:color="auto"/>
            <w:bottom w:val="none" w:sz="0" w:space="0" w:color="auto"/>
            <w:right w:val="none" w:sz="0" w:space="0" w:color="auto"/>
          </w:divBdr>
        </w:div>
        <w:div w:id="2018539536">
          <w:marLeft w:val="0"/>
          <w:marRight w:val="0"/>
          <w:marTop w:val="0"/>
          <w:marBottom w:val="0"/>
          <w:divBdr>
            <w:top w:val="none" w:sz="0" w:space="0" w:color="auto"/>
            <w:left w:val="none" w:sz="0" w:space="0" w:color="auto"/>
            <w:bottom w:val="none" w:sz="0" w:space="0" w:color="auto"/>
            <w:right w:val="none" w:sz="0" w:space="0" w:color="auto"/>
          </w:divBdr>
        </w:div>
        <w:div w:id="696464657">
          <w:marLeft w:val="0"/>
          <w:marRight w:val="0"/>
          <w:marTop w:val="0"/>
          <w:marBottom w:val="0"/>
          <w:divBdr>
            <w:top w:val="none" w:sz="0" w:space="0" w:color="auto"/>
            <w:left w:val="none" w:sz="0" w:space="0" w:color="auto"/>
            <w:bottom w:val="none" w:sz="0" w:space="0" w:color="auto"/>
            <w:right w:val="none" w:sz="0" w:space="0" w:color="auto"/>
          </w:divBdr>
        </w:div>
      </w:divsChild>
    </w:div>
    <w:div w:id="1694725108">
      <w:bodyDiv w:val="1"/>
      <w:marLeft w:val="0"/>
      <w:marRight w:val="0"/>
      <w:marTop w:val="0"/>
      <w:marBottom w:val="0"/>
      <w:divBdr>
        <w:top w:val="none" w:sz="0" w:space="0" w:color="auto"/>
        <w:left w:val="none" w:sz="0" w:space="0" w:color="auto"/>
        <w:bottom w:val="none" w:sz="0" w:space="0" w:color="auto"/>
        <w:right w:val="none" w:sz="0" w:space="0" w:color="auto"/>
      </w:divBdr>
    </w:div>
    <w:div w:id="1736927691">
      <w:bodyDiv w:val="1"/>
      <w:marLeft w:val="0"/>
      <w:marRight w:val="0"/>
      <w:marTop w:val="0"/>
      <w:marBottom w:val="0"/>
      <w:divBdr>
        <w:top w:val="none" w:sz="0" w:space="0" w:color="auto"/>
        <w:left w:val="none" w:sz="0" w:space="0" w:color="auto"/>
        <w:bottom w:val="none" w:sz="0" w:space="0" w:color="auto"/>
        <w:right w:val="none" w:sz="0" w:space="0" w:color="auto"/>
      </w:divBdr>
    </w:div>
    <w:div w:id="1751806752">
      <w:bodyDiv w:val="1"/>
      <w:marLeft w:val="0"/>
      <w:marRight w:val="0"/>
      <w:marTop w:val="0"/>
      <w:marBottom w:val="0"/>
      <w:divBdr>
        <w:top w:val="none" w:sz="0" w:space="0" w:color="auto"/>
        <w:left w:val="none" w:sz="0" w:space="0" w:color="auto"/>
        <w:bottom w:val="none" w:sz="0" w:space="0" w:color="auto"/>
        <w:right w:val="none" w:sz="0" w:space="0" w:color="auto"/>
      </w:divBdr>
      <w:divsChild>
        <w:div w:id="989749381">
          <w:marLeft w:val="0"/>
          <w:marRight w:val="0"/>
          <w:marTop w:val="0"/>
          <w:marBottom w:val="0"/>
          <w:divBdr>
            <w:top w:val="none" w:sz="0" w:space="0" w:color="auto"/>
            <w:left w:val="none" w:sz="0" w:space="0" w:color="auto"/>
            <w:bottom w:val="none" w:sz="0" w:space="0" w:color="auto"/>
            <w:right w:val="none" w:sz="0" w:space="0" w:color="auto"/>
          </w:divBdr>
          <w:divsChild>
            <w:div w:id="803960408">
              <w:marLeft w:val="0"/>
              <w:marRight w:val="0"/>
              <w:marTop w:val="0"/>
              <w:marBottom w:val="0"/>
              <w:divBdr>
                <w:top w:val="none" w:sz="0" w:space="0" w:color="auto"/>
                <w:left w:val="none" w:sz="0" w:space="0" w:color="auto"/>
                <w:bottom w:val="none" w:sz="0" w:space="0" w:color="auto"/>
                <w:right w:val="none" w:sz="0" w:space="0" w:color="auto"/>
              </w:divBdr>
              <w:divsChild>
                <w:div w:id="99181433">
                  <w:marLeft w:val="0"/>
                  <w:marRight w:val="0"/>
                  <w:marTop w:val="0"/>
                  <w:marBottom w:val="0"/>
                  <w:divBdr>
                    <w:top w:val="none" w:sz="0" w:space="0" w:color="auto"/>
                    <w:left w:val="none" w:sz="0" w:space="0" w:color="auto"/>
                    <w:bottom w:val="none" w:sz="0" w:space="0" w:color="auto"/>
                    <w:right w:val="none" w:sz="0" w:space="0" w:color="auto"/>
                  </w:divBdr>
                  <w:divsChild>
                    <w:div w:id="295331407">
                      <w:marLeft w:val="0"/>
                      <w:marRight w:val="0"/>
                      <w:marTop w:val="0"/>
                      <w:marBottom w:val="0"/>
                      <w:divBdr>
                        <w:top w:val="none" w:sz="0" w:space="0" w:color="auto"/>
                        <w:left w:val="none" w:sz="0" w:space="0" w:color="auto"/>
                        <w:bottom w:val="none" w:sz="0" w:space="0" w:color="auto"/>
                        <w:right w:val="none" w:sz="0" w:space="0" w:color="auto"/>
                      </w:divBdr>
                      <w:divsChild>
                        <w:div w:id="343675052">
                          <w:marLeft w:val="0"/>
                          <w:marRight w:val="0"/>
                          <w:marTop w:val="120"/>
                          <w:marBottom w:val="0"/>
                          <w:divBdr>
                            <w:top w:val="none" w:sz="0" w:space="0" w:color="auto"/>
                            <w:left w:val="none" w:sz="0" w:space="0" w:color="auto"/>
                            <w:bottom w:val="none" w:sz="0" w:space="0" w:color="auto"/>
                            <w:right w:val="none" w:sz="0" w:space="0" w:color="auto"/>
                          </w:divBdr>
                          <w:divsChild>
                            <w:div w:id="703216861">
                              <w:marLeft w:val="0"/>
                              <w:marRight w:val="0"/>
                              <w:marTop w:val="0"/>
                              <w:marBottom w:val="0"/>
                              <w:divBdr>
                                <w:top w:val="none" w:sz="0" w:space="0" w:color="auto"/>
                                <w:left w:val="none" w:sz="0" w:space="0" w:color="auto"/>
                                <w:bottom w:val="none" w:sz="0" w:space="0" w:color="auto"/>
                                <w:right w:val="none" w:sz="0" w:space="0" w:color="auto"/>
                              </w:divBdr>
                              <w:divsChild>
                                <w:div w:id="707875186">
                                  <w:marLeft w:val="0"/>
                                  <w:marRight w:val="0"/>
                                  <w:marTop w:val="0"/>
                                  <w:marBottom w:val="0"/>
                                  <w:divBdr>
                                    <w:top w:val="none" w:sz="0" w:space="0" w:color="auto"/>
                                    <w:left w:val="none" w:sz="0" w:space="0" w:color="auto"/>
                                    <w:bottom w:val="none" w:sz="0" w:space="0" w:color="auto"/>
                                    <w:right w:val="none" w:sz="0" w:space="0" w:color="auto"/>
                                  </w:divBdr>
                                  <w:divsChild>
                                    <w:div w:id="1558396536">
                                      <w:marLeft w:val="0"/>
                                      <w:marRight w:val="0"/>
                                      <w:marTop w:val="0"/>
                                      <w:marBottom w:val="0"/>
                                      <w:divBdr>
                                        <w:top w:val="none" w:sz="0" w:space="0" w:color="auto"/>
                                        <w:left w:val="none" w:sz="0" w:space="0" w:color="auto"/>
                                        <w:bottom w:val="none" w:sz="0" w:space="0" w:color="auto"/>
                                        <w:right w:val="none" w:sz="0" w:space="0" w:color="auto"/>
                                      </w:divBdr>
                                      <w:divsChild>
                                        <w:div w:id="1718891226">
                                          <w:marLeft w:val="0"/>
                                          <w:marRight w:val="0"/>
                                          <w:marTop w:val="0"/>
                                          <w:marBottom w:val="0"/>
                                          <w:divBdr>
                                            <w:top w:val="none" w:sz="0" w:space="0" w:color="auto"/>
                                            <w:left w:val="none" w:sz="0" w:space="0" w:color="auto"/>
                                            <w:bottom w:val="none" w:sz="0" w:space="0" w:color="auto"/>
                                            <w:right w:val="none" w:sz="0" w:space="0" w:color="auto"/>
                                          </w:divBdr>
                                          <w:divsChild>
                                            <w:div w:id="791552702">
                                              <w:marLeft w:val="-120"/>
                                              <w:marRight w:val="0"/>
                                              <w:marTop w:val="240"/>
                                              <w:marBottom w:val="0"/>
                                              <w:divBdr>
                                                <w:top w:val="none" w:sz="0" w:space="0" w:color="auto"/>
                                                <w:left w:val="none" w:sz="0" w:space="0" w:color="auto"/>
                                                <w:bottom w:val="none" w:sz="0" w:space="0" w:color="auto"/>
                                                <w:right w:val="none" w:sz="0" w:space="0" w:color="auto"/>
                                              </w:divBdr>
                                              <w:divsChild>
                                                <w:div w:id="811674698">
                                                  <w:marLeft w:val="0"/>
                                                  <w:marRight w:val="0"/>
                                                  <w:marTop w:val="0"/>
                                                  <w:marBottom w:val="0"/>
                                                  <w:divBdr>
                                                    <w:top w:val="none" w:sz="0" w:space="0" w:color="auto"/>
                                                    <w:left w:val="none" w:sz="0" w:space="0" w:color="auto"/>
                                                    <w:bottom w:val="none" w:sz="0" w:space="0" w:color="auto"/>
                                                    <w:right w:val="none" w:sz="0" w:space="0" w:color="auto"/>
                                                  </w:divBdr>
                                                  <w:divsChild>
                                                    <w:div w:id="1457480775">
                                                      <w:marLeft w:val="0"/>
                                                      <w:marRight w:val="0"/>
                                                      <w:marTop w:val="0"/>
                                                      <w:marBottom w:val="0"/>
                                                      <w:divBdr>
                                                        <w:top w:val="none" w:sz="0" w:space="0" w:color="auto"/>
                                                        <w:left w:val="none" w:sz="0" w:space="0" w:color="auto"/>
                                                        <w:bottom w:val="none" w:sz="0" w:space="0" w:color="auto"/>
                                                        <w:right w:val="none" w:sz="0" w:space="0" w:color="auto"/>
                                                      </w:divBdr>
                                                      <w:divsChild>
                                                        <w:div w:id="1652173569">
                                                          <w:marLeft w:val="0"/>
                                                          <w:marRight w:val="0"/>
                                                          <w:marTop w:val="0"/>
                                                          <w:marBottom w:val="0"/>
                                                          <w:divBdr>
                                                            <w:top w:val="none" w:sz="0" w:space="0" w:color="auto"/>
                                                            <w:left w:val="none" w:sz="0" w:space="0" w:color="auto"/>
                                                            <w:bottom w:val="none" w:sz="0" w:space="0" w:color="auto"/>
                                                            <w:right w:val="none" w:sz="0" w:space="0" w:color="auto"/>
                                                          </w:divBdr>
                                                          <w:divsChild>
                                                            <w:div w:id="1775635519">
                                                              <w:marLeft w:val="0"/>
                                                              <w:marRight w:val="0"/>
                                                              <w:marTop w:val="0"/>
                                                              <w:marBottom w:val="0"/>
                                                              <w:divBdr>
                                                                <w:top w:val="none" w:sz="0" w:space="0" w:color="auto"/>
                                                                <w:left w:val="none" w:sz="0" w:space="0" w:color="auto"/>
                                                                <w:bottom w:val="none" w:sz="0" w:space="0" w:color="auto"/>
                                                                <w:right w:val="none" w:sz="0" w:space="0" w:color="auto"/>
                                                              </w:divBdr>
                                                              <w:divsChild>
                                                                <w:div w:id="2135981412">
                                                                  <w:marLeft w:val="0"/>
                                                                  <w:marRight w:val="0"/>
                                                                  <w:marTop w:val="0"/>
                                                                  <w:marBottom w:val="0"/>
                                                                  <w:divBdr>
                                                                    <w:top w:val="none" w:sz="0" w:space="0" w:color="auto"/>
                                                                    <w:left w:val="none" w:sz="0" w:space="0" w:color="auto"/>
                                                                    <w:bottom w:val="none" w:sz="0" w:space="0" w:color="auto"/>
                                                                    <w:right w:val="none" w:sz="0" w:space="0" w:color="auto"/>
                                                                  </w:divBdr>
                                                                  <w:divsChild>
                                                                    <w:div w:id="20693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80373401">
      <w:bodyDiv w:val="1"/>
      <w:marLeft w:val="0"/>
      <w:marRight w:val="0"/>
      <w:marTop w:val="0"/>
      <w:marBottom w:val="0"/>
      <w:divBdr>
        <w:top w:val="none" w:sz="0" w:space="0" w:color="auto"/>
        <w:left w:val="none" w:sz="0" w:space="0" w:color="auto"/>
        <w:bottom w:val="none" w:sz="0" w:space="0" w:color="auto"/>
        <w:right w:val="none" w:sz="0" w:space="0" w:color="auto"/>
      </w:divBdr>
    </w:div>
    <w:div w:id="1802335584">
      <w:bodyDiv w:val="1"/>
      <w:marLeft w:val="0"/>
      <w:marRight w:val="0"/>
      <w:marTop w:val="0"/>
      <w:marBottom w:val="0"/>
      <w:divBdr>
        <w:top w:val="none" w:sz="0" w:space="0" w:color="auto"/>
        <w:left w:val="none" w:sz="0" w:space="0" w:color="auto"/>
        <w:bottom w:val="none" w:sz="0" w:space="0" w:color="auto"/>
        <w:right w:val="none" w:sz="0" w:space="0" w:color="auto"/>
      </w:divBdr>
    </w:div>
    <w:div w:id="1865360036">
      <w:bodyDiv w:val="1"/>
      <w:marLeft w:val="0"/>
      <w:marRight w:val="0"/>
      <w:marTop w:val="0"/>
      <w:marBottom w:val="0"/>
      <w:divBdr>
        <w:top w:val="none" w:sz="0" w:space="0" w:color="auto"/>
        <w:left w:val="none" w:sz="0" w:space="0" w:color="auto"/>
        <w:bottom w:val="none" w:sz="0" w:space="0" w:color="auto"/>
        <w:right w:val="none" w:sz="0" w:space="0" w:color="auto"/>
      </w:divBdr>
      <w:divsChild>
        <w:div w:id="239678510">
          <w:marLeft w:val="0"/>
          <w:marRight w:val="0"/>
          <w:marTop w:val="0"/>
          <w:marBottom w:val="0"/>
          <w:divBdr>
            <w:top w:val="none" w:sz="0" w:space="0" w:color="auto"/>
            <w:left w:val="none" w:sz="0" w:space="0" w:color="auto"/>
            <w:bottom w:val="none" w:sz="0" w:space="0" w:color="auto"/>
            <w:right w:val="none" w:sz="0" w:space="0" w:color="auto"/>
          </w:divBdr>
          <w:divsChild>
            <w:div w:id="423117335">
              <w:marLeft w:val="0"/>
              <w:marRight w:val="0"/>
              <w:marTop w:val="0"/>
              <w:marBottom w:val="0"/>
              <w:divBdr>
                <w:top w:val="none" w:sz="0" w:space="0" w:color="auto"/>
                <w:left w:val="none" w:sz="0" w:space="0" w:color="auto"/>
                <w:bottom w:val="none" w:sz="0" w:space="0" w:color="auto"/>
                <w:right w:val="none" w:sz="0" w:space="0" w:color="auto"/>
              </w:divBdr>
              <w:divsChild>
                <w:div w:id="881598894">
                  <w:marLeft w:val="0"/>
                  <w:marRight w:val="0"/>
                  <w:marTop w:val="0"/>
                  <w:marBottom w:val="0"/>
                  <w:divBdr>
                    <w:top w:val="none" w:sz="0" w:space="0" w:color="auto"/>
                    <w:left w:val="none" w:sz="0" w:space="0" w:color="auto"/>
                    <w:bottom w:val="none" w:sz="0" w:space="0" w:color="auto"/>
                    <w:right w:val="none" w:sz="0" w:space="0" w:color="auto"/>
                  </w:divBdr>
                  <w:divsChild>
                    <w:div w:id="1207375341">
                      <w:marLeft w:val="0"/>
                      <w:marRight w:val="0"/>
                      <w:marTop w:val="0"/>
                      <w:marBottom w:val="0"/>
                      <w:divBdr>
                        <w:top w:val="none" w:sz="0" w:space="0" w:color="auto"/>
                        <w:left w:val="none" w:sz="0" w:space="0" w:color="auto"/>
                        <w:bottom w:val="none" w:sz="0" w:space="0" w:color="auto"/>
                        <w:right w:val="none" w:sz="0" w:space="0" w:color="auto"/>
                      </w:divBdr>
                      <w:divsChild>
                        <w:div w:id="1884170982">
                          <w:marLeft w:val="0"/>
                          <w:marRight w:val="0"/>
                          <w:marTop w:val="120"/>
                          <w:marBottom w:val="0"/>
                          <w:divBdr>
                            <w:top w:val="none" w:sz="0" w:space="0" w:color="auto"/>
                            <w:left w:val="none" w:sz="0" w:space="0" w:color="auto"/>
                            <w:bottom w:val="none" w:sz="0" w:space="0" w:color="auto"/>
                            <w:right w:val="none" w:sz="0" w:space="0" w:color="auto"/>
                          </w:divBdr>
                          <w:divsChild>
                            <w:div w:id="1389307382">
                              <w:marLeft w:val="0"/>
                              <w:marRight w:val="0"/>
                              <w:marTop w:val="0"/>
                              <w:marBottom w:val="0"/>
                              <w:divBdr>
                                <w:top w:val="none" w:sz="0" w:space="0" w:color="auto"/>
                                <w:left w:val="none" w:sz="0" w:space="0" w:color="auto"/>
                                <w:bottom w:val="none" w:sz="0" w:space="0" w:color="auto"/>
                                <w:right w:val="none" w:sz="0" w:space="0" w:color="auto"/>
                              </w:divBdr>
                              <w:divsChild>
                                <w:div w:id="1533615168">
                                  <w:marLeft w:val="0"/>
                                  <w:marRight w:val="0"/>
                                  <w:marTop w:val="0"/>
                                  <w:marBottom w:val="0"/>
                                  <w:divBdr>
                                    <w:top w:val="none" w:sz="0" w:space="0" w:color="auto"/>
                                    <w:left w:val="none" w:sz="0" w:space="0" w:color="auto"/>
                                    <w:bottom w:val="none" w:sz="0" w:space="0" w:color="auto"/>
                                    <w:right w:val="none" w:sz="0" w:space="0" w:color="auto"/>
                                  </w:divBdr>
                                  <w:divsChild>
                                    <w:div w:id="1535264952">
                                      <w:marLeft w:val="0"/>
                                      <w:marRight w:val="0"/>
                                      <w:marTop w:val="0"/>
                                      <w:marBottom w:val="0"/>
                                      <w:divBdr>
                                        <w:top w:val="none" w:sz="0" w:space="0" w:color="auto"/>
                                        <w:left w:val="none" w:sz="0" w:space="0" w:color="auto"/>
                                        <w:bottom w:val="none" w:sz="0" w:space="0" w:color="auto"/>
                                        <w:right w:val="none" w:sz="0" w:space="0" w:color="auto"/>
                                      </w:divBdr>
                                      <w:divsChild>
                                        <w:div w:id="1311862320">
                                          <w:marLeft w:val="0"/>
                                          <w:marRight w:val="0"/>
                                          <w:marTop w:val="0"/>
                                          <w:marBottom w:val="0"/>
                                          <w:divBdr>
                                            <w:top w:val="none" w:sz="0" w:space="0" w:color="auto"/>
                                            <w:left w:val="none" w:sz="0" w:space="0" w:color="auto"/>
                                            <w:bottom w:val="none" w:sz="0" w:space="0" w:color="auto"/>
                                            <w:right w:val="none" w:sz="0" w:space="0" w:color="auto"/>
                                          </w:divBdr>
                                          <w:divsChild>
                                            <w:div w:id="816384143">
                                              <w:marLeft w:val="-120"/>
                                              <w:marRight w:val="0"/>
                                              <w:marTop w:val="240"/>
                                              <w:marBottom w:val="0"/>
                                              <w:divBdr>
                                                <w:top w:val="none" w:sz="0" w:space="0" w:color="auto"/>
                                                <w:left w:val="none" w:sz="0" w:space="0" w:color="auto"/>
                                                <w:bottom w:val="none" w:sz="0" w:space="0" w:color="auto"/>
                                                <w:right w:val="none" w:sz="0" w:space="0" w:color="auto"/>
                                              </w:divBdr>
                                              <w:divsChild>
                                                <w:div w:id="804664668">
                                                  <w:marLeft w:val="0"/>
                                                  <w:marRight w:val="0"/>
                                                  <w:marTop w:val="0"/>
                                                  <w:marBottom w:val="0"/>
                                                  <w:divBdr>
                                                    <w:top w:val="none" w:sz="0" w:space="0" w:color="auto"/>
                                                    <w:left w:val="none" w:sz="0" w:space="0" w:color="auto"/>
                                                    <w:bottom w:val="none" w:sz="0" w:space="0" w:color="auto"/>
                                                    <w:right w:val="none" w:sz="0" w:space="0" w:color="auto"/>
                                                  </w:divBdr>
                                                  <w:divsChild>
                                                    <w:div w:id="1145470759">
                                                      <w:marLeft w:val="0"/>
                                                      <w:marRight w:val="0"/>
                                                      <w:marTop w:val="0"/>
                                                      <w:marBottom w:val="0"/>
                                                      <w:divBdr>
                                                        <w:top w:val="none" w:sz="0" w:space="0" w:color="auto"/>
                                                        <w:left w:val="none" w:sz="0" w:space="0" w:color="auto"/>
                                                        <w:bottom w:val="none" w:sz="0" w:space="0" w:color="auto"/>
                                                        <w:right w:val="none" w:sz="0" w:space="0" w:color="auto"/>
                                                      </w:divBdr>
                                                      <w:divsChild>
                                                        <w:div w:id="1219704964">
                                                          <w:marLeft w:val="0"/>
                                                          <w:marRight w:val="0"/>
                                                          <w:marTop w:val="0"/>
                                                          <w:marBottom w:val="0"/>
                                                          <w:divBdr>
                                                            <w:top w:val="none" w:sz="0" w:space="0" w:color="auto"/>
                                                            <w:left w:val="none" w:sz="0" w:space="0" w:color="auto"/>
                                                            <w:bottom w:val="none" w:sz="0" w:space="0" w:color="auto"/>
                                                            <w:right w:val="none" w:sz="0" w:space="0" w:color="auto"/>
                                                          </w:divBdr>
                                                          <w:divsChild>
                                                            <w:div w:id="353918027">
                                                              <w:marLeft w:val="0"/>
                                                              <w:marRight w:val="0"/>
                                                              <w:marTop w:val="0"/>
                                                              <w:marBottom w:val="0"/>
                                                              <w:divBdr>
                                                                <w:top w:val="none" w:sz="0" w:space="0" w:color="auto"/>
                                                                <w:left w:val="none" w:sz="0" w:space="0" w:color="auto"/>
                                                                <w:bottom w:val="none" w:sz="0" w:space="0" w:color="auto"/>
                                                                <w:right w:val="none" w:sz="0" w:space="0" w:color="auto"/>
                                                              </w:divBdr>
                                                              <w:divsChild>
                                                                <w:div w:id="1934435972">
                                                                  <w:marLeft w:val="0"/>
                                                                  <w:marRight w:val="0"/>
                                                                  <w:marTop w:val="0"/>
                                                                  <w:marBottom w:val="0"/>
                                                                  <w:divBdr>
                                                                    <w:top w:val="none" w:sz="0" w:space="0" w:color="auto"/>
                                                                    <w:left w:val="none" w:sz="0" w:space="0" w:color="auto"/>
                                                                    <w:bottom w:val="none" w:sz="0" w:space="0" w:color="auto"/>
                                                                    <w:right w:val="none" w:sz="0" w:space="0" w:color="auto"/>
                                                                  </w:divBdr>
                                                                  <w:divsChild>
                                                                    <w:div w:id="13659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52998776">
      <w:bodyDiv w:val="1"/>
      <w:marLeft w:val="0"/>
      <w:marRight w:val="0"/>
      <w:marTop w:val="0"/>
      <w:marBottom w:val="0"/>
      <w:divBdr>
        <w:top w:val="none" w:sz="0" w:space="0" w:color="auto"/>
        <w:left w:val="none" w:sz="0" w:space="0" w:color="auto"/>
        <w:bottom w:val="none" w:sz="0" w:space="0" w:color="auto"/>
        <w:right w:val="none" w:sz="0" w:space="0" w:color="auto"/>
      </w:divBdr>
      <w:divsChild>
        <w:div w:id="2064140063">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3B845-66BE-418B-82E6-8D90BE0F6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4666</TotalTime>
  <Pages>22</Pages>
  <Words>6036</Words>
  <Characters>34408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Assadullah, Mir M.</cp:lastModifiedBy>
  <cp:revision>323</cp:revision>
  <cp:lastPrinted>2015-12-05T19:06:00Z</cp:lastPrinted>
  <dcterms:created xsi:type="dcterms:W3CDTF">2020-06-03T22:30:00Z</dcterms:created>
  <dcterms:modified xsi:type="dcterms:W3CDTF">2020-06-13T23:55:00Z</dcterms:modified>
</cp:coreProperties>
</file>