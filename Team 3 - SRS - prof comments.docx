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4F09F" w14:textId="77777777" w:rsidR="00B22275" w:rsidRPr="00754D59" w:rsidRDefault="00B22275" w:rsidP="00B22275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754D59">
        <w:rPr>
          <w:rFonts w:ascii="Times New Roman" w:hAnsi="Times New Roman"/>
          <w:sz w:val="44"/>
          <w:szCs w:val="44"/>
        </w:rPr>
        <w:fldChar w:fldCharType="begin"/>
      </w:r>
      <w:r w:rsidRPr="00754D59">
        <w:rPr>
          <w:rFonts w:ascii="Times New Roman" w:hAnsi="Times New Roman"/>
          <w:sz w:val="44"/>
          <w:szCs w:val="44"/>
        </w:rPr>
        <w:instrText xml:space="preserve"> TITLE  \* MERGEFORMAT </w:instrText>
      </w:r>
      <w:r w:rsidRPr="00754D59">
        <w:rPr>
          <w:rFonts w:ascii="Times New Roman" w:hAnsi="Times New Roman"/>
          <w:sz w:val="44"/>
          <w:szCs w:val="44"/>
        </w:rPr>
        <w:fldChar w:fldCharType="separate"/>
      </w:r>
      <w:r w:rsidRPr="00754D59">
        <w:rPr>
          <w:rFonts w:ascii="Times New Roman" w:hAnsi="Times New Roman"/>
          <w:sz w:val="44"/>
          <w:szCs w:val="44"/>
        </w:rPr>
        <w:t>Software Requirements Specification</w:t>
      </w:r>
      <w:r w:rsidRPr="00754D59">
        <w:rPr>
          <w:rFonts w:ascii="Times New Roman" w:hAnsi="Times New Roman"/>
          <w:sz w:val="44"/>
          <w:szCs w:val="44"/>
        </w:rPr>
        <w:fldChar w:fldCharType="end"/>
      </w:r>
    </w:p>
    <w:p w14:paraId="1BE0108E" w14:textId="77777777" w:rsidR="00B22275" w:rsidRPr="00754D59" w:rsidRDefault="00B22275" w:rsidP="00B22275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754D59">
        <w:rPr>
          <w:rFonts w:ascii="Times New Roman" w:hAnsi="Times New Roman"/>
          <w:sz w:val="44"/>
          <w:szCs w:val="44"/>
        </w:rPr>
        <w:t xml:space="preserve">For </w:t>
      </w:r>
      <w:r w:rsidR="000111CE" w:rsidRPr="00754D59">
        <w:rPr>
          <w:rFonts w:ascii="Times New Roman" w:hAnsi="Times New Roman"/>
          <w:sz w:val="44"/>
          <w:szCs w:val="44"/>
        </w:rPr>
        <w:t>Virtual Letter of Life</w:t>
      </w:r>
    </w:p>
    <w:p w14:paraId="7DE7D6BF" w14:textId="77777777" w:rsidR="00B22275" w:rsidRPr="00754D59" w:rsidRDefault="00B22275" w:rsidP="00B22275">
      <w:pPr>
        <w:rPr>
          <w:sz w:val="24"/>
          <w:szCs w:val="24"/>
        </w:rPr>
      </w:pPr>
    </w:p>
    <w:p w14:paraId="4226624F" w14:textId="77777777" w:rsidR="00B22275" w:rsidRDefault="00B22275" w:rsidP="00B22275">
      <w:pPr>
        <w:pStyle w:val="Title"/>
        <w:jc w:val="right"/>
        <w:rPr>
          <w:rFonts w:ascii="Times New Roman" w:hAnsi="Times New Roman"/>
          <w:sz w:val="32"/>
          <w:szCs w:val="32"/>
        </w:rPr>
      </w:pPr>
      <w:r w:rsidRPr="00754D59">
        <w:rPr>
          <w:rFonts w:ascii="Times New Roman" w:hAnsi="Times New Roman"/>
          <w:sz w:val="32"/>
          <w:szCs w:val="32"/>
        </w:rPr>
        <w:t>Version 1.0</w:t>
      </w:r>
    </w:p>
    <w:p w14:paraId="55965387" w14:textId="77777777" w:rsidR="001B233C" w:rsidRDefault="001B233C" w:rsidP="001B233C"/>
    <w:p w14:paraId="030F524A" w14:textId="77777777" w:rsidR="001B233C" w:rsidRDefault="001B233C" w:rsidP="001B233C"/>
    <w:p w14:paraId="7DD4981A" w14:textId="77777777" w:rsidR="009E3924" w:rsidRDefault="009E3924" w:rsidP="001B233C">
      <w:pPr>
        <w:jc w:val="right"/>
        <w:rPr>
          <w:sz w:val="28"/>
          <w:szCs w:val="28"/>
        </w:rPr>
      </w:pPr>
    </w:p>
    <w:p w14:paraId="5FDC18A1" w14:textId="77777777" w:rsidR="009E3924" w:rsidRDefault="009E3924" w:rsidP="001B233C">
      <w:pPr>
        <w:jc w:val="right"/>
        <w:rPr>
          <w:sz w:val="28"/>
          <w:szCs w:val="28"/>
        </w:rPr>
      </w:pPr>
    </w:p>
    <w:p w14:paraId="19A9BAB9" w14:textId="77777777" w:rsidR="009E3924" w:rsidRDefault="009E3924" w:rsidP="001B233C">
      <w:pPr>
        <w:jc w:val="right"/>
        <w:rPr>
          <w:sz w:val="28"/>
          <w:szCs w:val="28"/>
        </w:rPr>
      </w:pPr>
    </w:p>
    <w:p w14:paraId="1F6D03B5" w14:textId="77777777" w:rsidR="009E3924" w:rsidRDefault="009E3924" w:rsidP="001B233C">
      <w:pPr>
        <w:jc w:val="right"/>
        <w:rPr>
          <w:sz w:val="28"/>
          <w:szCs w:val="28"/>
        </w:rPr>
      </w:pPr>
    </w:p>
    <w:p w14:paraId="3433E895" w14:textId="77777777" w:rsidR="009E3924" w:rsidRDefault="009E3924" w:rsidP="001B233C">
      <w:pPr>
        <w:jc w:val="right"/>
        <w:rPr>
          <w:sz w:val="28"/>
          <w:szCs w:val="28"/>
        </w:rPr>
      </w:pPr>
    </w:p>
    <w:p w14:paraId="466E6DF3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Sefanit Urgessa</w:t>
      </w:r>
    </w:p>
    <w:p w14:paraId="157CEA9B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Mohammed Allibalogun</w:t>
      </w:r>
    </w:p>
    <w:p w14:paraId="7441024A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Rob Garcia</w:t>
      </w:r>
    </w:p>
    <w:p w14:paraId="7D01C3BF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Jamal Bourne</w:t>
      </w:r>
    </w:p>
    <w:p w14:paraId="47BF61C2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Augustin Mwamba</w:t>
      </w:r>
    </w:p>
    <w:p w14:paraId="1416348F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Charles Baisie</w:t>
      </w:r>
    </w:p>
    <w:p w14:paraId="32EB06B3" w14:textId="77777777" w:rsidR="001B233C" w:rsidRPr="001B233C" w:rsidRDefault="001B233C" w:rsidP="001B233C">
      <w:pPr>
        <w:jc w:val="right"/>
        <w:rPr>
          <w:sz w:val="28"/>
          <w:szCs w:val="28"/>
        </w:rPr>
      </w:pPr>
      <w:r w:rsidRPr="001B233C">
        <w:rPr>
          <w:sz w:val="28"/>
          <w:szCs w:val="28"/>
        </w:rPr>
        <w:t>Meron Debela</w:t>
      </w:r>
    </w:p>
    <w:p w14:paraId="7D6CD611" w14:textId="77777777" w:rsidR="001B233C" w:rsidRDefault="001B233C" w:rsidP="001B233C"/>
    <w:p w14:paraId="535D5099" w14:textId="77777777" w:rsidR="001B233C" w:rsidRPr="001B233C" w:rsidRDefault="001B233C" w:rsidP="001B233C"/>
    <w:p w14:paraId="3DE9D254" w14:textId="77777777" w:rsidR="001B233C" w:rsidRPr="001B233C" w:rsidRDefault="001B233C" w:rsidP="001B233C"/>
    <w:p w14:paraId="4E36A4B3" w14:textId="77777777" w:rsidR="00B22275" w:rsidRPr="00754D59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</w:p>
    <w:p w14:paraId="21594C1C" w14:textId="77777777" w:rsidR="00B22275" w:rsidRPr="00754D59" w:rsidRDefault="00B22275" w:rsidP="00B22275">
      <w:pPr>
        <w:jc w:val="right"/>
        <w:rPr>
          <w:sz w:val="24"/>
          <w:szCs w:val="24"/>
        </w:rPr>
      </w:pPr>
    </w:p>
    <w:p w14:paraId="79C982EB" w14:textId="77777777" w:rsidR="00B22275" w:rsidRPr="00754D59" w:rsidRDefault="00B22275" w:rsidP="00B22275">
      <w:pPr>
        <w:pStyle w:val="InfoBlue"/>
        <w:rPr>
          <w:sz w:val="24"/>
          <w:szCs w:val="24"/>
        </w:rPr>
        <w:sectPr w:rsidR="00B22275" w:rsidRPr="00754D5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2B06CC7" w14:textId="77777777" w:rsidR="00B22275" w:rsidRPr="00754D59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  <w:r w:rsidRPr="00754D59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22275" w:rsidRPr="00754D59" w14:paraId="201739D2" w14:textId="77777777" w:rsidTr="009B776B">
        <w:tc>
          <w:tcPr>
            <w:tcW w:w="2304" w:type="dxa"/>
          </w:tcPr>
          <w:p w14:paraId="0549EE6E" w14:textId="77777777" w:rsidR="00B22275" w:rsidRPr="00754D59" w:rsidRDefault="00B22275" w:rsidP="009B776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004CA72A" w14:textId="77777777" w:rsidR="00B22275" w:rsidRPr="00754D59" w:rsidRDefault="00B22275" w:rsidP="009B776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17B5A863" w14:textId="77777777" w:rsidR="00B22275" w:rsidRPr="00754D59" w:rsidRDefault="00B22275" w:rsidP="009B776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2F09A54D" w14:textId="77777777" w:rsidR="00B22275" w:rsidRPr="00754D59" w:rsidRDefault="00B22275" w:rsidP="009B776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Author</w:t>
            </w:r>
          </w:p>
        </w:tc>
      </w:tr>
      <w:tr w:rsidR="00B22275" w:rsidRPr="00754D59" w14:paraId="4A5EC85D" w14:textId="77777777" w:rsidTr="009B776B">
        <w:tc>
          <w:tcPr>
            <w:tcW w:w="2304" w:type="dxa"/>
          </w:tcPr>
          <w:p w14:paraId="3611F7D8" w14:textId="77777777" w:rsidR="00B22275" w:rsidRPr="00754D59" w:rsidRDefault="00B22275" w:rsidP="002E1D5A">
            <w:pPr>
              <w:pStyle w:val="Tabletext"/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6/</w:t>
            </w:r>
            <w:r w:rsidR="002E1D5A">
              <w:rPr>
                <w:sz w:val="24"/>
                <w:szCs w:val="24"/>
              </w:rPr>
              <w:t>9</w:t>
            </w:r>
            <w:r w:rsidRPr="00754D59">
              <w:rPr>
                <w:sz w:val="24"/>
                <w:szCs w:val="24"/>
              </w:rPr>
              <w:t>/2020</w:t>
            </w:r>
          </w:p>
        </w:tc>
        <w:tc>
          <w:tcPr>
            <w:tcW w:w="1152" w:type="dxa"/>
          </w:tcPr>
          <w:p w14:paraId="6A5DE90A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2FC22117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Initial </w:t>
            </w:r>
            <w:r w:rsidR="00D02948">
              <w:rPr>
                <w:sz w:val="24"/>
                <w:szCs w:val="24"/>
              </w:rPr>
              <w:t xml:space="preserve">SRS </w:t>
            </w:r>
            <w:r w:rsidRPr="00754D59">
              <w:rPr>
                <w:sz w:val="24"/>
                <w:szCs w:val="24"/>
              </w:rPr>
              <w:t>document</w:t>
            </w:r>
          </w:p>
        </w:tc>
        <w:tc>
          <w:tcPr>
            <w:tcW w:w="2304" w:type="dxa"/>
          </w:tcPr>
          <w:p w14:paraId="457C3DE1" w14:textId="77777777" w:rsidR="00B22275" w:rsidRPr="00754D59" w:rsidRDefault="00B22275" w:rsidP="009B776B">
            <w:pPr>
              <w:pStyle w:val="Tabletext"/>
              <w:tabs>
                <w:tab w:val="left" w:pos="1230"/>
              </w:tabs>
              <w:rPr>
                <w:sz w:val="24"/>
                <w:szCs w:val="24"/>
              </w:rPr>
            </w:pPr>
            <w:commentRangeStart w:id="0"/>
            <w:proofErr w:type="spellStart"/>
            <w:r w:rsidRPr="00754D59">
              <w:rPr>
                <w:sz w:val="24"/>
                <w:szCs w:val="24"/>
              </w:rPr>
              <w:t>Meron</w:t>
            </w:r>
            <w:proofErr w:type="spellEnd"/>
            <w:r w:rsidRPr="00754D59">
              <w:rPr>
                <w:sz w:val="24"/>
                <w:szCs w:val="24"/>
              </w:rPr>
              <w:t xml:space="preserve"> </w:t>
            </w:r>
            <w:proofErr w:type="spellStart"/>
            <w:r w:rsidRPr="00754D59">
              <w:rPr>
                <w:sz w:val="24"/>
                <w:szCs w:val="24"/>
              </w:rPr>
              <w:t>Debela</w:t>
            </w:r>
            <w:commentRangeEnd w:id="0"/>
            <w:proofErr w:type="spellEnd"/>
            <w:r w:rsidR="000421A5">
              <w:rPr>
                <w:rStyle w:val="CommentReference"/>
              </w:rPr>
              <w:commentReference w:id="0"/>
            </w:r>
          </w:p>
        </w:tc>
      </w:tr>
      <w:tr w:rsidR="00B22275" w:rsidRPr="00754D59" w14:paraId="362B76CE" w14:textId="77777777" w:rsidTr="009B776B">
        <w:tc>
          <w:tcPr>
            <w:tcW w:w="2304" w:type="dxa"/>
          </w:tcPr>
          <w:p w14:paraId="313979A5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FC6AF7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2A025CC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4D6F96C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</w:tr>
      <w:tr w:rsidR="00B22275" w:rsidRPr="00754D59" w14:paraId="096046D3" w14:textId="77777777" w:rsidTr="009B776B">
        <w:tc>
          <w:tcPr>
            <w:tcW w:w="2304" w:type="dxa"/>
          </w:tcPr>
          <w:p w14:paraId="3C799D1F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08D7166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D44264D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6A7E466A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</w:tr>
      <w:tr w:rsidR="00B22275" w:rsidRPr="00754D59" w14:paraId="03C5D5DA" w14:textId="77777777" w:rsidTr="009B776B">
        <w:tc>
          <w:tcPr>
            <w:tcW w:w="2304" w:type="dxa"/>
          </w:tcPr>
          <w:p w14:paraId="4D89B8DC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785B035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1EC5A464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F406094" w14:textId="77777777" w:rsidR="00B22275" w:rsidRPr="00754D59" w:rsidRDefault="00B22275" w:rsidP="009B776B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7A9B5A1" w14:textId="77777777" w:rsidR="00B22275" w:rsidRPr="00754D59" w:rsidRDefault="00B22275" w:rsidP="00B22275">
      <w:pPr>
        <w:rPr>
          <w:sz w:val="24"/>
          <w:szCs w:val="24"/>
        </w:rPr>
      </w:pPr>
    </w:p>
    <w:p w14:paraId="24A9CC7D" w14:textId="77777777" w:rsidR="00CF4301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  <w:r w:rsidRPr="00754D59">
        <w:rPr>
          <w:rFonts w:ascii="Times New Roman" w:hAnsi="Times New Roman"/>
          <w:sz w:val="24"/>
          <w:szCs w:val="24"/>
        </w:rPr>
        <w:br w:type="page"/>
      </w:r>
    </w:p>
    <w:p w14:paraId="21169993" w14:textId="77777777" w:rsidR="00CF4301" w:rsidRDefault="00CF4301" w:rsidP="00B22275">
      <w:pPr>
        <w:pStyle w:val="Title"/>
        <w:rPr>
          <w:rFonts w:ascii="Times New Roman" w:hAnsi="Times New Roman"/>
          <w:sz w:val="24"/>
          <w:szCs w:val="24"/>
        </w:rPr>
      </w:pPr>
    </w:p>
    <w:p w14:paraId="7B0E5EC9" w14:textId="77777777" w:rsidR="00B22275" w:rsidRPr="00754D59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  <w:r w:rsidRPr="00754D59">
        <w:rPr>
          <w:rFonts w:ascii="Times New Roman" w:hAnsi="Times New Roman"/>
          <w:sz w:val="24"/>
          <w:szCs w:val="24"/>
        </w:rPr>
        <w:t>Table of Contents</w:t>
      </w:r>
    </w:p>
    <w:p w14:paraId="715742AC" w14:textId="77777777" w:rsidR="00B22275" w:rsidRPr="00754D59" w:rsidRDefault="00B22275" w:rsidP="00B2227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754D59">
        <w:rPr>
          <w:sz w:val="24"/>
          <w:szCs w:val="24"/>
        </w:rPr>
        <w:fldChar w:fldCharType="begin"/>
      </w:r>
      <w:r w:rsidRPr="00754D59">
        <w:rPr>
          <w:sz w:val="24"/>
          <w:szCs w:val="24"/>
        </w:rPr>
        <w:instrText xml:space="preserve"> TOC \o "1-3" </w:instrText>
      </w:r>
      <w:r w:rsidRPr="00754D59">
        <w:rPr>
          <w:sz w:val="24"/>
          <w:szCs w:val="24"/>
        </w:rPr>
        <w:fldChar w:fldCharType="separate"/>
      </w:r>
      <w:r w:rsidRPr="00754D59">
        <w:rPr>
          <w:noProof/>
          <w:sz w:val="24"/>
          <w:szCs w:val="24"/>
        </w:rPr>
        <w:t>1.</w:t>
      </w:r>
      <w:r w:rsidRPr="00754D59">
        <w:rPr>
          <w:noProof/>
          <w:sz w:val="24"/>
          <w:szCs w:val="24"/>
        </w:rPr>
        <w:tab/>
        <w:t>Introduction</w:t>
      </w:r>
      <w:r w:rsidRPr="00754D59">
        <w:rPr>
          <w:noProof/>
          <w:sz w:val="24"/>
          <w:szCs w:val="24"/>
        </w:rPr>
        <w:tab/>
        <w:t>4</w:t>
      </w:r>
    </w:p>
    <w:p w14:paraId="3BA5B1DA" w14:textId="77777777" w:rsidR="00B22275" w:rsidRPr="00754D59" w:rsidRDefault="00B22275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1.1</w:t>
      </w:r>
      <w:r w:rsidRPr="00754D59">
        <w:rPr>
          <w:noProof/>
          <w:sz w:val="24"/>
          <w:szCs w:val="24"/>
        </w:rPr>
        <w:tab/>
        <w:t>Purpose</w:t>
      </w:r>
      <w:r w:rsidRPr="00754D59">
        <w:rPr>
          <w:noProof/>
          <w:sz w:val="24"/>
          <w:szCs w:val="24"/>
        </w:rPr>
        <w:tab/>
        <w:t>4</w:t>
      </w:r>
    </w:p>
    <w:p w14:paraId="5EA4CB4A" w14:textId="77777777" w:rsidR="00B22275" w:rsidRPr="00754D59" w:rsidRDefault="00B22275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1.2</w:t>
      </w:r>
      <w:r w:rsidRPr="00754D59">
        <w:rPr>
          <w:noProof/>
          <w:sz w:val="24"/>
          <w:szCs w:val="24"/>
        </w:rPr>
        <w:tab/>
      </w:r>
      <w:r w:rsidR="000111CE" w:rsidRPr="00754D59">
        <w:rPr>
          <w:noProof/>
          <w:sz w:val="24"/>
          <w:szCs w:val="24"/>
        </w:rPr>
        <w:t xml:space="preserve">Intended Audience </w:t>
      </w:r>
      <w:r w:rsidRPr="00754D59">
        <w:rPr>
          <w:noProof/>
          <w:sz w:val="24"/>
          <w:szCs w:val="24"/>
        </w:rPr>
        <w:tab/>
        <w:t>4</w:t>
      </w:r>
    </w:p>
    <w:p w14:paraId="7317C094" w14:textId="77777777" w:rsidR="00B22275" w:rsidRPr="00754D59" w:rsidRDefault="00B22275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1.3</w:t>
      </w:r>
      <w:r w:rsidRPr="00754D59">
        <w:rPr>
          <w:noProof/>
          <w:sz w:val="24"/>
          <w:szCs w:val="24"/>
        </w:rPr>
        <w:tab/>
        <w:t>Definitions, Acronyms and Abbreviations</w:t>
      </w:r>
      <w:r w:rsidRPr="00754D59">
        <w:rPr>
          <w:noProof/>
          <w:sz w:val="24"/>
          <w:szCs w:val="24"/>
        </w:rPr>
        <w:tab/>
      </w:r>
      <w:r w:rsidR="001F1CEB">
        <w:rPr>
          <w:noProof/>
          <w:sz w:val="24"/>
          <w:szCs w:val="24"/>
        </w:rPr>
        <w:t>5</w:t>
      </w:r>
    </w:p>
    <w:p w14:paraId="7143E0C7" w14:textId="77777777" w:rsidR="00B22275" w:rsidRPr="00754D59" w:rsidRDefault="00B22275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1.4  Overview</w:t>
      </w:r>
      <w:r w:rsidRPr="00754D59">
        <w:rPr>
          <w:noProof/>
          <w:sz w:val="24"/>
          <w:szCs w:val="24"/>
        </w:rPr>
        <w:tab/>
        <w:t>5</w:t>
      </w:r>
    </w:p>
    <w:p w14:paraId="54132B9A" w14:textId="77777777" w:rsidR="00B22275" w:rsidRPr="00754D59" w:rsidRDefault="00B22275" w:rsidP="00B2227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2.</w:t>
      </w:r>
      <w:r w:rsidRPr="00754D59">
        <w:rPr>
          <w:noProof/>
          <w:sz w:val="24"/>
          <w:szCs w:val="24"/>
        </w:rPr>
        <w:tab/>
      </w:r>
      <w:r w:rsidR="000111CE" w:rsidRPr="00754D59">
        <w:rPr>
          <w:noProof/>
          <w:sz w:val="24"/>
          <w:szCs w:val="24"/>
        </w:rPr>
        <w:t>Scope</w:t>
      </w:r>
      <w:r w:rsidRPr="00754D59">
        <w:rPr>
          <w:noProof/>
          <w:sz w:val="24"/>
          <w:szCs w:val="24"/>
        </w:rPr>
        <w:tab/>
        <w:t>5</w:t>
      </w:r>
    </w:p>
    <w:p w14:paraId="7E7C8FC7" w14:textId="77777777" w:rsidR="00B22275" w:rsidRPr="00754D59" w:rsidRDefault="00B22275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2.1</w:t>
      </w:r>
      <w:r w:rsidRPr="00754D59">
        <w:rPr>
          <w:noProof/>
          <w:sz w:val="24"/>
          <w:szCs w:val="24"/>
        </w:rPr>
        <w:tab/>
      </w:r>
      <w:r w:rsidR="000111CE" w:rsidRPr="00754D59">
        <w:rPr>
          <w:noProof/>
          <w:sz w:val="24"/>
          <w:szCs w:val="24"/>
        </w:rPr>
        <w:t>Scope</w:t>
      </w:r>
      <w:r w:rsidR="008F77BF">
        <w:rPr>
          <w:noProof/>
          <w:sz w:val="24"/>
          <w:szCs w:val="24"/>
        </w:rPr>
        <w:t xml:space="preserve"> </w:t>
      </w:r>
      <w:r w:rsidR="008F77BF" w:rsidRPr="008F77BF">
        <w:rPr>
          <w:noProof/>
          <w:sz w:val="24"/>
          <w:szCs w:val="24"/>
        </w:rPr>
        <w:t>Description</w:t>
      </w:r>
      <w:r w:rsidRPr="00754D59">
        <w:rPr>
          <w:noProof/>
          <w:sz w:val="24"/>
          <w:szCs w:val="24"/>
        </w:rPr>
        <w:tab/>
        <w:t>5</w:t>
      </w:r>
    </w:p>
    <w:p w14:paraId="0BA4C786" w14:textId="77777777" w:rsidR="00D02948" w:rsidRDefault="00B22275" w:rsidP="000111CE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2.2</w:t>
      </w:r>
      <w:r w:rsidRPr="00754D59">
        <w:rPr>
          <w:noProof/>
          <w:sz w:val="24"/>
          <w:szCs w:val="24"/>
        </w:rPr>
        <w:tab/>
      </w:r>
      <w:r w:rsidR="000111CE" w:rsidRPr="00754D59">
        <w:rPr>
          <w:noProof/>
          <w:sz w:val="24"/>
          <w:szCs w:val="24"/>
        </w:rPr>
        <w:t>Out of Scope</w:t>
      </w:r>
      <w:r w:rsidRPr="00754D59">
        <w:rPr>
          <w:noProof/>
          <w:sz w:val="24"/>
          <w:szCs w:val="24"/>
        </w:rPr>
        <w:t xml:space="preserve"> </w:t>
      </w:r>
      <w:r w:rsidRPr="00754D59">
        <w:rPr>
          <w:noProof/>
          <w:sz w:val="24"/>
          <w:szCs w:val="24"/>
        </w:rPr>
        <w:tab/>
      </w:r>
      <w:r w:rsidR="00136D8E">
        <w:rPr>
          <w:noProof/>
          <w:sz w:val="24"/>
          <w:szCs w:val="24"/>
        </w:rPr>
        <w:t>6</w:t>
      </w:r>
      <w:r w:rsidR="000111CE" w:rsidRPr="00754D59">
        <w:rPr>
          <w:noProof/>
          <w:sz w:val="24"/>
          <w:szCs w:val="24"/>
        </w:rPr>
        <w:t xml:space="preserve">    </w:t>
      </w:r>
    </w:p>
    <w:p w14:paraId="4B870777" w14:textId="77777777" w:rsidR="000111CE" w:rsidRPr="00754D59" w:rsidRDefault="000111CE" w:rsidP="000111CE">
      <w:pPr>
        <w:pStyle w:val="TOC2"/>
        <w:tabs>
          <w:tab w:val="left" w:pos="864"/>
        </w:tabs>
        <w:rPr>
          <w:noProof/>
          <w:sz w:val="24"/>
          <w:szCs w:val="24"/>
        </w:rPr>
      </w:pPr>
      <w:r w:rsidRPr="00754D59">
        <w:rPr>
          <w:noProof/>
          <w:sz w:val="24"/>
          <w:szCs w:val="24"/>
        </w:rPr>
        <w:t>2.</w:t>
      </w:r>
      <w:r w:rsidR="00572DE2">
        <w:rPr>
          <w:noProof/>
          <w:sz w:val="24"/>
          <w:szCs w:val="24"/>
        </w:rPr>
        <w:t>3</w:t>
      </w:r>
      <w:r w:rsidR="001F1CEB">
        <w:rPr>
          <w:noProof/>
          <w:sz w:val="24"/>
          <w:szCs w:val="24"/>
        </w:rPr>
        <w:tab/>
        <w:t xml:space="preserve">Future Phase </w:t>
      </w:r>
      <w:r w:rsidR="001F1CEB">
        <w:rPr>
          <w:noProof/>
          <w:sz w:val="24"/>
          <w:szCs w:val="24"/>
        </w:rPr>
        <w:tab/>
        <w:t>6</w:t>
      </w:r>
    </w:p>
    <w:p w14:paraId="16364B61" w14:textId="77777777" w:rsidR="000111CE" w:rsidRPr="00754D59" w:rsidRDefault="00B66B93" w:rsidP="000111C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3.</w:t>
      </w:r>
      <w:r>
        <w:rPr>
          <w:noProof/>
          <w:sz w:val="24"/>
          <w:szCs w:val="24"/>
        </w:rPr>
        <w:tab/>
        <w:t>Overall Description</w:t>
      </w:r>
      <w:r>
        <w:rPr>
          <w:noProof/>
          <w:sz w:val="24"/>
          <w:szCs w:val="24"/>
        </w:rPr>
        <w:tab/>
      </w:r>
      <w:r w:rsidR="001F1CEB">
        <w:rPr>
          <w:noProof/>
          <w:sz w:val="24"/>
          <w:szCs w:val="24"/>
        </w:rPr>
        <w:t>6</w:t>
      </w:r>
    </w:p>
    <w:p w14:paraId="3BF69856" w14:textId="77777777" w:rsidR="000111CE" w:rsidRPr="00754D59" w:rsidRDefault="00572DE2" w:rsidP="000111CE">
      <w:pPr>
        <w:pStyle w:val="TOC2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3</w:t>
      </w:r>
      <w:r w:rsidR="00B66B93">
        <w:rPr>
          <w:noProof/>
          <w:sz w:val="24"/>
          <w:szCs w:val="24"/>
        </w:rPr>
        <w:t>.1</w:t>
      </w:r>
      <w:r w:rsidR="00B66B93">
        <w:rPr>
          <w:noProof/>
          <w:sz w:val="24"/>
          <w:szCs w:val="24"/>
        </w:rPr>
        <w:tab/>
        <w:t>Use-Case Model Survey</w:t>
      </w:r>
      <w:r w:rsidR="00B66B93">
        <w:rPr>
          <w:noProof/>
          <w:sz w:val="24"/>
          <w:szCs w:val="24"/>
        </w:rPr>
        <w:tab/>
      </w:r>
      <w:r w:rsidR="00136D8E">
        <w:rPr>
          <w:noProof/>
          <w:sz w:val="24"/>
          <w:szCs w:val="24"/>
        </w:rPr>
        <w:t>7</w:t>
      </w:r>
    </w:p>
    <w:p w14:paraId="7E3EFBBF" w14:textId="77777777" w:rsidR="00F15481" w:rsidRPr="00754D59" w:rsidRDefault="00F15481" w:rsidP="00F15481">
      <w:pPr>
        <w:pStyle w:val="TOC2"/>
        <w:tabs>
          <w:tab w:val="left" w:pos="864"/>
        </w:tabs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3.1.1 Use-Case Model Survey</w:t>
      </w:r>
      <w:r>
        <w:rPr>
          <w:noProof/>
          <w:sz w:val="24"/>
          <w:szCs w:val="24"/>
        </w:rPr>
        <w:tab/>
        <w:t>7</w:t>
      </w:r>
    </w:p>
    <w:p w14:paraId="514CCCCA" w14:textId="77777777" w:rsidR="000111CE" w:rsidRPr="00754D59" w:rsidRDefault="00572DE2" w:rsidP="000111CE">
      <w:pPr>
        <w:ind w:firstLine="432"/>
      </w:pPr>
      <w:r>
        <w:rPr>
          <w:noProof/>
          <w:sz w:val="24"/>
          <w:szCs w:val="24"/>
        </w:rPr>
        <w:t>3</w:t>
      </w:r>
      <w:r w:rsidR="000111CE" w:rsidRPr="00754D59">
        <w:rPr>
          <w:noProof/>
          <w:sz w:val="24"/>
          <w:szCs w:val="24"/>
        </w:rPr>
        <w:t>.2  Assumptions</w:t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</w:r>
      <w:r w:rsidR="00F15481">
        <w:rPr>
          <w:noProof/>
          <w:sz w:val="24"/>
          <w:szCs w:val="24"/>
        </w:rPr>
        <w:tab/>
        <w:t xml:space="preserve">          </w:t>
      </w:r>
      <w:r w:rsidR="000E2B5D">
        <w:rPr>
          <w:noProof/>
          <w:sz w:val="24"/>
          <w:szCs w:val="24"/>
        </w:rPr>
        <w:t>8</w:t>
      </w:r>
    </w:p>
    <w:p w14:paraId="0A594BB6" w14:textId="77777777" w:rsidR="00B22275" w:rsidRPr="00754D59" w:rsidRDefault="00572DE2" w:rsidP="00B2227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="00B22275" w:rsidRPr="00754D59">
        <w:rPr>
          <w:noProof/>
          <w:sz w:val="24"/>
          <w:szCs w:val="24"/>
        </w:rPr>
        <w:t>.</w:t>
      </w:r>
      <w:r w:rsidR="00B22275" w:rsidRPr="00754D59">
        <w:rPr>
          <w:noProof/>
          <w:sz w:val="24"/>
          <w:szCs w:val="24"/>
        </w:rPr>
        <w:tab/>
        <w:t>Specific Requirements</w:t>
      </w:r>
      <w:r w:rsidR="00B22275" w:rsidRPr="00754D59">
        <w:rPr>
          <w:noProof/>
          <w:sz w:val="24"/>
          <w:szCs w:val="24"/>
        </w:rPr>
        <w:tab/>
      </w:r>
      <w:r w:rsidR="000E2B5D">
        <w:rPr>
          <w:noProof/>
          <w:sz w:val="24"/>
          <w:szCs w:val="24"/>
        </w:rPr>
        <w:t>8</w:t>
      </w:r>
    </w:p>
    <w:p w14:paraId="1EBA2EEE" w14:textId="77777777" w:rsidR="00B22275" w:rsidRPr="00754D59" w:rsidRDefault="00572DE2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="00B22275" w:rsidRPr="00754D59">
        <w:rPr>
          <w:noProof/>
          <w:sz w:val="24"/>
          <w:szCs w:val="24"/>
        </w:rPr>
        <w:t>.1</w:t>
      </w:r>
      <w:r w:rsidR="00B22275" w:rsidRPr="00754D59">
        <w:rPr>
          <w:noProof/>
          <w:sz w:val="24"/>
          <w:szCs w:val="24"/>
        </w:rPr>
        <w:tab/>
        <w:t>Use-Case Reports</w:t>
      </w:r>
      <w:r w:rsidR="00B22275" w:rsidRPr="00754D59">
        <w:rPr>
          <w:noProof/>
          <w:sz w:val="24"/>
          <w:szCs w:val="24"/>
        </w:rPr>
        <w:tab/>
      </w:r>
      <w:r w:rsidR="000E2B5D">
        <w:rPr>
          <w:noProof/>
          <w:sz w:val="24"/>
          <w:szCs w:val="24"/>
        </w:rPr>
        <w:t>8</w:t>
      </w:r>
    </w:p>
    <w:p w14:paraId="67A72192" w14:textId="77777777" w:rsidR="00B22275" w:rsidRPr="00754D59" w:rsidRDefault="00572DE2" w:rsidP="00B22275">
      <w:pPr>
        <w:pStyle w:val="TOC2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="00B22275" w:rsidRPr="00754D59">
        <w:rPr>
          <w:noProof/>
          <w:sz w:val="24"/>
          <w:szCs w:val="24"/>
        </w:rPr>
        <w:t>.2</w:t>
      </w:r>
      <w:r w:rsidR="00B22275" w:rsidRPr="00754D59">
        <w:rPr>
          <w:noProof/>
          <w:sz w:val="24"/>
          <w:szCs w:val="24"/>
        </w:rPr>
        <w:tab/>
        <w:t>Supplementary Requirements</w:t>
      </w:r>
      <w:r w:rsidR="00B22275" w:rsidRPr="00754D59">
        <w:rPr>
          <w:noProof/>
          <w:sz w:val="24"/>
          <w:szCs w:val="24"/>
        </w:rPr>
        <w:tab/>
      </w:r>
      <w:r w:rsidR="000E2B5D">
        <w:rPr>
          <w:noProof/>
          <w:sz w:val="24"/>
          <w:szCs w:val="24"/>
        </w:rPr>
        <w:t>15</w:t>
      </w:r>
    </w:p>
    <w:p w14:paraId="11BFD853" w14:textId="77777777" w:rsidR="00B22275" w:rsidRPr="00754D59" w:rsidRDefault="00572DE2" w:rsidP="00B2227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="0028239C">
        <w:rPr>
          <w:noProof/>
          <w:sz w:val="24"/>
          <w:szCs w:val="24"/>
        </w:rPr>
        <w:t>.</w:t>
      </w:r>
      <w:r w:rsidR="0028239C">
        <w:rPr>
          <w:noProof/>
          <w:sz w:val="24"/>
          <w:szCs w:val="24"/>
        </w:rPr>
        <w:tab/>
        <w:t>Nonfunctional Requirements</w:t>
      </w:r>
      <w:r w:rsidR="00B22275" w:rsidRPr="00754D59">
        <w:rPr>
          <w:noProof/>
          <w:sz w:val="24"/>
          <w:szCs w:val="24"/>
        </w:rPr>
        <w:tab/>
      </w:r>
      <w:r w:rsidR="000E2B5D">
        <w:rPr>
          <w:noProof/>
          <w:sz w:val="24"/>
          <w:szCs w:val="24"/>
        </w:rPr>
        <w:t>15</w:t>
      </w:r>
    </w:p>
    <w:p w14:paraId="07DAAC6A" w14:textId="77777777" w:rsidR="00B22275" w:rsidRPr="00754D59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  <w:r w:rsidRPr="00754D59">
        <w:rPr>
          <w:rFonts w:ascii="Times New Roman" w:hAnsi="Times New Roman"/>
          <w:sz w:val="24"/>
          <w:szCs w:val="24"/>
        </w:rPr>
        <w:fldChar w:fldCharType="end"/>
      </w:r>
      <w:r w:rsidRPr="00754D59">
        <w:rPr>
          <w:rFonts w:ascii="Times New Roman" w:hAnsi="Times New Roman"/>
          <w:sz w:val="24"/>
          <w:szCs w:val="24"/>
        </w:rPr>
        <w:br w:type="page"/>
      </w:r>
    </w:p>
    <w:p w14:paraId="6B152430" w14:textId="77777777" w:rsidR="00B22275" w:rsidRPr="00754D59" w:rsidRDefault="00B22275" w:rsidP="00B22275">
      <w:pPr>
        <w:pStyle w:val="Title"/>
        <w:rPr>
          <w:rFonts w:ascii="Times New Roman" w:hAnsi="Times New Roman"/>
          <w:sz w:val="24"/>
          <w:szCs w:val="24"/>
        </w:rPr>
      </w:pPr>
    </w:p>
    <w:p w14:paraId="251A42CB" w14:textId="77777777" w:rsidR="00B22275" w:rsidRDefault="00B22275" w:rsidP="00754D59">
      <w:pPr>
        <w:pStyle w:val="Title"/>
        <w:rPr>
          <w:rFonts w:ascii="Times New Roman" w:hAnsi="Times New Roman"/>
          <w:sz w:val="24"/>
          <w:szCs w:val="24"/>
        </w:rPr>
      </w:pPr>
      <w:r w:rsidRPr="00754D59">
        <w:rPr>
          <w:rFonts w:ascii="Times New Roman" w:hAnsi="Times New Roman"/>
          <w:sz w:val="24"/>
          <w:szCs w:val="24"/>
        </w:rPr>
        <w:fldChar w:fldCharType="begin"/>
      </w:r>
      <w:r w:rsidRPr="00754D59">
        <w:rPr>
          <w:rFonts w:ascii="Times New Roman" w:hAnsi="Times New Roman"/>
          <w:sz w:val="24"/>
          <w:szCs w:val="24"/>
        </w:rPr>
        <w:instrText xml:space="preserve"> TITLE  \* MERGEFORMAT </w:instrText>
      </w:r>
      <w:r w:rsidRPr="00754D59">
        <w:rPr>
          <w:rFonts w:ascii="Times New Roman" w:hAnsi="Times New Roman"/>
          <w:sz w:val="24"/>
          <w:szCs w:val="24"/>
        </w:rPr>
        <w:fldChar w:fldCharType="separate"/>
      </w:r>
      <w:r w:rsidRPr="00754D59">
        <w:rPr>
          <w:rFonts w:ascii="Times New Roman" w:hAnsi="Times New Roman"/>
          <w:sz w:val="24"/>
          <w:szCs w:val="24"/>
        </w:rPr>
        <w:t>Software Requirements Specification</w:t>
      </w:r>
      <w:r w:rsidRPr="00754D59">
        <w:rPr>
          <w:rFonts w:ascii="Times New Roman" w:hAnsi="Times New Roman"/>
          <w:sz w:val="24"/>
          <w:szCs w:val="24"/>
        </w:rPr>
        <w:fldChar w:fldCharType="end"/>
      </w:r>
      <w:r w:rsidRPr="00754D59">
        <w:rPr>
          <w:rFonts w:ascii="Times New Roman" w:hAnsi="Times New Roman"/>
          <w:sz w:val="24"/>
          <w:szCs w:val="24"/>
        </w:rPr>
        <w:t xml:space="preserve"> </w:t>
      </w:r>
    </w:p>
    <w:p w14:paraId="7B813B3C" w14:textId="77777777" w:rsidR="0024243A" w:rsidRPr="0024243A" w:rsidRDefault="0024243A" w:rsidP="0024243A"/>
    <w:p w14:paraId="27CA76AB" w14:textId="77777777" w:rsidR="00B22275" w:rsidRDefault="00B22275" w:rsidP="00B22275">
      <w:pPr>
        <w:pStyle w:val="Heading1"/>
        <w:rPr>
          <w:rFonts w:ascii="Times New Roman" w:hAnsi="Times New Roman"/>
          <w:color w:val="1F4E79" w:themeColor="accent1" w:themeShade="80"/>
          <w:sz w:val="28"/>
          <w:szCs w:val="28"/>
        </w:rPr>
      </w:pPr>
      <w:bookmarkStart w:id="1" w:name="_Toc455818116"/>
      <w:r w:rsidRPr="00051794">
        <w:rPr>
          <w:rFonts w:ascii="Times New Roman" w:hAnsi="Times New Roman"/>
          <w:color w:val="1F4E79" w:themeColor="accent1" w:themeShade="80"/>
          <w:sz w:val="28"/>
          <w:szCs w:val="28"/>
        </w:rPr>
        <w:t>Introduction</w:t>
      </w:r>
      <w:bookmarkEnd w:id="1"/>
    </w:p>
    <w:p w14:paraId="1D3739FE" w14:textId="077B8213" w:rsidR="009F5527" w:rsidRDefault="009F5527" w:rsidP="00287892">
      <w:pPr>
        <w:jc w:val="both"/>
        <w:rPr>
          <w:sz w:val="24"/>
          <w:szCs w:val="24"/>
        </w:rPr>
      </w:pPr>
      <w:r w:rsidRPr="009F5527">
        <w:rPr>
          <w:sz w:val="24"/>
          <w:szCs w:val="24"/>
        </w:rPr>
        <w:t xml:space="preserve">The Letter of Life is a paper form that provides </w:t>
      </w:r>
      <w:r w:rsidR="00D02948">
        <w:rPr>
          <w:sz w:val="24"/>
          <w:szCs w:val="24"/>
        </w:rPr>
        <w:t xml:space="preserve">first </w:t>
      </w:r>
      <w:r w:rsidRPr="009F5527">
        <w:rPr>
          <w:sz w:val="24"/>
          <w:szCs w:val="24"/>
        </w:rPr>
        <w:t>responders with a list of important medical information</w:t>
      </w:r>
      <w:r>
        <w:rPr>
          <w:sz w:val="24"/>
          <w:szCs w:val="24"/>
        </w:rPr>
        <w:t>, such as, medical conditions, medications and allergies</w:t>
      </w:r>
      <w:r w:rsidRPr="009F5527">
        <w:rPr>
          <w:sz w:val="24"/>
          <w:szCs w:val="24"/>
        </w:rPr>
        <w:t xml:space="preserve"> regarding </w:t>
      </w:r>
      <w:del w:id="2" w:author="Assadullah, Mir M." w:date="2020-06-13T15:13:00Z">
        <w:r w:rsidRPr="009F5527" w:rsidDel="00520D25">
          <w:rPr>
            <w:sz w:val="24"/>
            <w:szCs w:val="24"/>
          </w:rPr>
          <w:delText xml:space="preserve">the </w:delText>
        </w:r>
      </w:del>
      <w:ins w:id="3" w:author="Assadullah, Mir M." w:date="2020-06-13T15:13:00Z">
        <w:r w:rsidR="00520D25">
          <w:rPr>
            <w:sz w:val="24"/>
            <w:szCs w:val="24"/>
          </w:rPr>
          <w:t>a</w:t>
        </w:r>
        <w:r w:rsidR="00520D25" w:rsidRPr="009F5527">
          <w:rPr>
            <w:sz w:val="24"/>
            <w:szCs w:val="24"/>
          </w:rPr>
          <w:t xml:space="preserve"> </w:t>
        </w:r>
      </w:ins>
      <w:r w:rsidRPr="009F5527">
        <w:rPr>
          <w:sz w:val="24"/>
          <w:szCs w:val="24"/>
        </w:rPr>
        <w:t xml:space="preserve">patient in need. </w:t>
      </w:r>
      <w:r>
        <w:rPr>
          <w:sz w:val="24"/>
          <w:szCs w:val="24"/>
        </w:rPr>
        <w:t>Currently, t</w:t>
      </w:r>
      <w:r w:rsidRPr="009F5527">
        <w:rPr>
          <w:sz w:val="24"/>
          <w:szCs w:val="24"/>
        </w:rPr>
        <w:t xml:space="preserve">his form </w:t>
      </w:r>
      <w:r>
        <w:rPr>
          <w:sz w:val="24"/>
          <w:szCs w:val="24"/>
        </w:rPr>
        <w:t>is</w:t>
      </w:r>
      <w:r w:rsidRPr="009F5527">
        <w:rPr>
          <w:sz w:val="24"/>
          <w:szCs w:val="24"/>
        </w:rPr>
        <w:t xml:space="preserve"> completed by </w:t>
      </w:r>
      <w:ins w:id="4" w:author="Assadullah, Mir M." w:date="2020-06-13T15:13:00Z">
        <w:r w:rsidR="00520D25">
          <w:rPr>
            <w:sz w:val="24"/>
            <w:szCs w:val="24"/>
          </w:rPr>
          <w:t xml:space="preserve">a </w:t>
        </w:r>
      </w:ins>
      <w:r w:rsidRPr="009F5527">
        <w:rPr>
          <w:sz w:val="24"/>
          <w:szCs w:val="24"/>
        </w:rPr>
        <w:t>patient and placed inside the residence at a location easily accessible by EMS personnel.</w:t>
      </w:r>
      <w:r>
        <w:rPr>
          <w:sz w:val="24"/>
          <w:szCs w:val="24"/>
        </w:rPr>
        <w:t xml:space="preserve"> However, when/if an emergency occurs outside of </w:t>
      </w:r>
      <w:r w:rsidR="00E21882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home and if the patient is unresponsive, it </w:t>
      </w:r>
      <w:r w:rsidR="00D02948">
        <w:rPr>
          <w:sz w:val="24"/>
          <w:szCs w:val="24"/>
        </w:rPr>
        <w:t xml:space="preserve">is difficult </w:t>
      </w:r>
      <w:r>
        <w:rPr>
          <w:sz w:val="24"/>
          <w:szCs w:val="24"/>
        </w:rPr>
        <w:t xml:space="preserve">for EMS personnel to have access to </w:t>
      </w:r>
      <w:r w:rsidR="00D02948">
        <w:rPr>
          <w:sz w:val="24"/>
          <w:szCs w:val="24"/>
        </w:rPr>
        <w:t>the patient’s</w:t>
      </w:r>
      <w:r>
        <w:rPr>
          <w:sz w:val="24"/>
          <w:szCs w:val="24"/>
        </w:rPr>
        <w:t xml:space="preserve"> medical information. </w:t>
      </w:r>
      <w:r w:rsidR="00CB2ECC">
        <w:rPr>
          <w:sz w:val="24"/>
          <w:szCs w:val="24"/>
        </w:rPr>
        <w:t>Thus</w:t>
      </w:r>
      <w:r>
        <w:rPr>
          <w:sz w:val="24"/>
          <w:szCs w:val="24"/>
        </w:rPr>
        <w:t xml:space="preserve">, we are proposing </w:t>
      </w:r>
      <w:del w:id="5" w:author="Assadullah, Mir M." w:date="2020-06-13T15:13:00Z">
        <w:r w:rsidDel="00520D25">
          <w:rPr>
            <w:sz w:val="24"/>
            <w:szCs w:val="24"/>
          </w:rPr>
          <w:delText xml:space="preserve">on </w:delText>
        </w:r>
      </w:del>
      <w:r>
        <w:rPr>
          <w:sz w:val="24"/>
          <w:szCs w:val="24"/>
        </w:rPr>
        <w:t xml:space="preserve">a solution that is a </w:t>
      </w:r>
      <w:r w:rsidR="00D02948">
        <w:rPr>
          <w:sz w:val="24"/>
          <w:szCs w:val="24"/>
        </w:rPr>
        <w:t>Web</w:t>
      </w:r>
      <w:r w:rsidR="006E69C0">
        <w:rPr>
          <w:sz w:val="24"/>
          <w:szCs w:val="24"/>
        </w:rPr>
        <w:t>-</w:t>
      </w:r>
      <w:r>
        <w:rPr>
          <w:sz w:val="24"/>
          <w:szCs w:val="24"/>
        </w:rPr>
        <w:t>based version of this letter</w:t>
      </w:r>
      <w:r w:rsidR="00FF3BF6">
        <w:rPr>
          <w:sz w:val="24"/>
          <w:szCs w:val="24"/>
        </w:rPr>
        <w:t>, Virtual Letter of Life</w:t>
      </w:r>
      <w:r w:rsidR="00D02948">
        <w:rPr>
          <w:sz w:val="24"/>
          <w:szCs w:val="24"/>
        </w:rPr>
        <w:t>. Virtual Letter of Life will</w:t>
      </w:r>
      <w:r w:rsidR="00E21882">
        <w:rPr>
          <w:sz w:val="24"/>
          <w:szCs w:val="24"/>
        </w:rPr>
        <w:t xml:space="preserve"> provide </w:t>
      </w:r>
      <w:r w:rsidR="00D02948">
        <w:rPr>
          <w:sz w:val="24"/>
          <w:szCs w:val="24"/>
        </w:rPr>
        <w:t xml:space="preserve">the same level of patient’s medical </w:t>
      </w:r>
      <w:r w:rsidR="00E21882">
        <w:rPr>
          <w:sz w:val="24"/>
          <w:szCs w:val="24"/>
        </w:rPr>
        <w:t xml:space="preserve">information to </w:t>
      </w:r>
      <w:r w:rsidR="00D02948">
        <w:rPr>
          <w:sz w:val="24"/>
          <w:szCs w:val="24"/>
        </w:rPr>
        <w:t xml:space="preserve">first </w:t>
      </w:r>
      <w:r w:rsidR="00E21882">
        <w:rPr>
          <w:sz w:val="24"/>
          <w:szCs w:val="24"/>
        </w:rPr>
        <w:t>responders</w:t>
      </w:r>
      <w:r>
        <w:rPr>
          <w:sz w:val="24"/>
          <w:szCs w:val="24"/>
        </w:rPr>
        <w:t xml:space="preserve">. </w:t>
      </w:r>
    </w:p>
    <w:p w14:paraId="6AB87DC4" w14:textId="77777777" w:rsidR="00B22275" w:rsidRPr="00D92A3A" w:rsidRDefault="00B22275" w:rsidP="00BF3E10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5818117"/>
      <w:r w:rsidRPr="00D92A3A">
        <w:rPr>
          <w:rFonts w:ascii="Times New Roman" w:hAnsi="Times New Roman"/>
          <w:sz w:val="24"/>
          <w:szCs w:val="24"/>
        </w:rPr>
        <w:t>Purpose</w:t>
      </w:r>
      <w:bookmarkEnd w:id="6"/>
    </w:p>
    <w:p w14:paraId="42BDC6C2" w14:textId="77777777" w:rsidR="00991C41" w:rsidRDefault="00991C41" w:rsidP="00287892">
      <w:pPr>
        <w:jc w:val="both"/>
        <w:rPr>
          <w:sz w:val="24"/>
          <w:szCs w:val="24"/>
        </w:rPr>
      </w:pPr>
      <w:r w:rsidRPr="00991C41">
        <w:rPr>
          <w:sz w:val="24"/>
          <w:szCs w:val="24"/>
        </w:rPr>
        <w:t xml:space="preserve">The purpose of this Software Requirement Specification (SRS) is to collect requirements for </w:t>
      </w:r>
      <w:r>
        <w:rPr>
          <w:sz w:val="24"/>
          <w:szCs w:val="24"/>
        </w:rPr>
        <w:t xml:space="preserve">Virtual Life of Letter in conjunction with the </w:t>
      </w:r>
      <w:r w:rsidR="009C3F88">
        <w:rPr>
          <w:sz w:val="24"/>
          <w:szCs w:val="24"/>
        </w:rPr>
        <w:t xml:space="preserve">client, to achieve an effective alignment between client and </w:t>
      </w:r>
      <w:r w:rsidR="003550D2" w:rsidRPr="003550D2">
        <w:rPr>
          <w:sz w:val="24"/>
          <w:szCs w:val="24"/>
        </w:rPr>
        <w:t>project team - EMSPlus</w:t>
      </w:r>
      <w:r w:rsidR="009C3F88" w:rsidRPr="003550D2">
        <w:rPr>
          <w:sz w:val="24"/>
          <w:szCs w:val="24"/>
        </w:rPr>
        <w:t xml:space="preserve"> </w:t>
      </w:r>
      <w:r w:rsidR="009C3F88">
        <w:rPr>
          <w:sz w:val="24"/>
          <w:szCs w:val="24"/>
        </w:rPr>
        <w:t xml:space="preserve">for the proposed solution. </w:t>
      </w:r>
    </w:p>
    <w:p w14:paraId="057ED24D" w14:textId="77777777" w:rsidR="00B22275" w:rsidRPr="00754D59" w:rsidRDefault="00B22275" w:rsidP="009C3F88">
      <w:pPr>
        <w:rPr>
          <w:sz w:val="24"/>
          <w:szCs w:val="24"/>
        </w:rPr>
      </w:pPr>
    </w:p>
    <w:p w14:paraId="6D5694EF" w14:textId="77777777" w:rsidR="00B22275" w:rsidRPr="00E07FDA" w:rsidRDefault="00B22275" w:rsidP="00B33AC3">
      <w:pPr>
        <w:rPr>
          <w:color w:val="0D0D0D" w:themeColor="text1" w:themeTint="F2"/>
          <w:sz w:val="24"/>
          <w:szCs w:val="24"/>
        </w:rPr>
      </w:pPr>
      <w:r w:rsidRPr="00E07FDA">
        <w:rPr>
          <w:color w:val="0D0D0D" w:themeColor="text1" w:themeTint="F2"/>
          <w:sz w:val="24"/>
          <w:szCs w:val="24"/>
        </w:rPr>
        <w:t xml:space="preserve">The proposed software will implement the following </w:t>
      </w:r>
      <w:r w:rsidR="00B22A81" w:rsidRPr="00E07FDA">
        <w:rPr>
          <w:color w:val="0D0D0D" w:themeColor="text1" w:themeTint="F2"/>
          <w:sz w:val="24"/>
          <w:szCs w:val="24"/>
        </w:rPr>
        <w:t>1</w:t>
      </w:r>
      <w:r w:rsidR="00E07FDA" w:rsidRPr="00E07FDA">
        <w:rPr>
          <w:color w:val="0D0D0D" w:themeColor="text1" w:themeTint="F2"/>
          <w:sz w:val="24"/>
          <w:szCs w:val="24"/>
        </w:rPr>
        <w:t>5</w:t>
      </w:r>
      <w:r w:rsidRPr="00E07FDA">
        <w:rPr>
          <w:color w:val="0D0D0D" w:themeColor="text1" w:themeTint="F2"/>
          <w:sz w:val="24"/>
          <w:szCs w:val="24"/>
        </w:rPr>
        <w:t xml:space="preserve"> use cases: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339"/>
      </w:tblGrid>
      <w:tr w:rsidR="0071698F" w14:paraId="6C26DD15" w14:textId="77777777" w:rsidTr="0071698F">
        <w:tc>
          <w:tcPr>
            <w:tcW w:w="4788" w:type="dxa"/>
          </w:tcPr>
          <w:p w14:paraId="2D9C812C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</w:t>
            </w:r>
          </w:p>
        </w:tc>
        <w:tc>
          <w:tcPr>
            <w:tcW w:w="4788" w:type="dxa"/>
          </w:tcPr>
          <w:p w14:paraId="681441A2" w14:textId="77777777" w:rsidR="0071698F" w:rsidRDefault="0071698F" w:rsidP="00D71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9. User</w:t>
            </w:r>
            <w:r w:rsidR="00D7151F">
              <w:rPr>
                <w:sz w:val="24"/>
                <w:szCs w:val="24"/>
              </w:rPr>
              <w:t xml:space="preserve"> Edit</w:t>
            </w:r>
          </w:p>
        </w:tc>
      </w:tr>
      <w:tr w:rsidR="0071698F" w14:paraId="41EE5CE3" w14:textId="77777777" w:rsidTr="0071698F">
        <w:tc>
          <w:tcPr>
            <w:tcW w:w="4788" w:type="dxa"/>
          </w:tcPr>
          <w:p w14:paraId="29FC6AC9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Edit</w:t>
            </w:r>
          </w:p>
        </w:tc>
        <w:tc>
          <w:tcPr>
            <w:tcW w:w="4788" w:type="dxa"/>
          </w:tcPr>
          <w:p w14:paraId="53997A1C" w14:textId="77777777" w:rsidR="0071698F" w:rsidRDefault="0071698F" w:rsidP="00D71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10. User</w:t>
            </w:r>
            <w:r w:rsidR="00D7151F">
              <w:rPr>
                <w:sz w:val="24"/>
                <w:szCs w:val="24"/>
              </w:rPr>
              <w:t xml:space="preserve"> View</w:t>
            </w:r>
          </w:p>
        </w:tc>
      </w:tr>
      <w:tr w:rsidR="0071698F" w14:paraId="4847B6C4" w14:textId="77777777" w:rsidTr="0071698F">
        <w:tc>
          <w:tcPr>
            <w:tcW w:w="4788" w:type="dxa"/>
          </w:tcPr>
          <w:p w14:paraId="706E4CB3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Delete</w:t>
            </w:r>
          </w:p>
        </w:tc>
        <w:tc>
          <w:tcPr>
            <w:tcW w:w="4788" w:type="dxa"/>
          </w:tcPr>
          <w:p w14:paraId="52815FDE" w14:textId="77777777" w:rsidR="0071698F" w:rsidRDefault="0071698F" w:rsidP="00D71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11. User</w:t>
            </w:r>
            <w:r w:rsidR="00D7151F">
              <w:rPr>
                <w:sz w:val="24"/>
                <w:szCs w:val="24"/>
              </w:rPr>
              <w:t xml:space="preserve"> Delete</w:t>
            </w:r>
          </w:p>
        </w:tc>
      </w:tr>
      <w:tr w:rsidR="0071698F" w14:paraId="546D04A1" w14:textId="77777777" w:rsidTr="0071698F">
        <w:tc>
          <w:tcPr>
            <w:tcW w:w="4788" w:type="dxa"/>
          </w:tcPr>
          <w:p w14:paraId="023B655C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View</w:t>
            </w:r>
          </w:p>
        </w:tc>
        <w:tc>
          <w:tcPr>
            <w:tcW w:w="4788" w:type="dxa"/>
          </w:tcPr>
          <w:p w14:paraId="3BAC19F8" w14:textId="77777777" w:rsidR="0071698F" w:rsidRDefault="0071698F" w:rsidP="007169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12. Log In</w:t>
            </w:r>
          </w:p>
        </w:tc>
      </w:tr>
      <w:tr w:rsidR="0071698F" w14:paraId="396E85D4" w14:textId="77777777" w:rsidTr="0071698F">
        <w:tc>
          <w:tcPr>
            <w:tcW w:w="4788" w:type="dxa"/>
          </w:tcPr>
          <w:p w14:paraId="7557748B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Listing</w:t>
            </w:r>
          </w:p>
        </w:tc>
        <w:tc>
          <w:tcPr>
            <w:tcW w:w="4788" w:type="dxa"/>
          </w:tcPr>
          <w:p w14:paraId="371EF374" w14:textId="77777777" w:rsidR="0071698F" w:rsidRDefault="0071698F" w:rsidP="007169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13. Log Out</w:t>
            </w:r>
          </w:p>
        </w:tc>
      </w:tr>
      <w:tr w:rsidR="0071698F" w14:paraId="01DECA36" w14:textId="77777777" w:rsidTr="0071698F">
        <w:tc>
          <w:tcPr>
            <w:tcW w:w="4788" w:type="dxa"/>
          </w:tcPr>
          <w:p w14:paraId="6010E3F0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Listing</w:t>
            </w:r>
          </w:p>
        </w:tc>
        <w:tc>
          <w:tcPr>
            <w:tcW w:w="4788" w:type="dxa"/>
          </w:tcPr>
          <w:p w14:paraId="03056ACC" w14:textId="77777777" w:rsidR="0071698F" w:rsidRDefault="0071698F" w:rsidP="007169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14. Contact</w:t>
            </w:r>
          </w:p>
        </w:tc>
      </w:tr>
      <w:tr w:rsidR="0071698F" w14:paraId="6AF792EA" w14:textId="77777777" w:rsidTr="0071698F">
        <w:tc>
          <w:tcPr>
            <w:tcW w:w="4788" w:type="dxa"/>
          </w:tcPr>
          <w:p w14:paraId="5B0032A3" w14:textId="77777777" w:rsidR="0071698F" w:rsidRPr="0071698F" w:rsidRDefault="00D7151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Scan/Search</w:t>
            </w:r>
          </w:p>
        </w:tc>
        <w:tc>
          <w:tcPr>
            <w:tcW w:w="4788" w:type="dxa"/>
          </w:tcPr>
          <w:p w14:paraId="31A390D2" w14:textId="77777777" w:rsidR="0071698F" w:rsidRDefault="0071698F" w:rsidP="007169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15. About</w:t>
            </w:r>
          </w:p>
        </w:tc>
      </w:tr>
      <w:tr w:rsidR="0071698F" w14:paraId="735F74F3" w14:textId="77777777" w:rsidTr="0071698F">
        <w:tc>
          <w:tcPr>
            <w:tcW w:w="4788" w:type="dxa"/>
          </w:tcPr>
          <w:p w14:paraId="36CC17EA" w14:textId="77777777" w:rsidR="0071698F" w:rsidRPr="0071698F" w:rsidRDefault="0071698F" w:rsidP="0071698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7151F">
              <w:rPr>
                <w:sz w:val="24"/>
                <w:szCs w:val="24"/>
              </w:rPr>
              <w:t xml:space="preserve"> Add</w:t>
            </w:r>
          </w:p>
        </w:tc>
        <w:tc>
          <w:tcPr>
            <w:tcW w:w="4788" w:type="dxa"/>
          </w:tcPr>
          <w:p w14:paraId="4EBE3E0E" w14:textId="77777777" w:rsidR="0071698F" w:rsidRDefault="0071698F" w:rsidP="0071698F">
            <w:pPr>
              <w:jc w:val="both"/>
              <w:rPr>
                <w:sz w:val="24"/>
                <w:szCs w:val="24"/>
              </w:rPr>
            </w:pPr>
          </w:p>
        </w:tc>
      </w:tr>
    </w:tbl>
    <w:p w14:paraId="301694A0" w14:textId="77777777" w:rsidR="00BF3E10" w:rsidRPr="00D92A3A" w:rsidRDefault="00BF3E10" w:rsidP="00BF3E10">
      <w:pPr>
        <w:pStyle w:val="Heading2"/>
        <w:rPr>
          <w:rFonts w:ascii="Times New Roman" w:hAnsi="Times New Roman"/>
          <w:sz w:val="24"/>
          <w:szCs w:val="24"/>
        </w:rPr>
      </w:pPr>
      <w:r w:rsidRPr="00D92A3A">
        <w:rPr>
          <w:rFonts w:ascii="Times New Roman" w:hAnsi="Times New Roman"/>
          <w:sz w:val="24"/>
          <w:szCs w:val="24"/>
        </w:rPr>
        <w:t xml:space="preserve">Intended Audience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10"/>
        <w:gridCol w:w="5215"/>
      </w:tblGrid>
      <w:tr w:rsidR="00BF3E10" w:rsidRPr="00DD5D2A" w14:paraId="2DC36A94" w14:textId="77777777" w:rsidTr="00441F22">
        <w:tc>
          <w:tcPr>
            <w:tcW w:w="1525" w:type="dxa"/>
            <w:shd w:val="clear" w:color="auto" w:fill="5B9BD5" w:themeFill="accent1"/>
          </w:tcPr>
          <w:p w14:paraId="6D508BD3" w14:textId="77777777" w:rsidR="00BF3E10" w:rsidRPr="00DD5D2A" w:rsidRDefault="00BF3E10" w:rsidP="00BF3E10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commentRangeStart w:id="7"/>
            <w:r w:rsidRPr="00DD5D2A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10" w:type="dxa"/>
            <w:shd w:val="clear" w:color="auto" w:fill="5B9BD5" w:themeFill="accent1"/>
          </w:tcPr>
          <w:p w14:paraId="4611055A" w14:textId="77777777" w:rsidR="00BF3E10" w:rsidRPr="00DD5D2A" w:rsidRDefault="003F259E" w:rsidP="00BF3E10">
            <w:pPr>
              <w:jc w:val="center"/>
              <w:rPr>
                <w:b/>
                <w:sz w:val="24"/>
                <w:szCs w:val="24"/>
              </w:rPr>
            </w:pPr>
            <w:r w:rsidRPr="00DD5D2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215" w:type="dxa"/>
            <w:shd w:val="clear" w:color="auto" w:fill="5B9BD5" w:themeFill="accent1"/>
          </w:tcPr>
          <w:p w14:paraId="16073686" w14:textId="77777777" w:rsidR="00BF3E10" w:rsidRPr="00DD5D2A" w:rsidRDefault="003F259E" w:rsidP="00BF3E10">
            <w:pPr>
              <w:jc w:val="center"/>
              <w:rPr>
                <w:b/>
                <w:sz w:val="24"/>
                <w:szCs w:val="24"/>
              </w:rPr>
            </w:pPr>
            <w:r w:rsidRPr="00DD5D2A">
              <w:rPr>
                <w:b/>
                <w:sz w:val="24"/>
                <w:szCs w:val="24"/>
              </w:rPr>
              <w:t>Role</w:t>
            </w:r>
            <w:commentRangeEnd w:id="7"/>
            <w:r w:rsidR="00520D25">
              <w:rPr>
                <w:rStyle w:val="CommentReference"/>
              </w:rPr>
              <w:commentReference w:id="7"/>
            </w:r>
          </w:p>
        </w:tc>
      </w:tr>
      <w:tr w:rsidR="00BF3E10" w:rsidRPr="00DD5D2A" w14:paraId="3B067033" w14:textId="77777777" w:rsidTr="00441F22">
        <w:tc>
          <w:tcPr>
            <w:tcW w:w="1525" w:type="dxa"/>
          </w:tcPr>
          <w:p w14:paraId="3CDC7693" w14:textId="77777777" w:rsidR="00BF3E10" w:rsidRPr="00DD5D2A" w:rsidRDefault="00BF3E10" w:rsidP="00BF3E10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0BDB1D4" w14:textId="77777777" w:rsidR="00BF3E10" w:rsidRPr="00DD5D2A" w:rsidRDefault="003F259E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Chris L. Truitt</w:t>
            </w:r>
          </w:p>
        </w:tc>
        <w:tc>
          <w:tcPr>
            <w:tcW w:w="5215" w:type="dxa"/>
          </w:tcPr>
          <w:p w14:paraId="385BF658" w14:textId="77777777" w:rsidR="00BF3E10" w:rsidRPr="00DD5D2A" w:rsidRDefault="003F259E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Client</w:t>
            </w:r>
          </w:p>
        </w:tc>
      </w:tr>
      <w:tr w:rsidR="00BF3E10" w:rsidRPr="00DD5D2A" w14:paraId="14119C87" w14:textId="77777777" w:rsidTr="00441F22">
        <w:tc>
          <w:tcPr>
            <w:tcW w:w="1525" w:type="dxa"/>
          </w:tcPr>
          <w:p w14:paraId="010B3364" w14:textId="77777777" w:rsidR="00BF3E10" w:rsidRPr="00DD5D2A" w:rsidRDefault="00BF3E10" w:rsidP="00BF3E10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25BF3528" w14:textId="77777777" w:rsidR="00BF3E10" w:rsidRPr="00DD5D2A" w:rsidRDefault="003F259E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Roy Gordon</w:t>
            </w:r>
          </w:p>
        </w:tc>
        <w:tc>
          <w:tcPr>
            <w:tcW w:w="5215" w:type="dxa"/>
          </w:tcPr>
          <w:p w14:paraId="3367115B" w14:textId="77777777" w:rsidR="00BF3E10" w:rsidRPr="00DD5D2A" w:rsidRDefault="00B33AC3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 xml:space="preserve">External </w:t>
            </w:r>
            <w:r w:rsidR="003F259E" w:rsidRPr="00DD5D2A">
              <w:rPr>
                <w:sz w:val="24"/>
                <w:szCs w:val="24"/>
              </w:rPr>
              <w:t>Project Manager</w:t>
            </w:r>
          </w:p>
        </w:tc>
      </w:tr>
      <w:tr w:rsidR="00BF3E10" w:rsidRPr="00DD5D2A" w14:paraId="3EB57939" w14:textId="77777777" w:rsidTr="00441F22">
        <w:tc>
          <w:tcPr>
            <w:tcW w:w="1525" w:type="dxa"/>
          </w:tcPr>
          <w:p w14:paraId="02AE9551" w14:textId="77777777" w:rsidR="00BF3E10" w:rsidRPr="00DD5D2A" w:rsidRDefault="000D21AD" w:rsidP="000D21AD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EA2EAF9" w14:textId="77777777" w:rsidR="00BF3E10" w:rsidRPr="00DD5D2A" w:rsidRDefault="00B33AC3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Arezo Sanie</w:t>
            </w:r>
          </w:p>
        </w:tc>
        <w:tc>
          <w:tcPr>
            <w:tcW w:w="5215" w:type="dxa"/>
          </w:tcPr>
          <w:p w14:paraId="4B1D50E7" w14:textId="77777777" w:rsidR="00BF3E10" w:rsidRPr="00DD5D2A" w:rsidRDefault="00B33AC3" w:rsidP="00BF3E10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External Project Manager</w:t>
            </w:r>
          </w:p>
        </w:tc>
      </w:tr>
      <w:tr w:rsidR="00B33AC3" w:rsidRPr="00DD5D2A" w14:paraId="5F83FC7E" w14:textId="77777777" w:rsidTr="00441F22">
        <w:tc>
          <w:tcPr>
            <w:tcW w:w="1525" w:type="dxa"/>
          </w:tcPr>
          <w:p w14:paraId="52F8483D" w14:textId="77777777" w:rsidR="00B33AC3" w:rsidRPr="00DD5D2A" w:rsidRDefault="00B33AC3" w:rsidP="000D21AD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19F81F68" w14:textId="77777777" w:rsidR="00B33AC3" w:rsidRPr="00DD5D2A" w:rsidRDefault="00B33AC3" w:rsidP="00520D25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Dr. Mir Assadullah</w:t>
            </w:r>
          </w:p>
        </w:tc>
        <w:tc>
          <w:tcPr>
            <w:tcW w:w="5215" w:type="dxa"/>
          </w:tcPr>
          <w:p w14:paraId="5ED9AB0D" w14:textId="77777777" w:rsidR="00B33AC3" w:rsidRPr="00DD5D2A" w:rsidRDefault="00B33AC3" w:rsidP="00520D25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Professor</w:t>
            </w:r>
          </w:p>
        </w:tc>
      </w:tr>
      <w:tr w:rsidR="00B33AC3" w:rsidRPr="00DD5D2A" w14:paraId="42CCB0A7" w14:textId="77777777" w:rsidTr="00441F22">
        <w:tc>
          <w:tcPr>
            <w:tcW w:w="1525" w:type="dxa"/>
          </w:tcPr>
          <w:p w14:paraId="657A67C1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23EB4C3A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DevOps Team</w:t>
            </w:r>
          </w:p>
        </w:tc>
        <w:tc>
          <w:tcPr>
            <w:tcW w:w="5215" w:type="dxa"/>
          </w:tcPr>
          <w:p w14:paraId="14D8233E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DevOps</w:t>
            </w:r>
          </w:p>
        </w:tc>
      </w:tr>
      <w:tr w:rsidR="00B33AC3" w:rsidRPr="00DD5D2A" w14:paraId="25D64873" w14:textId="77777777" w:rsidTr="00441F22">
        <w:tc>
          <w:tcPr>
            <w:tcW w:w="1525" w:type="dxa"/>
          </w:tcPr>
          <w:p w14:paraId="41A1DA2C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93BAC36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Sefanit Urgessa</w:t>
            </w:r>
          </w:p>
        </w:tc>
        <w:tc>
          <w:tcPr>
            <w:tcW w:w="5215" w:type="dxa"/>
          </w:tcPr>
          <w:p w14:paraId="014A98D8" w14:textId="77777777" w:rsidR="00B33AC3" w:rsidRPr="00DD5D2A" w:rsidRDefault="00B33AC3" w:rsidP="003308FC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Project Manager / Developer</w:t>
            </w:r>
          </w:p>
        </w:tc>
      </w:tr>
      <w:tr w:rsidR="00B33AC3" w:rsidRPr="00DD5D2A" w14:paraId="3DEEB61B" w14:textId="77777777" w:rsidTr="00441F22">
        <w:tc>
          <w:tcPr>
            <w:tcW w:w="1525" w:type="dxa"/>
          </w:tcPr>
          <w:p w14:paraId="28A61D2D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07BA0B93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Mohammed Allibalogun</w:t>
            </w:r>
          </w:p>
        </w:tc>
        <w:tc>
          <w:tcPr>
            <w:tcW w:w="5215" w:type="dxa"/>
          </w:tcPr>
          <w:p w14:paraId="075AB56C" w14:textId="77777777" w:rsidR="00B33AC3" w:rsidRPr="00DD5D2A" w:rsidRDefault="00B33AC3" w:rsidP="003308FC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Project Manager / Developer</w:t>
            </w:r>
          </w:p>
        </w:tc>
      </w:tr>
      <w:tr w:rsidR="00B33AC3" w:rsidRPr="00DD5D2A" w14:paraId="39E1846D" w14:textId="77777777" w:rsidTr="00441F22">
        <w:tc>
          <w:tcPr>
            <w:tcW w:w="1525" w:type="dxa"/>
          </w:tcPr>
          <w:p w14:paraId="09CCFF0B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186100E5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Rob Garcia</w:t>
            </w:r>
          </w:p>
        </w:tc>
        <w:tc>
          <w:tcPr>
            <w:tcW w:w="5215" w:type="dxa"/>
          </w:tcPr>
          <w:p w14:paraId="5C6C17FF" w14:textId="77777777" w:rsidR="00B33AC3" w:rsidRPr="00DD5D2A" w:rsidRDefault="00B33AC3" w:rsidP="003308FC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Product Owner / Developer</w:t>
            </w:r>
          </w:p>
        </w:tc>
      </w:tr>
      <w:tr w:rsidR="00B33AC3" w:rsidRPr="00DD5D2A" w14:paraId="4F13492D" w14:textId="77777777" w:rsidTr="00441F22">
        <w:tc>
          <w:tcPr>
            <w:tcW w:w="1525" w:type="dxa"/>
          </w:tcPr>
          <w:p w14:paraId="1BA22DEE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37C8BF41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Jamal Bourne</w:t>
            </w:r>
          </w:p>
        </w:tc>
        <w:tc>
          <w:tcPr>
            <w:tcW w:w="5215" w:type="dxa"/>
          </w:tcPr>
          <w:p w14:paraId="2B5DF881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UI/UX Developer</w:t>
            </w:r>
          </w:p>
        </w:tc>
      </w:tr>
      <w:tr w:rsidR="00B33AC3" w:rsidRPr="00DD5D2A" w14:paraId="5BBF36D4" w14:textId="77777777" w:rsidTr="00441F22">
        <w:tc>
          <w:tcPr>
            <w:tcW w:w="1525" w:type="dxa"/>
          </w:tcPr>
          <w:p w14:paraId="31EB14CC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2899A99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Augustin Mwamba</w:t>
            </w:r>
          </w:p>
        </w:tc>
        <w:tc>
          <w:tcPr>
            <w:tcW w:w="5215" w:type="dxa"/>
          </w:tcPr>
          <w:p w14:paraId="13FC93CF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Database Developer</w:t>
            </w:r>
          </w:p>
        </w:tc>
      </w:tr>
      <w:tr w:rsidR="00B33AC3" w:rsidRPr="00DD5D2A" w14:paraId="715FBAF4" w14:textId="77777777" w:rsidTr="00441F22">
        <w:tc>
          <w:tcPr>
            <w:tcW w:w="1525" w:type="dxa"/>
          </w:tcPr>
          <w:p w14:paraId="51A7398F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1757F4EC" w14:textId="77777777" w:rsidR="00B33AC3" w:rsidRPr="00DD5D2A" w:rsidRDefault="00B33AC3" w:rsidP="003F259E">
            <w:pPr>
              <w:rPr>
                <w:b/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Charles Baisie</w:t>
            </w:r>
          </w:p>
        </w:tc>
        <w:tc>
          <w:tcPr>
            <w:tcW w:w="5215" w:type="dxa"/>
          </w:tcPr>
          <w:p w14:paraId="245BD0A3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 xml:space="preserve">Security &amp; Deployment Specialist </w:t>
            </w:r>
          </w:p>
        </w:tc>
      </w:tr>
      <w:tr w:rsidR="00B33AC3" w:rsidRPr="00DD5D2A" w14:paraId="30847D1C" w14:textId="77777777" w:rsidTr="00441F22">
        <w:tc>
          <w:tcPr>
            <w:tcW w:w="1525" w:type="dxa"/>
          </w:tcPr>
          <w:p w14:paraId="00941642" w14:textId="77777777" w:rsidR="00B33AC3" w:rsidRPr="00DD5D2A" w:rsidRDefault="00B33AC3" w:rsidP="003F259E">
            <w:pPr>
              <w:jc w:val="center"/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4C269FF1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Meron Debela</w:t>
            </w:r>
          </w:p>
        </w:tc>
        <w:tc>
          <w:tcPr>
            <w:tcW w:w="5215" w:type="dxa"/>
          </w:tcPr>
          <w:p w14:paraId="00D2C2B6" w14:textId="77777777" w:rsidR="00B33AC3" w:rsidRPr="00DD5D2A" w:rsidRDefault="00B33AC3" w:rsidP="003F259E">
            <w:pPr>
              <w:rPr>
                <w:sz w:val="24"/>
                <w:szCs w:val="24"/>
              </w:rPr>
            </w:pPr>
            <w:r w:rsidRPr="00DD5D2A">
              <w:rPr>
                <w:sz w:val="24"/>
                <w:szCs w:val="24"/>
              </w:rPr>
              <w:t>Documentation</w:t>
            </w:r>
          </w:p>
        </w:tc>
      </w:tr>
    </w:tbl>
    <w:p w14:paraId="65C06F77" w14:textId="77777777" w:rsidR="002754FE" w:rsidRDefault="002754FE" w:rsidP="002754FE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8" w:name="_Toc455818119"/>
    </w:p>
    <w:p w14:paraId="22811AD6" w14:textId="77777777" w:rsidR="002754FE" w:rsidRDefault="002754FE">
      <w:pPr>
        <w:widowControl/>
        <w:spacing w:after="160" w:line="259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4DEF436E" w14:textId="77777777" w:rsidR="00B22275" w:rsidRPr="00D92A3A" w:rsidRDefault="00B22275" w:rsidP="00BF3E10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D92A3A">
        <w:rPr>
          <w:rFonts w:ascii="Times New Roman" w:hAnsi="Times New Roman"/>
          <w:sz w:val="24"/>
          <w:szCs w:val="24"/>
        </w:rPr>
        <w:lastRenderedPageBreak/>
        <w:t xml:space="preserve">Definitions, Acronyms and </w:t>
      </w:r>
      <w:commentRangeStart w:id="9"/>
      <w:r w:rsidRPr="00D92A3A">
        <w:rPr>
          <w:rFonts w:ascii="Times New Roman" w:hAnsi="Times New Roman"/>
          <w:sz w:val="24"/>
          <w:szCs w:val="24"/>
        </w:rPr>
        <w:t>Abbreviation</w:t>
      </w:r>
      <w:bookmarkEnd w:id="8"/>
      <w:commentRangeEnd w:id="9"/>
      <w:r w:rsidR="00520D25">
        <w:rPr>
          <w:rStyle w:val="CommentReference"/>
          <w:rFonts w:ascii="Times New Roman" w:hAnsi="Times New Roman"/>
          <w:b w:val="0"/>
        </w:rPr>
        <w:commentReference w:id="9"/>
      </w:r>
    </w:p>
    <w:p w14:paraId="6EFABBEF" w14:textId="77777777" w:rsidR="00B22275" w:rsidRPr="00754D59" w:rsidRDefault="00B22275" w:rsidP="0024243A">
      <w:pPr>
        <w:rPr>
          <w:sz w:val="24"/>
          <w:szCs w:val="24"/>
        </w:rPr>
      </w:pPr>
      <w:r w:rsidRPr="00754D59">
        <w:rPr>
          <w:sz w:val="24"/>
          <w:szCs w:val="24"/>
        </w:rPr>
        <w:t>The terms and abbreviations used on this SRS relating to the software being developed:</w:t>
      </w:r>
    </w:p>
    <w:p w14:paraId="2408AC06" w14:textId="77777777" w:rsidR="00B22275" w:rsidRDefault="000C7570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EMS</w:t>
      </w:r>
      <w:r w:rsidR="00B22275" w:rsidRPr="00754D59">
        <w:rPr>
          <w:sz w:val="24"/>
          <w:szCs w:val="24"/>
        </w:rPr>
        <w:t xml:space="preserve"> – </w:t>
      </w:r>
      <w:r w:rsidR="003550D2">
        <w:rPr>
          <w:sz w:val="24"/>
          <w:szCs w:val="24"/>
        </w:rPr>
        <w:t>E</w:t>
      </w:r>
      <w:r>
        <w:rPr>
          <w:sz w:val="24"/>
          <w:szCs w:val="24"/>
        </w:rPr>
        <w:t xml:space="preserve">mergency </w:t>
      </w:r>
      <w:r w:rsidR="003550D2">
        <w:rPr>
          <w:sz w:val="24"/>
          <w:szCs w:val="24"/>
        </w:rPr>
        <w:t>M</w:t>
      </w:r>
      <w:r>
        <w:rPr>
          <w:sz w:val="24"/>
          <w:szCs w:val="24"/>
        </w:rPr>
        <w:t xml:space="preserve">edical </w:t>
      </w:r>
      <w:r w:rsidR="003550D2">
        <w:rPr>
          <w:sz w:val="24"/>
          <w:szCs w:val="24"/>
        </w:rPr>
        <w:t>S</w:t>
      </w:r>
      <w:r>
        <w:rPr>
          <w:sz w:val="24"/>
          <w:szCs w:val="24"/>
        </w:rPr>
        <w:t>ervices.</w:t>
      </w:r>
    </w:p>
    <w:p w14:paraId="7BBC20BE" w14:textId="77777777" w:rsidR="000C7570" w:rsidRDefault="000C7570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QR code – </w:t>
      </w:r>
      <w:r w:rsidR="003550D2">
        <w:rPr>
          <w:sz w:val="24"/>
          <w:szCs w:val="24"/>
        </w:rPr>
        <w:t>Q</w:t>
      </w:r>
      <w:r>
        <w:rPr>
          <w:sz w:val="24"/>
          <w:szCs w:val="24"/>
        </w:rPr>
        <w:t xml:space="preserve">uick </w:t>
      </w:r>
      <w:r w:rsidR="003550D2">
        <w:rPr>
          <w:sz w:val="24"/>
          <w:szCs w:val="24"/>
        </w:rPr>
        <w:t>R</w:t>
      </w:r>
      <w:r>
        <w:rPr>
          <w:sz w:val="24"/>
          <w:szCs w:val="24"/>
        </w:rPr>
        <w:t>esponse code.</w:t>
      </w:r>
    </w:p>
    <w:p w14:paraId="7B410C8F" w14:textId="77777777" w:rsidR="00B33F21" w:rsidRDefault="00B33F21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EMT –</w:t>
      </w:r>
      <w:r w:rsidR="003550D2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mergency </w:t>
      </w:r>
      <w:r w:rsidR="003550D2">
        <w:rPr>
          <w:sz w:val="24"/>
          <w:szCs w:val="24"/>
        </w:rPr>
        <w:t>M</w:t>
      </w:r>
      <w:r>
        <w:rPr>
          <w:sz w:val="24"/>
          <w:szCs w:val="24"/>
        </w:rPr>
        <w:t xml:space="preserve">edical </w:t>
      </w:r>
      <w:r w:rsidR="003550D2">
        <w:rPr>
          <w:sz w:val="24"/>
          <w:szCs w:val="24"/>
        </w:rPr>
        <w:t>T</w:t>
      </w:r>
      <w:r>
        <w:rPr>
          <w:sz w:val="24"/>
          <w:szCs w:val="24"/>
        </w:rPr>
        <w:t>echnician.</w:t>
      </w:r>
    </w:p>
    <w:p w14:paraId="098BCDC0" w14:textId="77777777" w:rsidR="005F50D4" w:rsidRDefault="005F50D4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EMR</w:t>
      </w:r>
      <w:r w:rsidR="0032266E">
        <w:rPr>
          <w:sz w:val="24"/>
          <w:szCs w:val="24"/>
        </w:rPr>
        <w:t xml:space="preserve"> – </w:t>
      </w:r>
      <w:r w:rsidR="003550D2">
        <w:rPr>
          <w:sz w:val="24"/>
          <w:szCs w:val="24"/>
        </w:rPr>
        <w:t>E</w:t>
      </w:r>
      <w:r>
        <w:rPr>
          <w:sz w:val="24"/>
          <w:szCs w:val="24"/>
        </w:rPr>
        <w:t xml:space="preserve">lectronic </w:t>
      </w:r>
      <w:r w:rsidR="003550D2">
        <w:rPr>
          <w:sz w:val="24"/>
          <w:szCs w:val="24"/>
        </w:rPr>
        <w:t>M</w:t>
      </w:r>
      <w:r>
        <w:rPr>
          <w:sz w:val="24"/>
          <w:szCs w:val="24"/>
        </w:rPr>
        <w:t xml:space="preserve">edical </w:t>
      </w:r>
      <w:r w:rsidR="003550D2">
        <w:rPr>
          <w:sz w:val="24"/>
          <w:szCs w:val="24"/>
        </w:rPr>
        <w:t>R</w:t>
      </w:r>
      <w:r>
        <w:rPr>
          <w:sz w:val="24"/>
          <w:szCs w:val="24"/>
        </w:rPr>
        <w:t>ecord.</w:t>
      </w:r>
    </w:p>
    <w:p w14:paraId="536105B5" w14:textId="77777777" w:rsidR="0032266E" w:rsidRDefault="0032266E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CRUD – Create, Read, Update and Delete</w:t>
      </w:r>
      <w:r w:rsidR="00A4711E">
        <w:rPr>
          <w:sz w:val="24"/>
          <w:szCs w:val="24"/>
        </w:rPr>
        <w:t>.</w:t>
      </w:r>
    </w:p>
    <w:p w14:paraId="4C24CB1E" w14:textId="77777777" w:rsidR="002E1401" w:rsidRDefault="002E1401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CRISP – Chesapeake Regional Information System for our Patients.</w:t>
      </w:r>
    </w:p>
    <w:p w14:paraId="3A9119FC" w14:textId="77777777" w:rsidR="008C4E13" w:rsidRDefault="008C4E13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Sys Admin – </w:t>
      </w:r>
      <w:r w:rsidR="003550D2">
        <w:rPr>
          <w:sz w:val="24"/>
          <w:szCs w:val="24"/>
        </w:rPr>
        <w:t>T</w:t>
      </w:r>
      <w:r>
        <w:rPr>
          <w:sz w:val="24"/>
          <w:szCs w:val="24"/>
        </w:rPr>
        <w:t>he system administrator who has a super</w:t>
      </w:r>
      <w:r w:rsidR="00EB410A" w:rsidRPr="00EB410A">
        <w:rPr>
          <w:sz w:val="24"/>
          <w:szCs w:val="24"/>
        </w:rPr>
        <w:t xml:space="preserve"> </w:t>
      </w:r>
      <w:r w:rsidR="00EB410A">
        <w:rPr>
          <w:sz w:val="24"/>
          <w:szCs w:val="24"/>
        </w:rPr>
        <w:t>user</w:t>
      </w:r>
      <w:r>
        <w:rPr>
          <w:sz w:val="24"/>
          <w:szCs w:val="24"/>
        </w:rPr>
        <w:t xml:space="preserve"> role.</w:t>
      </w:r>
    </w:p>
    <w:p w14:paraId="6B9EBB73" w14:textId="77777777" w:rsidR="00A85319" w:rsidRDefault="00A85319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 – Structured Query Language</w:t>
      </w:r>
    </w:p>
    <w:p w14:paraId="438A21FD" w14:textId="77777777" w:rsidR="00A85319" w:rsidRPr="00A85319" w:rsidRDefault="00A85319" w:rsidP="00A853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319">
        <w:rPr>
          <w:sz w:val="24"/>
          <w:szCs w:val="24"/>
        </w:rPr>
        <w:t>HTML – Hypertext Markup Language</w:t>
      </w:r>
    </w:p>
    <w:p w14:paraId="2546C074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NIST SP – National Institute of Standards and Technology Special Publication</w:t>
      </w:r>
    </w:p>
    <w:p w14:paraId="2651D7F1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PII – Personal Identifiable Information</w:t>
      </w:r>
    </w:p>
    <w:p w14:paraId="2CD5FC10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2FA – 2 Factor Authentication</w:t>
      </w:r>
    </w:p>
    <w:p w14:paraId="2833BE8A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 – All Controls</w:t>
      </w:r>
    </w:p>
    <w:p w14:paraId="64218DF8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 – Audit </w:t>
      </w:r>
    </w:p>
    <w:p w14:paraId="76505B20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IA – Information Assurance</w:t>
      </w:r>
    </w:p>
    <w:p w14:paraId="03C4DA62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 – Systems and Communications</w:t>
      </w:r>
    </w:p>
    <w:p w14:paraId="31FA898A" w14:textId="77777777" w:rsidR="005B40BC" w:rsidRDefault="005B40BC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A8531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5319">
        <w:rPr>
          <w:sz w:val="24"/>
          <w:szCs w:val="24"/>
        </w:rPr>
        <w:t>System &amp; Information Integrity</w:t>
      </w:r>
    </w:p>
    <w:p w14:paraId="737B45DA" w14:textId="77777777" w:rsidR="00A85319" w:rsidRPr="00754D59" w:rsidRDefault="00A85319" w:rsidP="00B222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W3C </w:t>
      </w:r>
      <w:r w:rsidR="00652EC2">
        <w:rPr>
          <w:sz w:val="24"/>
          <w:szCs w:val="24"/>
        </w:rPr>
        <w:t>–</w:t>
      </w:r>
      <w:r>
        <w:rPr>
          <w:sz w:val="24"/>
          <w:szCs w:val="24"/>
        </w:rPr>
        <w:t xml:space="preserve"> World</w:t>
      </w:r>
      <w:r w:rsidR="00652EC2">
        <w:rPr>
          <w:sz w:val="24"/>
          <w:szCs w:val="24"/>
        </w:rPr>
        <w:t xml:space="preserve"> Wide Web Consortium </w:t>
      </w:r>
    </w:p>
    <w:p w14:paraId="5B33AA6A" w14:textId="77777777" w:rsidR="00B22275" w:rsidRPr="00D92A3A" w:rsidRDefault="00B22275" w:rsidP="00B22275">
      <w:pPr>
        <w:pStyle w:val="Heading2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bookmarkStart w:id="10" w:name="_Toc455818121"/>
      <w:r w:rsidRPr="00D92A3A">
        <w:rPr>
          <w:rFonts w:ascii="Times New Roman" w:hAnsi="Times New Roman"/>
          <w:sz w:val="24"/>
          <w:szCs w:val="24"/>
        </w:rPr>
        <w:t>Overview</w:t>
      </w:r>
      <w:bookmarkEnd w:id="10"/>
    </w:p>
    <w:p w14:paraId="681D85D6" w14:textId="2C3E9546" w:rsidR="00D9409E" w:rsidRDefault="00B22275" w:rsidP="00287892">
      <w:pPr>
        <w:jc w:val="both"/>
        <w:rPr>
          <w:sz w:val="24"/>
          <w:szCs w:val="24"/>
        </w:rPr>
      </w:pPr>
      <w:r w:rsidRPr="00754D59">
        <w:rPr>
          <w:sz w:val="24"/>
          <w:szCs w:val="24"/>
        </w:rPr>
        <w:t xml:space="preserve">This </w:t>
      </w:r>
      <w:r w:rsidR="00D9409E">
        <w:rPr>
          <w:sz w:val="24"/>
          <w:szCs w:val="24"/>
        </w:rPr>
        <w:t xml:space="preserve">section describes the overview of the entire document and </w:t>
      </w:r>
      <w:ins w:id="11" w:author="Assadullah, Mir M." w:date="2020-06-13T15:14:00Z">
        <w:r w:rsidR="00520D25">
          <w:rPr>
            <w:sz w:val="24"/>
            <w:szCs w:val="24"/>
          </w:rPr>
          <w:t xml:space="preserve">provides a </w:t>
        </w:r>
      </w:ins>
      <w:r w:rsidR="00D9409E">
        <w:rPr>
          <w:sz w:val="24"/>
          <w:szCs w:val="24"/>
        </w:rPr>
        <w:t xml:space="preserve">brief introduction </w:t>
      </w:r>
      <w:r w:rsidR="00615411">
        <w:rPr>
          <w:sz w:val="24"/>
          <w:szCs w:val="24"/>
        </w:rPr>
        <w:t>for each section:</w:t>
      </w:r>
    </w:p>
    <w:p w14:paraId="4FA46112" w14:textId="77777777" w:rsidR="00D9409E" w:rsidRDefault="00D9409E" w:rsidP="00287892">
      <w:pPr>
        <w:ind w:left="720"/>
        <w:jc w:val="both"/>
        <w:rPr>
          <w:sz w:val="24"/>
          <w:szCs w:val="24"/>
        </w:rPr>
      </w:pPr>
      <w:r w:rsidRPr="00D9409E">
        <w:rPr>
          <w:b/>
          <w:sz w:val="24"/>
          <w:szCs w:val="24"/>
        </w:rPr>
        <w:t>Section 1:</w:t>
      </w:r>
      <w:r>
        <w:rPr>
          <w:sz w:val="24"/>
          <w:szCs w:val="24"/>
        </w:rPr>
        <w:t xml:space="preserve"> This section introduce the problem, the purpose of the project, intended audience and definitions/abbreviations.</w:t>
      </w:r>
    </w:p>
    <w:p w14:paraId="702CD2D1" w14:textId="77777777" w:rsidR="00D9409E" w:rsidRDefault="00D9409E" w:rsidP="00287892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Section 2:</w:t>
      </w:r>
      <w:r>
        <w:rPr>
          <w:sz w:val="24"/>
          <w:szCs w:val="24"/>
        </w:rPr>
        <w:t xml:space="preserve"> This section discusses the scope of the project, what is out of scope and future phases.</w:t>
      </w:r>
    </w:p>
    <w:p w14:paraId="02A08F9E" w14:textId="77777777" w:rsidR="00D9409E" w:rsidRDefault="00D9409E" w:rsidP="00287892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Section 3: </w:t>
      </w:r>
      <w:r>
        <w:rPr>
          <w:sz w:val="24"/>
          <w:szCs w:val="24"/>
        </w:rPr>
        <w:t xml:space="preserve">This section </w:t>
      </w:r>
      <w:r w:rsidR="00615411">
        <w:rPr>
          <w:sz w:val="24"/>
          <w:szCs w:val="24"/>
        </w:rPr>
        <w:t xml:space="preserve">discusses </w:t>
      </w:r>
      <w:r>
        <w:rPr>
          <w:sz w:val="24"/>
          <w:szCs w:val="24"/>
        </w:rPr>
        <w:t>the overall description of the project, assumptions and dependencies.</w:t>
      </w:r>
    </w:p>
    <w:p w14:paraId="64B26541" w14:textId="77777777" w:rsidR="00B22275" w:rsidRDefault="00D9409E" w:rsidP="00287892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Section 4: </w:t>
      </w:r>
      <w:r>
        <w:rPr>
          <w:sz w:val="24"/>
          <w:szCs w:val="24"/>
        </w:rPr>
        <w:t xml:space="preserve">This section describes </w:t>
      </w:r>
      <w:r w:rsidR="005F50D4">
        <w:rPr>
          <w:sz w:val="24"/>
          <w:szCs w:val="24"/>
        </w:rPr>
        <w:t>specific requirements of the system</w:t>
      </w:r>
      <w:r w:rsidR="003550D2">
        <w:rPr>
          <w:sz w:val="24"/>
          <w:szCs w:val="24"/>
        </w:rPr>
        <w:t xml:space="preserve"> - </w:t>
      </w:r>
      <w:r w:rsidR="005F50D4">
        <w:rPr>
          <w:sz w:val="24"/>
          <w:szCs w:val="24"/>
        </w:rPr>
        <w:t xml:space="preserve">use cases. </w:t>
      </w:r>
    </w:p>
    <w:p w14:paraId="2AE36C0C" w14:textId="77777777" w:rsidR="00B22275" w:rsidRPr="00051794" w:rsidRDefault="009C52C6" w:rsidP="00B22275">
      <w:pPr>
        <w:pStyle w:val="Heading1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051794">
        <w:rPr>
          <w:rFonts w:ascii="Times New Roman" w:hAnsi="Times New Roman"/>
          <w:color w:val="1F4E79" w:themeColor="accent1" w:themeShade="80"/>
          <w:sz w:val="28"/>
          <w:szCs w:val="28"/>
        </w:rPr>
        <w:t>Scope</w:t>
      </w:r>
    </w:p>
    <w:p w14:paraId="71B4D562" w14:textId="03E234CA" w:rsidR="00B22275" w:rsidRPr="009C3F88" w:rsidRDefault="009C3F88" w:rsidP="00287892">
      <w:pPr>
        <w:pStyle w:val="BodyText"/>
        <w:ind w:left="0"/>
        <w:jc w:val="both"/>
        <w:rPr>
          <w:sz w:val="24"/>
          <w:szCs w:val="24"/>
        </w:rPr>
      </w:pPr>
      <w:r w:rsidRPr="009C3F88">
        <w:rPr>
          <w:sz w:val="24"/>
          <w:szCs w:val="24"/>
        </w:rPr>
        <w:t>The</w:t>
      </w:r>
      <w:r w:rsidR="00B22275" w:rsidRPr="009C3F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goal of this project is to </w:t>
      </w:r>
      <w:r w:rsidR="003550D2">
        <w:rPr>
          <w:sz w:val="24"/>
          <w:szCs w:val="24"/>
        </w:rPr>
        <w:t>develop</w:t>
      </w:r>
      <w:r>
        <w:rPr>
          <w:sz w:val="24"/>
          <w:szCs w:val="24"/>
        </w:rPr>
        <w:t xml:space="preserve"> a </w:t>
      </w:r>
      <w:r w:rsidR="00347488">
        <w:rPr>
          <w:sz w:val="24"/>
          <w:szCs w:val="24"/>
        </w:rPr>
        <w:t>web-based</w:t>
      </w:r>
      <w:r w:rsidR="003550D2">
        <w:rPr>
          <w:sz w:val="24"/>
          <w:szCs w:val="24"/>
        </w:rPr>
        <w:t xml:space="preserve"> software</w:t>
      </w:r>
      <w:r>
        <w:rPr>
          <w:sz w:val="24"/>
          <w:szCs w:val="24"/>
        </w:rPr>
        <w:t xml:space="preserve"> that will allow emergency medical </w:t>
      </w:r>
      <w:r w:rsidR="009C6464">
        <w:rPr>
          <w:sz w:val="24"/>
          <w:szCs w:val="24"/>
        </w:rPr>
        <w:t>responders</w:t>
      </w:r>
      <w:r>
        <w:rPr>
          <w:sz w:val="24"/>
          <w:szCs w:val="24"/>
        </w:rPr>
        <w:t xml:space="preserve"> to retrieve medical information</w:t>
      </w:r>
      <w:r w:rsidR="001547B8">
        <w:rPr>
          <w:sz w:val="24"/>
          <w:szCs w:val="24"/>
        </w:rPr>
        <w:t xml:space="preserve">, such as allergies, medication and medical </w:t>
      </w:r>
      <w:r w:rsidR="000C3995">
        <w:rPr>
          <w:sz w:val="24"/>
          <w:szCs w:val="24"/>
        </w:rPr>
        <w:t>conditions, which</w:t>
      </w:r>
      <w:r>
        <w:rPr>
          <w:sz w:val="24"/>
          <w:szCs w:val="24"/>
        </w:rPr>
        <w:t xml:space="preserve"> is contained in a patient</w:t>
      </w:r>
      <w:r w:rsidR="009C6464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1547B8">
        <w:rPr>
          <w:sz w:val="24"/>
          <w:szCs w:val="24"/>
        </w:rPr>
        <w:t>Letter of Life</w:t>
      </w:r>
      <w:r w:rsidR="00870167">
        <w:rPr>
          <w:sz w:val="24"/>
          <w:szCs w:val="24"/>
        </w:rPr>
        <w:t>,</w:t>
      </w:r>
      <w:r w:rsidR="001547B8">
        <w:rPr>
          <w:sz w:val="24"/>
          <w:szCs w:val="24"/>
        </w:rPr>
        <w:t xml:space="preserve"> </w:t>
      </w:r>
      <w:r w:rsidR="009C6464">
        <w:rPr>
          <w:sz w:val="24"/>
          <w:szCs w:val="24"/>
        </w:rPr>
        <w:t>from any location</w:t>
      </w:r>
      <w:r w:rsidR="00615411">
        <w:rPr>
          <w:sz w:val="24"/>
          <w:szCs w:val="24"/>
        </w:rPr>
        <w:t xml:space="preserve"> using </w:t>
      </w:r>
      <w:ins w:id="12" w:author="Assadullah, Mir M." w:date="2020-06-13T15:14:00Z">
        <w:r w:rsidR="00520D25">
          <w:rPr>
            <w:sz w:val="24"/>
            <w:szCs w:val="24"/>
          </w:rPr>
          <w:t xml:space="preserve">a </w:t>
        </w:r>
      </w:ins>
      <w:r w:rsidR="00615411">
        <w:rPr>
          <w:sz w:val="24"/>
          <w:szCs w:val="24"/>
        </w:rPr>
        <w:t>web interface</w:t>
      </w:r>
      <w:r w:rsidR="009C6464">
        <w:rPr>
          <w:sz w:val="24"/>
          <w:szCs w:val="24"/>
        </w:rPr>
        <w:t>.</w:t>
      </w:r>
    </w:p>
    <w:p w14:paraId="416B0650" w14:textId="77777777" w:rsidR="00754D59" w:rsidRPr="00D92A3A" w:rsidRDefault="009C52C6" w:rsidP="00754D59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455818118"/>
      <w:r w:rsidRPr="00D92A3A">
        <w:rPr>
          <w:rFonts w:ascii="Times New Roman" w:hAnsi="Times New Roman"/>
          <w:sz w:val="24"/>
          <w:szCs w:val="24"/>
        </w:rPr>
        <w:t xml:space="preserve">Scope </w:t>
      </w:r>
      <w:bookmarkEnd w:id="13"/>
      <w:r w:rsidR="008F77BF" w:rsidRPr="00D92A3A">
        <w:rPr>
          <w:rFonts w:ascii="Times New Roman" w:hAnsi="Times New Roman"/>
          <w:sz w:val="24"/>
          <w:szCs w:val="24"/>
        </w:rPr>
        <w:t>Description</w:t>
      </w:r>
    </w:p>
    <w:p w14:paraId="41DE12B0" w14:textId="77777777" w:rsidR="009C52C6" w:rsidRDefault="001547B8" w:rsidP="0028789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EMS personnel access to a patient’s Letter of Life information, from a laptop and mobile devices through a secure</w:t>
      </w:r>
      <w:r w:rsidR="00870167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interface.</w:t>
      </w:r>
      <w:r w:rsidR="009C7A0E">
        <w:rPr>
          <w:sz w:val="24"/>
          <w:szCs w:val="24"/>
        </w:rPr>
        <w:t xml:space="preserve"> </w:t>
      </w:r>
    </w:p>
    <w:p w14:paraId="7F7FCBCA" w14:textId="77777777" w:rsidR="009C7A0E" w:rsidRDefault="00870167" w:rsidP="0028789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</w:t>
      </w:r>
      <w:r w:rsidR="007A72B1">
        <w:rPr>
          <w:sz w:val="24"/>
          <w:szCs w:val="24"/>
        </w:rPr>
        <w:t xml:space="preserve"> EMS personnel to scan </w:t>
      </w:r>
      <w:r w:rsidR="00606CAD">
        <w:rPr>
          <w:sz w:val="24"/>
          <w:szCs w:val="24"/>
        </w:rPr>
        <w:t>QR code</w:t>
      </w:r>
      <w:r w:rsidR="007A72B1">
        <w:rPr>
          <w:sz w:val="24"/>
          <w:szCs w:val="24"/>
        </w:rPr>
        <w:t xml:space="preserve"> to retrieve Letter of Life information for non-responsive patients. </w:t>
      </w:r>
    </w:p>
    <w:p w14:paraId="64BA0D20" w14:textId="77777777" w:rsidR="009C7A0E" w:rsidRPr="0024243A" w:rsidRDefault="007A72B1" w:rsidP="0028789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 patients and authorized users to create, update, read and delete</w:t>
      </w:r>
      <w:r w:rsidR="00F608B5">
        <w:rPr>
          <w:sz w:val="24"/>
          <w:szCs w:val="24"/>
        </w:rPr>
        <w:t xml:space="preserve"> </w:t>
      </w:r>
      <w:r w:rsidR="00FD3F91">
        <w:rPr>
          <w:sz w:val="24"/>
          <w:szCs w:val="24"/>
        </w:rPr>
        <w:t>patients’</w:t>
      </w:r>
      <w:r w:rsidR="00125701">
        <w:rPr>
          <w:sz w:val="24"/>
          <w:szCs w:val="24"/>
        </w:rPr>
        <w:t xml:space="preserve"> </w:t>
      </w:r>
      <w:r w:rsidR="00F608B5">
        <w:rPr>
          <w:sz w:val="24"/>
          <w:szCs w:val="24"/>
        </w:rPr>
        <w:t>medical reco</w:t>
      </w:r>
      <w:r w:rsidR="0024243A">
        <w:rPr>
          <w:sz w:val="24"/>
          <w:szCs w:val="24"/>
        </w:rPr>
        <w:t>rds through a secure interface.</w:t>
      </w:r>
      <w:r w:rsidRPr="0024243A">
        <w:rPr>
          <w:sz w:val="24"/>
          <w:szCs w:val="24"/>
        </w:rPr>
        <w:t xml:space="preserve"> </w:t>
      </w:r>
    </w:p>
    <w:p w14:paraId="5096717F" w14:textId="77777777" w:rsidR="00572DE2" w:rsidRPr="00D92A3A" w:rsidRDefault="00572DE2" w:rsidP="00572DE2">
      <w:pPr>
        <w:pStyle w:val="Heading2"/>
        <w:rPr>
          <w:rFonts w:ascii="Times New Roman" w:hAnsi="Times New Roman"/>
          <w:sz w:val="24"/>
          <w:szCs w:val="24"/>
        </w:rPr>
      </w:pPr>
      <w:r w:rsidRPr="00D92A3A">
        <w:rPr>
          <w:rFonts w:ascii="Times New Roman" w:hAnsi="Times New Roman"/>
          <w:sz w:val="24"/>
          <w:szCs w:val="24"/>
        </w:rPr>
        <w:lastRenderedPageBreak/>
        <w:t>Out of Scope</w:t>
      </w:r>
      <w:r w:rsidR="0041072B" w:rsidRPr="00D92A3A">
        <w:rPr>
          <w:rFonts w:ascii="Times New Roman" w:hAnsi="Times New Roman"/>
          <w:sz w:val="24"/>
          <w:szCs w:val="24"/>
        </w:rPr>
        <w:t xml:space="preserve"> </w:t>
      </w:r>
    </w:p>
    <w:p w14:paraId="368CEC0E" w14:textId="2D82C697" w:rsidR="0014065C" w:rsidRPr="00DC5F95" w:rsidRDefault="0014065C" w:rsidP="0028789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C5F95">
        <w:rPr>
          <w:sz w:val="24"/>
          <w:szCs w:val="24"/>
        </w:rPr>
        <w:t xml:space="preserve">Integration </w:t>
      </w:r>
      <w:r w:rsidR="00DC5F95" w:rsidRPr="00DC5F95">
        <w:rPr>
          <w:sz w:val="24"/>
          <w:szCs w:val="24"/>
        </w:rPr>
        <w:t xml:space="preserve">of product </w:t>
      </w:r>
      <w:r w:rsidRPr="00DC5F95">
        <w:rPr>
          <w:sz w:val="24"/>
          <w:szCs w:val="24"/>
        </w:rPr>
        <w:t xml:space="preserve">with the current </w:t>
      </w:r>
      <w:r w:rsidR="008F77BF">
        <w:rPr>
          <w:sz w:val="24"/>
          <w:szCs w:val="24"/>
        </w:rPr>
        <w:t xml:space="preserve">Information Technology </w:t>
      </w:r>
      <w:r w:rsidRPr="00DC5F95">
        <w:rPr>
          <w:sz w:val="24"/>
          <w:szCs w:val="24"/>
        </w:rPr>
        <w:t>infrastructure of</w:t>
      </w:r>
      <w:r w:rsidR="00DC5F95" w:rsidRPr="00DC5F95">
        <w:rPr>
          <w:sz w:val="24"/>
          <w:szCs w:val="24"/>
        </w:rPr>
        <w:t xml:space="preserve"> City of Salisbury</w:t>
      </w:r>
      <w:ins w:id="14" w:author="Assadullah, Mir M." w:date="2020-06-13T15:15:00Z">
        <w:r w:rsidR="00520D25">
          <w:rPr>
            <w:sz w:val="24"/>
            <w:szCs w:val="24"/>
          </w:rPr>
          <w:t>, MD</w:t>
        </w:r>
      </w:ins>
      <w:r w:rsidR="00DC5F95" w:rsidRPr="00DC5F95">
        <w:rPr>
          <w:sz w:val="24"/>
          <w:szCs w:val="24"/>
        </w:rPr>
        <w:t xml:space="preserve"> System.</w:t>
      </w:r>
    </w:p>
    <w:p w14:paraId="5748A389" w14:textId="3A44E5E4" w:rsidR="000C3995" w:rsidRPr="008F77BF" w:rsidRDefault="008F77BF" w:rsidP="0028789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8F77BF">
        <w:rPr>
          <w:sz w:val="24"/>
          <w:szCs w:val="24"/>
        </w:rPr>
        <w:t>Hands</w:t>
      </w:r>
      <w:ins w:id="15" w:author="Assadullah, Mir M." w:date="2020-06-13T15:16:00Z">
        <w:r w:rsidR="00520D25">
          <w:rPr>
            <w:sz w:val="24"/>
            <w:szCs w:val="24"/>
          </w:rPr>
          <w:t>-</w:t>
        </w:r>
      </w:ins>
      <w:del w:id="16" w:author="Assadullah, Mir M." w:date="2020-06-13T15:15:00Z">
        <w:r w:rsidRPr="008F77BF" w:rsidDel="00520D25">
          <w:rPr>
            <w:sz w:val="24"/>
            <w:szCs w:val="24"/>
          </w:rPr>
          <w:delText xml:space="preserve"> </w:delText>
        </w:r>
      </w:del>
      <w:r w:rsidRPr="008F77BF">
        <w:rPr>
          <w:sz w:val="24"/>
          <w:szCs w:val="24"/>
        </w:rPr>
        <w:t xml:space="preserve">on training </w:t>
      </w:r>
      <w:r w:rsidR="00DD2789" w:rsidRPr="008F77BF">
        <w:rPr>
          <w:sz w:val="24"/>
          <w:szCs w:val="24"/>
        </w:rPr>
        <w:t>of</w:t>
      </w:r>
      <w:r w:rsidRPr="008F77BF">
        <w:rPr>
          <w:sz w:val="24"/>
          <w:szCs w:val="24"/>
        </w:rPr>
        <w:t xml:space="preserve"> end</w:t>
      </w:r>
      <w:r w:rsidR="00DD2789" w:rsidRPr="008F77BF">
        <w:rPr>
          <w:sz w:val="24"/>
          <w:szCs w:val="24"/>
        </w:rPr>
        <w:t xml:space="preserve"> users.</w:t>
      </w:r>
    </w:p>
    <w:p w14:paraId="18B69F6E" w14:textId="77777777" w:rsidR="00572DE2" w:rsidRPr="00D92A3A" w:rsidRDefault="00572DE2" w:rsidP="00572DE2">
      <w:pPr>
        <w:pStyle w:val="Heading2"/>
        <w:rPr>
          <w:rFonts w:ascii="Times New Roman" w:hAnsi="Times New Roman"/>
          <w:sz w:val="24"/>
          <w:szCs w:val="24"/>
        </w:rPr>
      </w:pPr>
      <w:r w:rsidRPr="00D92A3A">
        <w:rPr>
          <w:rFonts w:ascii="Times New Roman" w:hAnsi="Times New Roman"/>
          <w:sz w:val="24"/>
          <w:szCs w:val="24"/>
        </w:rPr>
        <w:t>Future Phase</w:t>
      </w:r>
      <w:r w:rsidR="0041072B" w:rsidRPr="00D92A3A">
        <w:rPr>
          <w:rFonts w:ascii="Times New Roman" w:hAnsi="Times New Roman"/>
          <w:sz w:val="24"/>
          <w:szCs w:val="24"/>
        </w:rPr>
        <w:t xml:space="preserve"> </w:t>
      </w:r>
    </w:p>
    <w:p w14:paraId="310EFE94" w14:textId="00343D50" w:rsidR="00572DE2" w:rsidRDefault="00572DE2" w:rsidP="00287892">
      <w:pPr>
        <w:jc w:val="both"/>
        <w:rPr>
          <w:sz w:val="24"/>
          <w:szCs w:val="24"/>
        </w:rPr>
      </w:pPr>
      <w:r w:rsidRPr="00572DE2">
        <w:rPr>
          <w:sz w:val="24"/>
          <w:szCs w:val="24"/>
        </w:rPr>
        <w:t>The following are to be completed in a future phase</w:t>
      </w:r>
      <w:r w:rsidR="009A0A14">
        <w:rPr>
          <w:sz w:val="24"/>
          <w:szCs w:val="24"/>
        </w:rPr>
        <w:t xml:space="preserve"> – timeline is to-be-determined upon the agreement of </w:t>
      </w:r>
      <w:ins w:id="17" w:author="Assadullah, Mir M." w:date="2020-06-13T15:16:00Z">
        <w:r w:rsidR="00520D25">
          <w:rPr>
            <w:sz w:val="24"/>
            <w:szCs w:val="24"/>
          </w:rPr>
          <w:t>V</w:t>
        </w:r>
      </w:ins>
      <w:del w:id="18" w:author="Assadullah, Mir M." w:date="2020-06-13T15:16:00Z">
        <w:r w:rsidR="009A0A14" w:rsidDel="00520D25">
          <w:rPr>
            <w:sz w:val="24"/>
            <w:szCs w:val="24"/>
          </w:rPr>
          <w:delText>v</w:delText>
        </w:r>
      </w:del>
      <w:r w:rsidR="009A0A14">
        <w:rPr>
          <w:sz w:val="24"/>
          <w:szCs w:val="24"/>
        </w:rPr>
        <w:t>ersion II development of Virtual Letter of Life</w:t>
      </w:r>
      <w:r>
        <w:rPr>
          <w:sz w:val="24"/>
          <w:szCs w:val="24"/>
        </w:rPr>
        <w:t>:</w:t>
      </w:r>
    </w:p>
    <w:p w14:paraId="27492F69" w14:textId="77777777" w:rsidR="00572DE2" w:rsidRDefault="00572DE2" w:rsidP="0028789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AC9919" w14:textId="77777777" w:rsidR="00572DE2" w:rsidRDefault="00F66A21" w:rsidP="00287892">
      <w:pPr>
        <w:jc w:val="both"/>
        <w:rPr>
          <w:sz w:val="24"/>
          <w:szCs w:val="24"/>
        </w:rPr>
      </w:pPr>
      <w:r>
        <w:rPr>
          <w:sz w:val="24"/>
          <w:szCs w:val="24"/>
        </w:rPr>
        <w:t>Future functionalities</w:t>
      </w:r>
    </w:p>
    <w:p w14:paraId="217A38A3" w14:textId="3178E316" w:rsidR="0014065C" w:rsidRDefault="0014065C" w:rsidP="0028789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Integration with </w:t>
      </w:r>
      <w:r w:rsidR="002E1401">
        <w:rPr>
          <w:sz w:val="24"/>
          <w:szCs w:val="24"/>
        </w:rPr>
        <w:t>CRISP (Chesapeake Regional Information System for our Patients)</w:t>
      </w:r>
      <w:r w:rsidR="00DC5F95">
        <w:rPr>
          <w:sz w:val="24"/>
          <w:szCs w:val="24"/>
        </w:rPr>
        <w:t xml:space="preserve"> to update </w:t>
      </w:r>
      <w:ins w:id="19" w:author="Assadullah, Mir M." w:date="2020-06-13T15:16:00Z">
        <w:r w:rsidR="00520D25">
          <w:rPr>
            <w:sz w:val="24"/>
            <w:szCs w:val="24"/>
          </w:rPr>
          <w:t>V</w:t>
        </w:r>
      </w:ins>
      <w:del w:id="20" w:author="Assadullah, Mir M." w:date="2020-06-13T15:16:00Z">
        <w:r w:rsidR="00DC5F95" w:rsidDel="00520D25">
          <w:rPr>
            <w:sz w:val="24"/>
            <w:szCs w:val="24"/>
          </w:rPr>
          <w:delText>v</w:delText>
        </w:r>
      </w:del>
      <w:r w:rsidR="00DC5F95">
        <w:rPr>
          <w:sz w:val="24"/>
          <w:szCs w:val="24"/>
        </w:rPr>
        <w:t xml:space="preserve">irtual </w:t>
      </w:r>
      <w:ins w:id="21" w:author="Assadullah, Mir M." w:date="2020-06-13T15:16:00Z">
        <w:r w:rsidR="00520D25">
          <w:rPr>
            <w:sz w:val="24"/>
            <w:szCs w:val="24"/>
          </w:rPr>
          <w:t>L</w:t>
        </w:r>
      </w:ins>
      <w:del w:id="22" w:author="Assadullah, Mir M." w:date="2020-06-13T15:16:00Z">
        <w:r w:rsidR="00DC5F95" w:rsidDel="00520D25">
          <w:rPr>
            <w:sz w:val="24"/>
            <w:szCs w:val="24"/>
          </w:rPr>
          <w:delText>l</w:delText>
        </w:r>
      </w:del>
      <w:r w:rsidR="00DC5F95">
        <w:rPr>
          <w:sz w:val="24"/>
          <w:szCs w:val="24"/>
        </w:rPr>
        <w:t xml:space="preserve">etter of </w:t>
      </w:r>
      <w:ins w:id="23" w:author="Assadullah, Mir M." w:date="2020-06-13T15:16:00Z">
        <w:r w:rsidR="00520D25">
          <w:rPr>
            <w:sz w:val="24"/>
            <w:szCs w:val="24"/>
          </w:rPr>
          <w:t>L</w:t>
        </w:r>
      </w:ins>
      <w:del w:id="24" w:author="Assadullah, Mir M." w:date="2020-06-13T15:16:00Z">
        <w:r w:rsidR="00DC5F95" w:rsidDel="00520D25">
          <w:rPr>
            <w:sz w:val="24"/>
            <w:szCs w:val="24"/>
          </w:rPr>
          <w:delText>l</w:delText>
        </w:r>
      </w:del>
      <w:r w:rsidR="00DC5F95">
        <w:rPr>
          <w:sz w:val="24"/>
          <w:szCs w:val="24"/>
        </w:rPr>
        <w:t>ife automatically.</w:t>
      </w:r>
    </w:p>
    <w:p w14:paraId="68DB95E9" w14:textId="77777777" w:rsidR="009B776B" w:rsidRDefault="009B776B" w:rsidP="0028789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commentRangeStart w:id="25"/>
      <w:r>
        <w:rPr>
          <w:sz w:val="24"/>
          <w:szCs w:val="24"/>
        </w:rPr>
        <w:t>Reminder email</w:t>
      </w:r>
      <w:commentRangeEnd w:id="25"/>
      <w:r w:rsidR="00520D25">
        <w:rPr>
          <w:rStyle w:val="CommentReference"/>
        </w:rPr>
        <w:commentReference w:id="25"/>
      </w:r>
      <w:r>
        <w:rPr>
          <w:sz w:val="24"/>
          <w:szCs w:val="24"/>
        </w:rPr>
        <w:t xml:space="preserve">: ability for the system to send reminder emails </w:t>
      </w:r>
      <w:r w:rsidR="00B4740C">
        <w:rPr>
          <w:sz w:val="24"/>
          <w:szCs w:val="24"/>
        </w:rPr>
        <w:t>for patient to update their medical record.</w:t>
      </w:r>
    </w:p>
    <w:p w14:paraId="4B12FD89" w14:textId="77777777" w:rsidR="00754D59" w:rsidRPr="0024243A" w:rsidRDefault="00754D59" w:rsidP="00754D59">
      <w:pPr>
        <w:pStyle w:val="Heading1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051794">
        <w:rPr>
          <w:rFonts w:ascii="Times New Roman" w:hAnsi="Times New Roman"/>
          <w:color w:val="1F4E79" w:themeColor="accent1" w:themeShade="80"/>
          <w:sz w:val="28"/>
          <w:szCs w:val="28"/>
        </w:rPr>
        <w:t>Overall Description</w:t>
      </w:r>
    </w:p>
    <w:p w14:paraId="32954E35" w14:textId="77777777" w:rsidR="00B22275" w:rsidRPr="0024243A" w:rsidRDefault="009C0352" w:rsidP="00287892">
      <w:pPr>
        <w:pStyle w:val="BodyText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basic functionality of the system</w:t>
      </w:r>
      <w:r w:rsidR="00012C84">
        <w:rPr>
          <w:color w:val="000000" w:themeColor="text1"/>
          <w:sz w:val="24"/>
          <w:szCs w:val="24"/>
        </w:rPr>
        <w:t xml:space="preserve"> is</w:t>
      </w:r>
      <w:r w:rsidR="00754D59" w:rsidRPr="009B776B">
        <w:rPr>
          <w:color w:val="FF0000"/>
          <w:sz w:val="24"/>
          <w:szCs w:val="24"/>
        </w:rPr>
        <w:t xml:space="preserve"> </w:t>
      </w:r>
      <w:r w:rsidR="00EE3E72" w:rsidRPr="00EE3E72">
        <w:rPr>
          <w:color w:val="000000" w:themeColor="text1"/>
          <w:sz w:val="24"/>
          <w:szCs w:val="24"/>
        </w:rPr>
        <w:t>to provide EMS personnel ac</w:t>
      </w:r>
      <w:r w:rsidR="00012C84">
        <w:rPr>
          <w:color w:val="000000" w:themeColor="text1"/>
          <w:sz w:val="24"/>
          <w:szCs w:val="24"/>
        </w:rPr>
        <w:t xml:space="preserve">cess to </w:t>
      </w:r>
      <w:r w:rsidR="00EE3E72" w:rsidRPr="00EE3E72">
        <w:rPr>
          <w:color w:val="000000" w:themeColor="text1"/>
          <w:sz w:val="24"/>
          <w:szCs w:val="24"/>
        </w:rPr>
        <w:t>patient’</w:t>
      </w:r>
      <w:r w:rsidR="00EE3E72">
        <w:rPr>
          <w:color w:val="000000" w:themeColor="text1"/>
          <w:sz w:val="24"/>
          <w:szCs w:val="24"/>
        </w:rPr>
        <w:t xml:space="preserve">s Letter of Life information from a mobile device by scanning </w:t>
      </w:r>
      <w:r w:rsidR="00012C84">
        <w:rPr>
          <w:color w:val="000000" w:themeColor="text1"/>
          <w:sz w:val="24"/>
          <w:szCs w:val="24"/>
        </w:rPr>
        <w:t>QR code</w:t>
      </w:r>
      <w:r w:rsidR="0088353A">
        <w:rPr>
          <w:color w:val="000000" w:themeColor="text1"/>
          <w:sz w:val="24"/>
          <w:szCs w:val="24"/>
        </w:rPr>
        <w:t xml:space="preserve"> or performing a search</w:t>
      </w:r>
      <w:r w:rsidR="00EE3E72">
        <w:rPr>
          <w:color w:val="000000" w:themeColor="text1"/>
          <w:sz w:val="24"/>
          <w:szCs w:val="24"/>
        </w:rPr>
        <w:t>. The system will also allow patients and authorized users to create, read, update and delete records</w:t>
      </w:r>
      <w:r w:rsidR="0024243A">
        <w:rPr>
          <w:color w:val="000000" w:themeColor="text1"/>
          <w:sz w:val="24"/>
          <w:szCs w:val="24"/>
        </w:rPr>
        <w:t xml:space="preserve"> using web interface. </w:t>
      </w:r>
      <w:r w:rsidR="00EE3E72">
        <w:rPr>
          <w:color w:val="000000" w:themeColor="text1"/>
          <w:sz w:val="24"/>
          <w:szCs w:val="24"/>
        </w:rPr>
        <w:t xml:space="preserve"> </w:t>
      </w:r>
    </w:p>
    <w:p w14:paraId="24E60E23" w14:textId="77777777" w:rsidR="00B22275" w:rsidRPr="00D92A3A" w:rsidRDefault="00B22275" w:rsidP="00B22275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455818123"/>
      <w:r w:rsidRPr="00D92A3A">
        <w:rPr>
          <w:rFonts w:ascii="Times New Roman" w:hAnsi="Times New Roman"/>
          <w:sz w:val="24"/>
          <w:szCs w:val="24"/>
        </w:rPr>
        <w:t>Use-Case Model Survey</w:t>
      </w:r>
      <w:bookmarkEnd w:id="26"/>
    </w:p>
    <w:p w14:paraId="28B9281D" w14:textId="21EF749E" w:rsidR="00B22275" w:rsidRPr="0088353A" w:rsidRDefault="007F1B47" w:rsidP="0028789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table below lists the </w:t>
      </w:r>
      <w:r w:rsidR="00B22275" w:rsidRPr="00B818DF">
        <w:rPr>
          <w:color w:val="000000" w:themeColor="text1"/>
          <w:sz w:val="24"/>
          <w:szCs w:val="24"/>
        </w:rPr>
        <w:t>use cases that make</w:t>
      </w:r>
      <w:del w:id="27" w:author="Assadullah, Mir M." w:date="2020-06-13T15:18:00Z">
        <w:r w:rsidDel="00520D25">
          <w:rPr>
            <w:color w:val="000000" w:themeColor="text1"/>
            <w:sz w:val="24"/>
            <w:szCs w:val="24"/>
          </w:rPr>
          <w:delText>s</w:delText>
        </w:r>
      </w:del>
      <w:r w:rsidR="00B22275" w:rsidRPr="00B818DF">
        <w:rPr>
          <w:color w:val="000000" w:themeColor="text1"/>
          <w:sz w:val="24"/>
          <w:szCs w:val="24"/>
        </w:rPr>
        <w:t xml:space="preserve"> up the </w:t>
      </w:r>
      <w:r w:rsidR="00B818DF">
        <w:rPr>
          <w:color w:val="000000" w:themeColor="text1"/>
          <w:sz w:val="24"/>
          <w:szCs w:val="24"/>
        </w:rPr>
        <w:t xml:space="preserve">basic </w:t>
      </w:r>
      <w:r w:rsidR="00B22275" w:rsidRPr="00B818DF">
        <w:rPr>
          <w:color w:val="000000" w:themeColor="text1"/>
          <w:sz w:val="24"/>
          <w:szCs w:val="24"/>
        </w:rPr>
        <w:t xml:space="preserve">requirements for </w:t>
      </w:r>
      <w:r w:rsidR="00B818DF">
        <w:rPr>
          <w:color w:val="000000" w:themeColor="text1"/>
          <w:sz w:val="24"/>
          <w:szCs w:val="24"/>
        </w:rPr>
        <w:t>the virtual letter of life</w:t>
      </w:r>
      <w:r w:rsidR="00AB53FA">
        <w:rPr>
          <w:color w:val="000000" w:themeColor="text1"/>
          <w:sz w:val="24"/>
          <w:szCs w:val="24"/>
        </w:rPr>
        <w:t>, which will be constructed based on the existing paper Letter of Life</w:t>
      </w:r>
      <w:r w:rsidR="002E786F">
        <w:rPr>
          <w:color w:val="000000" w:themeColor="text1"/>
          <w:sz w:val="24"/>
          <w:szCs w:val="24"/>
        </w:rPr>
        <w:t xml:space="preserve"> form</w:t>
      </w:r>
      <w:r w:rsidR="00AB53FA">
        <w:rPr>
          <w:color w:val="000000" w:themeColor="text1"/>
          <w:sz w:val="24"/>
          <w:szCs w:val="24"/>
        </w:rPr>
        <w:t>.</w:t>
      </w:r>
      <w:r w:rsidR="00114A60">
        <w:rPr>
          <w:color w:val="000000" w:themeColor="text1"/>
          <w:sz w:val="24"/>
          <w:szCs w:val="24"/>
        </w:rPr>
        <w:t xml:space="preserve"> </w:t>
      </w:r>
      <w:r w:rsidR="00AB53FA">
        <w:rPr>
          <w:color w:val="000000" w:themeColor="text1"/>
          <w:sz w:val="24"/>
          <w:szCs w:val="24"/>
        </w:rPr>
        <w:t>The d</w:t>
      </w:r>
      <w:r w:rsidR="00B22275" w:rsidRPr="00B818DF">
        <w:rPr>
          <w:color w:val="000000" w:themeColor="text1"/>
          <w:sz w:val="24"/>
          <w:szCs w:val="24"/>
        </w:rPr>
        <w:t xml:space="preserve">etails </w:t>
      </w:r>
      <w:r w:rsidR="00AB53FA">
        <w:rPr>
          <w:color w:val="000000" w:themeColor="text1"/>
          <w:sz w:val="24"/>
          <w:szCs w:val="24"/>
        </w:rPr>
        <w:t xml:space="preserve">of each </w:t>
      </w:r>
      <w:r w:rsidR="00F15481">
        <w:rPr>
          <w:color w:val="000000" w:themeColor="text1"/>
          <w:sz w:val="24"/>
          <w:szCs w:val="24"/>
        </w:rPr>
        <w:t xml:space="preserve">use case </w:t>
      </w:r>
      <w:r w:rsidR="00B22275" w:rsidRPr="00B818DF">
        <w:rPr>
          <w:color w:val="000000" w:themeColor="text1"/>
          <w:sz w:val="24"/>
          <w:szCs w:val="24"/>
        </w:rPr>
        <w:t xml:space="preserve">are located in section </w:t>
      </w:r>
      <w:r w:rsidR="00B818DF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of this document</w:t>
      </w:r>
      <w:r w:rsidR="0088353A">
        <w:rPr>
          <w:color w:val="000000" w:themeColor="text1"/>
          <w:sz w:val="24"/>
          <w:szCs w:val="24"/>
        </w:rPr>
        <w:t>.</w:t>
      </w:r>
    </w:p>
    <w:p w14:paraId="62449A61" w14:textId="77777777" w:rsidR="00B22275" w:rsidRPr="00754D59" w:rsidRDefault="00B22275" w:rsidP="00B22275">
      <w:pPr>
        <w:rPr>
          <w:sz w:val="24"/>
          <w:szCs w:val="24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998"/>
        <w:gridCol w:w="7110"/>
      </w:tblGrid>
      <w:tr w:rsidR="00E55EF3" w:rsidRPr="00E55EF3" w14:paraId="6F2B9C40" w14:textId="77777777" w:rsidTr="00C00C4B">
        <w:trPr>
          <w:trHeight w:val="273"/>
        </w:trPr>
        <w:tc>
          <w:tcPr>
            <w:tcW w:w="1998" w:type="dxa"/>
            <w:shd w:val="clear" w:color="auto" w:fill="9CC2E5" w:themeFill="accent1" w:themeFillTint="99"/>
          </w:tcPr>
          <w:p w14:paraId="7CE35DC4" w14:textId="77777777" w:rsidR="00B22275" w:rsidRPr="00E55EF3" w:rsidRDefault="00B22275" w:rsidP="009B776B">
            <w:pPr>
              <w:rPr>
                <w:b/>
                <w:color w:val="000000" w:themeColor="text1"/>
                <w:sz w:val="24"/>
                <w:szCs w:val="24"/>
              </w:rPr>
            </w:pPr>
            <w:commentRangeStart w:id="28"/>
            <w:r w:rsidRPr="00E55EF3">
              <w:rPr>
                <w:b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7110" w:type="dxa"/>
            <w:shd w:val="clear" w:color="auto" w:fill="9CC2E5" w:themeFill="accent1" w:themeFillTint="99"/>
          </w:tcPr>
          <w:p w14:paraId="399122F0" w14:textId="77777777" w:rsidR="00B22275" w:rsidRPr="00E55EF3" w:rsidRDefault="00B22275" w:rsidP="009B776B">
            <w:pPr>
              <w:rPr>
                <w:b/>
                <w:color w:val="000000" w:themeColor="text1"/>
                <w:sz w:val="24"/>
                <w:szCs w:val="24"/>
              </w:rPr>
            </w:pPr>
            <w:r w:rsidRPr="00E55EF3">
              <w:rPr>
                <w:b/>
                <w:color w:val="000000" w:themeColor="text1"/>
                <w:sz w:val="24"/>
                <w:szCs w:val="24"/>
              </w:rPr>
              <w:t>Description</w:t>
            </w:r>
            <w:commentRangeEnd w:id="28"/>
            <w:r w:rsidR="00520D25">
              <w:rPr>
                <w:rStyle w:val="CommentReference"/>
              </w:rPr>
              <w:commentReference w:id="28"/>
            </w:r>
          </w:p>
          <w:p w14:paraId="0FF6190C" w14:textId="77777777" w:rsidR="00B22275" w:rsidRPr="00E55EF3" w:rsidRDefault="00B22275" w:rsidP="009B776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E55EF3" w:rsidRPr="00E55EF3" w14:paraId="093637CE" w14:textId="77777777" w:rsidTr="00C00C4B">
        <w:trPr>
          <w:trHeight w:val="291"/>
        </w:trPr>
        <w:tc>
          <w:tcPr>
            <w:tcW w:w="1998" w:type="dxa"/>
          </w:tcPr>
          <w:p w14:paraId="77163A9C" w14:textId="77777777" w:rsidR="00B22275" w:rsidRPr="00E55EF3" w:rsidRDefault="00652945" w:rsidP="009B77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Admin Add</w:t>
            </w:r>
          </w:p>
        </w:tc>
        <w:tc>
          <w:tcPr>
            <w:tcW w:w="7110" w:type="dxa"/>
          </w:tcPr>
          <w:p w14:paraId="2AD35A26" w14:textId="77777777" w:rsidR="00B22275" w:rsidRPr="00E55EF3" w:rsidRDefault="0024243A" w:rsidP="009B776B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Creates user account</w:t>
            </w:r>
            <w:r w:rsidR="0038434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55EF3" w:rsidRPr="00E55EF3" w14:paraId="6E23E802" w14:textId="77777777" w:rsidTr="00C00C4B">
        <w:trPr>
          <w:trHeight w:val="291"/>
        </w:trPr>
        <w:tc>
          <w:tcPr>
            <w:tcW w:w="1998" w:type="dxa"/>
          </w:tcPr>
          <w:p w14:paraId="00077EB4" w14:textId="77777777" w:rsidR="00B2227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B22275" w:rsidRPr="00E55EF3">
              <w:rPr>
                <w:color w:val="000000" w:themeColor="text1"/>
                <w:sz w:val="24"/>
                <w:szCs w:val="24"/>
              </w:rPr>
              <w:t xml:space="preserve">Edit </w:t>
            </w:r>
          </w:p>
        </w:tc>
        <w:tc>
          <w:tcPr>
            <w:tcW w:w="7110" w:type="dxa"/>
          </w:tcPr>
          <w:p w14:paraId="3A9480F4" w14:textId="77777777" w:rsidR="00B22275" w:rsidRPr="00E55EF3" w:rsidRDefault="0024243A" w:rsidP="009B776B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Edits existing account</w:t>
            </w:r>
            <w:r w:rsidR="00384345">
              <w:rPr>
                <w:color w:val="000000" w:themeColor="text1"/>
                <w:sz w:val="24"/>
                <w:szCs w:val="24"/>
              </w:rPr>
              <w:t>.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55EF3" w:rsidRPr="00E55EF3" w14:paraId="0CADB95C" w14:textId="77777777" w:rsidTr="00C00C4B">
        <w:trPr>
          <w:trHeight w:val="287"/>
        </w:trPr>
        <w:tc>
          <w:tcPr>
            <w:tcW w:w="1998" w:type="dxa"/>
          </w:tcPr>
          <w:p w14:paraId="72887442" w14:textId="77777777" w:rsidR="00B2227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24243A" w:rsidRPr="00E55EF3">
              <w:rPr>
                <w:color w:val="000000" w:themeColor="text1"/>
                <w:sz w:val="24"/>
                <w:szCs w:val="24"/>
              </w:rPr>
              <w:t xml:space="preserve">Delete </w:t>
            </w:r>
          </w:p>
        </w:tc>
        <w:tc>
          <w:tcPr>
            <w:tcW w:w="7110" w:type="dxa"/>
          </w:tcPr>
          <w:p w14:paraId="77E0F897" w14:textId="77777777" w:rsidR="00B22275" w:rsidRPr="00E55EF3" w:rsidRDefault="0024243A" w:rsidP="009B776B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Removes user from the system</w:t>
            </w:r>
            <w:r w:rsidR="0038434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55EF3" w:rsidRPr="00E55EF3" w14:paraId="04FA3BC0" w14:textId="77777777" w:rsidTr="00C00C4B">
        <w:trPr>
          <w:trHeight w:val="291"/>
        </w:trPr>
        <w:tc>
          <w:tcPr>
            <w:tcW w:w="1998" w:type="dxa"/>
          </w:tcPr>
          <w:p w14:paraId="7FACC5AD" w14:textId="77777777" w:rsidR="00B2227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24243A" w:rsidRPr="00E55EF3">
              <w:rPr>
                <w:color w:val="000000" w:themeColor="text1"/>
                <w:sz w:val="24"/>
                <w:szCs w:val="24"/>
              </w:rPr>
              <w:t xml:space="preserve">View </w:t>
            </w:r>
          </w:p>
        </w:tc>
        <w:tc>
          <w:tcPr>
            <w:tcW w:w="7110" w:type="dxa"/>
          </w:tcPr>
          <w:p w14:paraId="22287416" w14:textId="77777777" w:rsidR="00B22275" w:rsidRPr="00E55EF3" w:rsidRDefault="0024243A" w:rsidP="009B776B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Display</w:t>
            </w:r>
            <w:r w:rsidR="00E55EF3" w:rsidRPr="00E55EF3">
              <w:rPr>
                <w:color w:val="000000" w:themeColor="text1"/>
                <w:sz w:val="24"/>
                <w:szCs w:val="24"/>
              </w:rPr>
              <w:t>s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user information</w:t>
            </w:r>
            <w:r w:rsidR="0038434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52945" w:rsidRPr="00E55EF3" w14:paraId="63432EA3" w14:textId="77777777" w:rsidTr="00C00C4B">
        <w:trPr>
          <w:trHeight w:val="291"/>
        </w:trPr>
        <w:tc>
          <w:tcPr>
            <w:tcW w:w="1998" w:type="dxa"/>
          </w:tcPr>
          <w:p w14:paraId="0ED2DA5E" w14:textId="77777777" w:rsidR="00652945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Admin </w:t>
            </w:r>
            <w:r w:rsidRPr="00E55EF3">
              <w:rPr>
                <w:color w:val="000000" w:themeColor="text1"/>
                <w:sz w:val="24"/>
                <w:szCs w:val="24"/>
              </w:rPr>
              <w:t>Listing</w:t>
            </w:r>
          </w:p>
        </w:tc>
        <w:tc>
          <w:tcPr>
            <w:tcW w:w="7110" w:type="dxa"/>
          </w:tcPr>
          <w:p w14:paraId="4A1002AB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Lists existing users of the system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52945" w:rsidRPr="00E55EF3" w14:paraId="38AD3102" w14:textId="77777777" w:rsidTr="00C00C4B">
        <w:trPr>
          <w:trHeight w:val="291"/>
        </w:trPr>
        <w:tc>
          <w:tcPr>
            <w:tcW w:w="1998" w:type="dxa"/>
          </w:tcPr>
          <w:p w14:paraId="23611F39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Listing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FF798C9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Lists existing patients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2945" w:rsidRPr="00E55EF3" w14:paraId="5BA7B04D" w14:textId="77777777" w:rsidTr="00C00C4B">
        <w:trPr>
          <w:trHeight w:val="291"/>
        </w:trPr>
        <w:tc>
          <w:tcPr>
            <w:tcW w:w="1998" w:type="dxa"/>
          </w:tcPr>
          <w:p w14:paraId="673DF955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Scan/ </w:t>
            </w:r>
            <w:r w:rsidRPr="00E55EF3">
              <w:rPr>
                <w:color w:val="000000" w:themeColor="text1"/>
                <w:sz w:val="24"/>
                <w:szCs w:val="24"/>
              </w:rPr>
              <w:t>Search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4F932964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Allows EMT personal to scan barcode or search for patient and retrieve letter of life of a patient.</w:t>
            </w:r>
          </w:p>
        </w:tc>
      </w:tr>
      <w:tr w:rsidR="00652945" w:rsidRPr="00E55EF3" w14:paraId="14E50E0B" w14:textId="77777777" w:rsidTr="00C00C4B">
        <w:trPr>
          <w:trHeight w:val="291"/>
        </w:trPr>
        <w:tc>
          <w:tcPr>
            <w:tcW w:w="1998" w:type="dxa"/>
          </w:tcPr>
          <w:p w14:paraId="4B23650B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Add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27E8467E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 xml:space="preserve">Adds patient </w:t>
            </w:r>
            <w:r>
              <w:rPr>
                <w:color w:val="000000" w:themeColor="text1"/>
                <w:sz w:val="24"/>
                <w:szCs w:val="24"/>
              </w:rPr>
              <w:t>in</w:t>
            </w:r>
            <w:r w:rsidRPr="00E55EF3">
              <w:rPr>
                <w:color w:val="000000" w:themeColor="text1"/>
                <w:sz w:val="24"/>
                <w:szCs w:val="24"/>
              </w:rPr>
              <w:t>to the system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52945" w:rsidRPr="00E55EF3" w14:paraId="31DD690D" w14:textId="77777777" w:rsidTr="00C00C4B">
        <w:trPr>
          <w:trHeight w:val="291"/>
        </w:trPr>
        <w:tc>
          <w:tcPr>
            <w:tcW w:w="1998" w:type="dxa"/>
          </w:tcPr>
          <w:p w14:paraId="32586D4D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Edit </w:t>
            </w:r>
          </w:p>
        </w:tc>
        <w:tc>
          <w:tcPr>
            <w:tcW w:w="7110" w:type="dxa"/>
          </w:tcPr>
          <w:p w14:paraId="0565EA62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Edits existing patient information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2945" w:rsidRPr="00E55EF3" w14:paraId="34C06FBD" w14:textId="77777777" w:rsidTr="00C00C4B">
        <w:trPr>
          <w:trHeight w:val="291"/>
        </w:trPr>
        <w:tc>
          <w:tcPr>
            <w:tcW w:w="1998" w:type="dxa"/>
          </w:tcPr>
          <w:p w14:paraId="1613DB16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View </w:t>
            </w:r>
          </w:p>
        </w:tc>
        <w:tc>
          <w:tcPr>
            <w:tcW w:w="7110" w:type="dxa"/>
          </w:tcPr>
          <w:p w14:paraId="12C899C9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Displays patient information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2945" w:rsidRPr="00E55EF3" w14:paraId="5B41EF62" w14:textId="77777777" w:rsidTr="00C00C4B">
        <w:trPr>
          <w:trHeight w:val="291"/>
        </w:trPr>
        <w:tc>
          <w:tcPr>
            <w:tcW w:w="1998" w:type="dxa"/>
          </w:tcPr>
          <w:p w14:paraId="558B7695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Delete </w:t>
            </w:r>
          </w:p>
        </w:tc>
        <w:tc>
          <w:tcPr>
            <w:tcW w:w="7110" w:type="dxa"/>
          </w:tcPr>
          <w:p w14:paraId="6251128F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Removes patient information from system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52945" w:rsidRPr="00E55EF3" w14:paraId="0299E4A4" w14:textId="77777777" w:rsidTr="00C00C4B">
        <w:trPr>
          <w:trHeight w:val="309"/>
        </w:trPr>
        <w:tc>
          <w:tcPr>
            <w:tcW w:w="1998" w:type="dxa"/>
          </w:tcPr>
          <w:p w14:paraId="0B8970F9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Log In</w:t>
            </w:r>
          </w:p>
        </w:tc>
        <w:tc>
          <w:tcPr>
            <w:tcW w:w="7110" w:type="dxa"/>
          </w:tcPr>
          <w:p w14:paraId="32BFC94A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Enable</w:t>
            </w:r>
            <w:r w:rsidR="00441F22">
              <w:rPr>
                <w:color w:val="000000" w:themeColor="text1"/>
                <w:sz w:val="24"/>
                <w:szCs w:val="24"/>
              </w:rPr>
              <w:t>s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user to login to the system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52945" w:rsidRPr="00E55EF3" w14:paraId="6EAB38FC" w14:textId="77777777" w:rsidTr="00C00C4B">
        <w:trPr>
          <w:trHeight w:val="309"/>
        </w:trPr>
        <w:tc>
          <w:tcPr>
            <w:tcW w:w="1998" w:type="dxa"/>
          </w:tcPr>
          <w:p w14:paraId="64E5295D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Log Out</w:t>
            </w:r>
          </w:p>
        </w:tc>
        <w:tc>
          <w:tcPr>
            <w:tcW w:w="7110" w:type="dxa"/>
          </w:tcPr>
          <w:p w14:paraId="4670C10F" w14:textId="77777777" w:rsidR="00652945" w:rsidRPr="00E55EF3" w:rsidRDefault="00652945" w:rsidP="00652945">
            <w:pPr>
              <w:rPr>
                <w:color w:val="000000" w:themeColor="text1"/>
                <w:sz w:val="24"/>
                <w:szCs w:val="24"/>
              </w:rPr>
            </w:pPr>
            <w:r w:rsidRPr="00E55EF3">
              <w:rPr>
                <w:color w:val="000000" w:themeColor="text1"/>
                <w:sz w:val="24"/>
                <w:szCs w:val="24"/>
              </w:rPr>
              <w:t>Enable</w:t>
            </w:r>
            <w:r w:rsidR="00441F22">
              <w:rPr>
                <w:color w:val="000000" w:themeColor="text1"/>
                <w:sz w:val="24"/>
                <w:szCs w:val="24"/>
              </w:rPr>
              <w:t>s</w:t>
            </w:r>
            <w:r w:rsidRPr="00E55EF3">
              <w:rPr>
                <w:color w:val="000000" w:themeColor="text1"/>
                <w:sz w:val="24"/>
                <w:szCs w:val="24"/>
              </w:rPr>
              <w:t xml:space="preserve"> user to log out of the system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441F22" w:rsidRPr="00E55EF3" w14:paraId="6FAE2215" w14:textId="77777777" w:rsidTr="00C00C4B">
        <w:trPr>
          <w:trHeight w:val="309"/>
        </w:trPr>
        <w:tc>
          <w:tcPr>
            <w:tcW w:w="1998" w:type="dxa"/>
          </w:tcPr>
          <w:p w14:paraId="39B601E6" w14:textId="77777777" w:rsidR="00441F22" w:rsidRPr="00E55EF3" w:rsidRDefault="00441F22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Contact </w:t>
            </w:r>
          </w:p>
        </w:tc>
        <w:tc>
          <w:tcPr>
            <w:tcW w:w="7110" w:type="dxa"/>
          </w:tcPr>
          <w:p w14:paraId="1673B331" w14:textId="77777777" w:rsidR="00441F22" w:rsidRPr="00E55EF3" w:rsidRDefault="00441F22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Displays contact information.</w:t>
            </w:r>
          </w:p>
        </w:tc>
      </w:tr>
      <w:tr w:rsidR="00757B13" w:rsidRPr="00E55EF3" w14:paraId="1F4909A5" w14:textId="77777777" w:rsidTr="00C00C4B">
        <w:trPr>
          <w:trHeight w:val="309"/>
        </w:trPr>
        <w:tc>
          <w:tcPr>
            <w:tcW w:w="1998" w:type="dxa"/>
          </w:tcPr>
          <w:p w14:paraId="065E842E" w14:textId="77777777" w:rsidR="00757B13" w:rsidRDefault="00757B13" w:rsidP="00757B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About </w:t>
            </w:r>
          </w:p>
        </w:tc>
        <w:tc>
          <w:tcPr>
            <w:tcW w:w="7110" w:type="dxa"/>
          </w:tcPr>
          <w:p w14:paraId="7301989F" w14:textId="77777777" w:rsidR="00757B13" w:rsidRDefault="00757B13" w:rsidP="006529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Displays an introduction of the web interface.</w:t>
            </w:r>
          </w:p>
        </w:tc>
      </w:tr>
    </w:tbl>
    <w:p w14:paraId="5003B869" w14:textId="77777777" w:rsidR="00F15481" w:rsidRPr="00F15481" w:rsidRDefault="00F15481" w:rsidP="00F15481">
      <w:pPr>
        <w:pStyle w:val="ListParagraph"/>
        <w:numPr>
          <w:ilvl w:val="2"/>
          <w:numId w:val="19"/>
        </w:numPr>
        <w:jc w:val="both"/>
        <w:rPr>
          <w:b/>
          <w:color w:val="000000" w:themeColor="text1"/>
          <w:sz w:val="24"/>
          <w:szCs w:val="24"/>
        </w:rPr>
      </w:pPr>
      <w:r w:rsidRPr="00F15481">
        <w:rPr>
          <w:b/>
          <w:color w:val="000000" w:themeColor="text1"/>
          <w:sz w:val="24"/>
          <w:szCs w:val="24"/>
        </w:rPr>
        <w:lastRenderedPageBreak/>
        <w:t>Required Data</w:t>
      </w:r>
    </w:p>
    <w:p w14:paraId="39C67A33" w14:textId="77777777" w:rsidR="00F15481" w:rsidRDefault="00F15481" w:rsidP="00F1548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required data is directly derived from this existing Letter of Life that is currently in use by EMS (see below).</w:t>
      </w:r>
    </w:p>
    <w:p w14:paraId="0E4AB924" w14:textId="77777777" w:rsidR="00B22275" w:rsidRPr="00754D59" w:rsidRDefault="002B3E0E" w:rsidP="00B22275">
      <w:pPr>
        <w:rPr>
          <w:sz w:val="24"/>
          <w:szCs w:val="24"/>
        </w:rPr>
      </w:pPr>
      <w:commentRangeStart w:id="29"/>
      <w:r>
        <w:rPr>
          <w:noProof/>
        </w:rPr>
        <w:drawing>
          <wp:inline distT="0" distB="0" distL="0" distR="0" wp14:anchorId="48E6864B" wp14:editId="4EBABF51">
            <wp:extent cx="4791075" cy="71579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930" cy="71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9"/>
      <w:r w:rsidR="00520D25">
        <w:rPr>
          <w:rStyle w:val="CommentReference"/>
        </w:rPr>
        <w:commentReference w:id="29"/>
      </w:r>
    </w:p>
    <w:p w14:paraId="63AD5FE9" w14:textId="77777777" w:rsidR="00B22275" w:rsidRPr="00D92A3A" w:rsidRDefault="00B22275" w:rsidP="00B22275">
      <w:pPr>
        <w:pStyle w:val="Heading2"/>
        <w:rPr>
          <w:rFonts w:ascii="Times New Roman" w:hAnsi="Times New Roman"/>
          <w:sz w:val="24"/>
          <w:szCs w:val="24"/>
        </w:rPr>
      </w:pPr>
      <w:bookmarkStart w:id="30" w:name="_Toc455818124"/>
      <w:r w:rsidRPr="00D92A3A">
        <w:rPr>
          <w:rFonts w:ascii="Times New Roman" w:hAnsi="Times New Roman"/>
          <w:sz w:val="24"/>
          <w:szCs w:val="24"/>
        </w:rPr>
        <w:lastRenderedPageBreak/>
        <w:t>Assumptions</w:t>
      </w:r>
      <w:bookmarkEnd w:id="30"/>
      <w:r w:rsidR="00802DC6" w:rsidRPr="00D92A3A">
        <w:rPr>
          <w:rFonts w:ascii="Times New Roman" w:hAnsi="Times New Roman"/>
          <w:sz w:val="24"/>
          <w:szCs w:val="24"/>
        </w:rPr>
        <w:t xml:space="preserve"> and Dependencies </w:t>
      </w:r>
    </w:p>
    <w:p w14:paraId="0D455294" w14:textId="1156284B" w:rsidR="00B22275" w:rsidRPr="00754D59" w:rsidRDefault="005F50D4" w:rsidP="002878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will be focusing on providing the </w:t>
      </w:r>
      <w:ins w:id="31" w:author="Assadullah, Mir M." w:date="2020-06-13T15:18:00Z">
        <w:r w:rsidR="00520D25">
          <w:rPr>
            <w:sz w:val="24"/>
            <w:szCs w:val="24"/>
          </w:rPr>
          <w:t>V</w:t>
        </w:r>
      </w:ins>
      <w:del w:id="32" w:author="Assadullah, Mir M." w:date="2020-06-13T15:18:00Z">
        <w:r w:rsidDel="00520D25">
          <w:rPr>
            <w:sz w:val="24"/>
            <w:szCs w:val="24"/>
          </w:rPr>
          <w:delText>v</w:delText>
        </w:r>
      </w:del>
      <w:r>
        <w:rPr>
          <w:sz w:val="24"/>
          <w:szCs w:val="24"/>
        </w:rPr>
        <w:t xml:space="preserve">irtual </w:t>
      </w:r>
      <w:ins w:id="33" w:author="Assadullah, Mir M." w:date="2020-06-13T15:18:00Z">
        <w:r w:rsidR="00520D25">
          <w:rPr>
            <w:sz w:val="24"/>
            <w:szCs w:val="24"/>
          </w:rPr>
          <w:t>L</w:t>
        </w:r>
      </w:ins>
      <w:del w:id="34" w:author="Assadullah, Mir M." w:date="2020-06-13T15:18:00Z">
        <w:r w:rsidDel="00520D25">
          <w:rPr>
            <w:sz w:val="24"/>
            <w:szCs w:val="24"/>
          </w:rPr>
          <w:delText>l</w:delText>
        </w:r>
      </w:del>
      <w:r>
        <w:rPr>
          <w:sz w:val="24"/>
          <w:szCs w:val="24"/>
        </w:rPr>
        <w:t xml:space="preserve">etter of </w:t>
      </w:r>
      <w:ins w:id="35" w:author="Assadullah, Mir M." w:date="2020-06-13T15:18:00Z">
        <w:r w:rsidR="00520D25">
          <w:rPr>
            <w:sz w:val="24"/>
            <w:szCs w:val="24"/>
          </w:rPr>
          <w:t>L</w:t>
        </w:r>
      </w:ins>
      <w:del w:id="36" w:author="Assadullah, Mir M." w:date="2020-06-13T15:18:00Z">
        <w:r w:rsidDel="00520D25">
          <w:rPr>
            <w:sz w:val="24"/>
            <w:szCs w:val="24"/>
          </w:rPr>
          <w:delText>l</w:delText>
        </w:r>
      </w:del>
      <w:r>
        <w:rPr>
          <w:sz w:val="24"/>
          <w:szCs w:val="24"/>
        </w:rPr>
        <w:t>ife, electronic medical record (EMR) to emergency medical responders</w:t>
      </w:r>
      <w:r w:rsidR="009C0352">
        <w:rPr>
          <w:sz w:val="24"/>
          <w:szCs w:val="24"/>
        </w:rPr>
        <w:t xml:space="preserve">. </w:t>
      </w:r>
      <w:proofErr w:type="gramStart"/>
      <w:r w:rsidR="009C0352">
        <w:rPr>
          <w:sz w:val="24"/>
          <w:szCs w:val="24"/>
        </w:rPr>
        <w:t>So</w:t>
      </w:r>
      <w:proofErr w:type="gramEnd"/>
      <w:r w:rsidR="009C0352">
        <w:rPr>
          <w:sz w:val="24"/>
          <w:szCs w:val="24"/>
        </w:rPr>
        <w:t xml:space="preserve"> our assumption is that internet bandwidth is always up and functioning on the devices that will be used to access the virtual </w:t>
      </w:r>
      <w:commentRangeStart w:id="37"/>
      <w:r w:rsidR="009C0352">
        <w:rPr>
          <w:sz w:val="24"/>
          <w:szCs w:val="24"/>
        </w:rPr>
        <w:t>letter</w:t>
      </w:r>
      <w:commentRangeEnd w:id="37"/>
      <w:r w:rsidR="00520D25">
        <w:rPr>
          <w:rStyle w:val="CommentReference"/>
        </w:rPr>
        <w:commentReference w:id="37"/>
      </w:r>
      <w:r w:rsidR="009C03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377D9E94" w14:textId="77777777" w:rsidR="00B22275" w:rsidRPr="00051794" w:rsidRDefault="00B22275" w:rsidP="00B22275">
      <w:pPr>
        <w:pStyle w:val="Heading1"/>
        <w:rPr>
          <w:rFonts w:ascii="Times New Roman" w:hAnsi="Times New Roman"/>
          <w:color w:val="1F4E79" w:themeColor="accent1" w:themeShade="80"/>
          <w:sz w:val="28"/>
          <w:szCs w:val="28"/>
        </w:rPr>
      </w:pPr>
      <w:bookmarkStart w:id="38" w:name="_Toc455818125"/>
      <w:commentRangeStart w:id="39"/>
      <w:r w:rsidRPr="00051794">
        <w:rPr>
          <w:rFonts w:ascii="Times New Roman" w:hAnsi="Times New Roman"/>
          <w:color w:val="1F4E79" w:themeColor="accent1" w:themeShade="80"/>
          <w:sz w:val="28"/>
          <w:szCs w:val="28"/>
        </w:rPr>
        <w:t>Specific Requirements</w:t>
      </w:r>
      <w:bookmarkEnd w:id="38"/>
      <w:r w:rsidRPr="00051794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commentRangeEnd w:id="39"/>
      <w:r w:rsidR="00C43D6C">
        <w:rPr>
          <w:rStyle w:val="CommentReference"/>
          <w:rFonts w:ascii="Times New Roman" w:hAnsi="Times New Roman"/>
          <w:b w:val="0"/>
        </w:rPr>
        <w:commentReference w:id="39"/>
      </w:r>
    </w:p>
    <w:p w14:paraId="6939710D" w14:textId="77777777" w:rsidR="00B22275" w:rsidRPr="008C4E13" w:rsidRDefault="007F1B47" w:rsidP="00287892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There are </w:t>
      </w:r>
      <w:r w:rsidRPr="00E37503">
        <w:rPr>
          <w:color w:val="0D0D0D" w:themeColor="text1" w:themeTint="F2"/>
          <w:sz w:val="24"/>
          <w:szCs w:val="24"/>
        </w:rPr>
        <w:t>1</w:t>
      </w:r>
      <w:r w:rsidR="00E37503" w:rsidRPr="00E37503">
        <w:rPr>
          <w:color w:val="0D0D0D" w:themeColor="text1" w:themeTint="F2"/>
          <w:sz w:val="24"/>
          <w:szCs w:val="24"/>
        </w:rPr>
        <w:t>5</w:t>
      </w:r>
      <w:r w:rsidRPr="00E37503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use cases that make</w:t>
      </w:r>
      <w:r w:rsidR="00E37503">
        <w:rPr>
          <w:color w:val="0D0D0D" w:themeColor="text1" w:themeTint="F2"/>
          <w:sz w:val="24"/>
          <w:szCs w:val="24"/>
        </w:rPr>
        <w:t>s</w:t>
      </w:r>
      <w:r>
        <w:rPr>
          <w:color w:val="0D0D0D" w:themeColor="text1" w:themeTint="F2"/>
          <w:sz w:val="24"/>
          <w:szCs w:val="24"/>
        </w:rPr>
        <w:t xml:space="preserve"> up the basic functionality of the </w:t>
      </w:r>
      <w:r w:rsidR="00C16665">
        <w:rPr>
          <w:color w:val="0D0D0D" w:themeColor="text1" w:themeTint="F2"/>
          <w:sz w:val="24"/>
          <w:szCs w:val="24"/>
        </w:rPr>
        <w:t xml:space="preserve">virtual </w:t>
      </w:r>
      <w:r>
        <w:rPr>
          <w:color w:val="0D0D0D" w:themeColor="text1" w:themeTint="F2"/>
          <w:sz w:val="24"/>
          <w:szCs w:val="24"/>
        </w:rPr>
        <w:t xml:space="preserve">letter of life </w:t>
      </w:r>
      <w:commentRangeStart w:id="40"/>
      <w:r>
        <w:rPr>
          <w:color w:val="0D0D0D" w:themeColor="text1" w:themeTint="F2"/>
          <w:sz w:val="24"/>
          <w:szCs w:val="24"/>
        </w:rPr>
        <w:t>web interface</w:t>
      </w:r>
      <w:commentRangeEnd w:id="40"/>
      <w:r w:rsidR="00C43D6C">
        <w:rPr>
          <w:rStyle w:val="CommentReference"/>
        </w:rPr>
        <w:commentReference w:id="40"/>
      </w:r>
      <w:r w:rsidR="00B22275" w:rsidRPr="007F1B47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The detail for each is described </w:t>
      </w:r>
      <w:r w:rsidR="00C16665">
        <w:rPr>
          <w:color w:val="0D0D0D" w:themeColor="text1" w:themeTint="F2"/>
          <w:sz w:val="24"/>
          <w:szCs w:val="24"/>
        </w:rPr>
        <w:t xml:space="preserve">as use case </w:t>
      </w:r>
      <w:r>
        <w:rPr>
          <w:color w:val="0D0D0D" w:themeColor="text1" w:themeTint="F2"/>
          <w:sz w:val="24"/>
          <w:szCs w:val="24"/>
        </w:rPr>
        <w:t>in the section below</w:t>
      </w:r>
      <w:r w:rsidR="008C4E13">
        <w:rPr>
          <w:color w:val="0D0D0D" w:themeColor="text1" w:themeTint="F2"/>
          <w:sz w:val="24"/>
          <w:szCs w:val="24"/>
        </w:rPr>
        <w:t xml:space="preserve">. </w:t>
      </w:r>
    </w:p>
    <w:p w14:paraId="5BB2DF08" w14:textId="77777777" w:rsidR="00B22275" w:rsidRPr="00D92A3A" w:rsidRDefault="00B22275" w:rsidP="00B22275">
      <w:pPr>
        <w:pStyle w:val="Heading2"/>
        <w:rPr>
          <w:rFonts w:ascii="Times New Roman" w:hAnsi="Times New Roman"/>
          <w:sz w:val="24"/>
          <w:szCs w:val="24"/>
        </w:rPr>
      </w:pPr>
      <w:bookmarkStart w:id="41" w:name="_Toc455818126"/>
      <w:commentRangeStart w:id="42"/>
      <w:r w:rsidRPr="00D92A3A">
        <w:rPr>
          <w:rFonts w:ascii="Times New Roman" w:hAnsi="Times New Roman"/>
          <w:sz w:val="24"/>
          <w:szCs w:val="24"/>
        </w:rPr>
        <w:t xml:space="preserve">Use-Case </w:t>
      </w:r>
      <w:commentRangeEnd w:id="42"/>
      <w:r w:rsidR="00C43D6C">
        <w:rPr>
          <w:rStyle w:val="CommentReference"/>
          <w:rFonts w:ascii="Times New Roman" w:hAnsi="Times New Roman"/>
          <w:b w:val="0"/>
        </w:rPr>
        <w:commentReference w:id="42"/>
      </w:r>
      <w:r w:rsidRPr="00D92A3A">
        <w:rPr>
          <w:rFonts w:ascii="Times New Roman" w:hAnsi="Times New Roman"/>
          <w:sz w:val="24"/>
          <w:szCs w:val="24"/>
        </w:rPr>
        <w:t>Reports</w:t>
      </w:r>
      <w:bookmarkEnd w:id="41"/>
    </w:p>
    <w:p w14:paraId="7823118A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 xml:space="preserve">Use Case Name: </w:t>
      </w:r>
      <w:r w:rsidR="00652945" w:rsidRPr="00652945">
        <w:rPr>
          <w:b/>
          <w:color w:val="000000" w:themeColor="text1"/>
          <w:sz w:val="24"/>
          <w:szCs w:val="24"/>
        </w:rPr>
        <w:t xml:space="preserve">Admin </w:t>
      </w:r>
      <w:r w:rsidR="002867D2" w:rsidRPr="00652945">
        <w:rPr>
          <w:b/>
          <w:color w:val="000000" w:themeColor="text1"/>
          <w:sz w:val="24"/>
          <w:szCs w:val="24"/>
        </w:rPr>
        <w:t>Add</w:t>
      </w:r>
    </w:p>
    <w:p w14:paraId="7464E0F4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5D16DA5D" w14:textId="77777777" w:rsidR="00B22275" w:rsidRPr="00754D59" w:rsidRDefault="00B22275" w:rsidP="00B22275">
      <w:pPr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652945">
        <w:rPr>
          <w:color w:val="000000" w:themeColor="text1"/>
          <w:sz w:val="24"/>
          <w:szCs w:val="24"/>
        </w:rPr>
        <w:t xml:space="preserve">Admin </w:t>
      </w:r>
      <w:r w:rsidR="002867D2">
        <w:rPr>
          <w:sz w:val="24"/>
          <w:szCs w:val="24"/>
        </w:rPr>
        <w:t xml:space="preserve">Add </w:t>
      </w:r>
      <w:r w:rsidRPr="00754D59">
        <w:rPr>
          <w:sz w:val="24"/>
          <w:szCs w:val="24"/>
        </w:rPr>
        <w:t xml:space="preserve">feature </w:t>
      </w:r>
      <w:r w:rsidR="002867D2">
        <w:rPr>
          <w:sz w:val="24"/>
          <w:szCs w:val="24"/>
        </w:rPr>
        <w:t xml:space="preserve">allows a new user to </w:t>
      </w:r>
      <w:r w:rsidR="00C16665">
        <w:rPr>
          <w:sz w:val="24"/>
          <w:szCs w:val="24"/>
        </w:rPr>
        <w:t>get added into the system</w:t>
      </w:r>
      <w:r w:rsidRPr="00754D5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60C5C48B" w14:textId="77777777" w:rsidTr="009B776B">
        <w:tc>
          <w:tcPr>
            <w:tcW w:w="2448" w:type="dxa"/>
          </w:tcPr>
          <w:p w14:paraId="50C40703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6480" w:type="dxa"/>
          </w:tcPr>
          <w:p w14:paraId="0B4DE725" w14:textId="77777777" w:rsidR="00B22275" w:rsidRPr="00754D59" w:rsidRDefault="002867D2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Administrator</w:t>
            </w:r>
            <w:r w:rsidR="00B22275" w:rsidRPr="00754D59">
              <w:rPr>
                <w:sz w:val="24"/>
                <w:szCs w:val="24"/>
              </w:rPr>
              <w:t xml:space="preserve"> </w:t>
            </w:r>
          </w:p>
          <w:p w14:paraId="46A91CE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5F8DDD7" w14:textId="77777777" w:rsidTr="009B776B">
        <w:tc>
          <w:tcPr>
            <w:tcW w:w="2448" w:type="dxa"/>
          </w:tcPr>
          <w:p w14:paraId="1E11FC6A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330D21E9" w14:textId="77777777" w:rsidR="00B22275" w:rsidRPr="00754D59" w:rsidRDefault="008C4E13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admin</w:t>
            </w:r>
            <w:r w:rsidR="00B22275" w:rsidRPr="00754D59">
              <w:rPr>
                <w:sz w:val="24"/>
                <w:szCs w:val="24"/>
              </w:rPr>
              <w:t xml:space="preserve"> triggers the </w:t>
            </w:r>
            <w:r w:rsidR="00B87E88"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B87E88">
              <w:rPr>
                <w:sz w:val="24"/>
                <w:szCs w:val="24"/>
              </w:rPr>
              <w:t xml:space="preserve">Add </w:t>
            </w:r>
            <w:r w:rsidR="00B22275" w:rsidRPr="00754D59">
              <w:rPr>
                <w:sz w:val="24"/>
                <w:szCs w:val="24"/>
              </w:rPr>
              <w:t xml:space="preserve">event. </w:t>
            </w:r>
          </w:p>
          <w:p w14:paraId="19DAB25A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ED5C3BE" w14:textId="77777777" w:rsidTr="009B776B">
        <w:tc>
          <w:tcPr>
            <w:tcW w:w="2448" w:type="dxa"/>
          </w:tcPr>
          <w:p w14:paraId="67637551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6D989A23" w14:textId="77777777" w:rsidR="00B22275" w:rsidRPr="00754D59" w:rsidRDefault="002867D2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has a </w:t>
            </w:r>
            <w:commentRangeStart w:id="43"/>
            <w:r>
              <w:rPr>
                <w:sz w:val="24"/>
                <w:szCs w:val="24"/>
              </w:rPr>
              <w:t xml:space="preserve">super </w:t>
            </w:r>
            <w:r w:rsidR="00FF233A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role </w:t>
            </w:r>
            <w:commentRangeEnd w:id="43"/>
            <w:r w:rsidR="00C43D6C">
              <w:rPr>
                <w:rStyle w:val="CommentReference"/>
              </w:rPr>
              <w:commentReference w:id="43"/>
            </w:r>
            <w:r>
              <w:rPr>
                <w:sz w:val="24"/>
                <w:szCs w:val="24"/>
              </w:rPr>
              <w:t>access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125E1845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70B8514" w14:textId="77777777" w:rsidTr="009B776B">
        <w:tc>
          <w:tcPr>
            <w:tcW w:w="2448" w:type="dxa"/>
          </w:tcPr>
          <w:p w14:paraId="29C31E1A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3D668943" w14:textId="77777777" w:rsidR="002867D2" w:rsidRDefault="002867D2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92A3A">
              <w:rPr>
                <w:sz w:val="24"/>
                <w:szCs w:val="24"/>
              </w:rPr>
              <w:t>system prompts</w:t>
            </w:r>
            <w:r>
              <w:rPr>
                <w:sz w:val="24"/>
                <w:szCs w:val="24"/>
              </w:rPr>
              <w:t xml:space="preserve"> the system admin to enter information of the person that is being added. Once the required information is provided, the admin selects Save. </w:t>
            </w:r>
          </w:p>
          <w:p w14:paraId="21ACA390" w14:textId="77777777" w:rsidR="00B22275" w:rsidRPr="00754D59" w:rsidRDefault="00B22275" w:rsidP="002867D2">
            <w:pPr>
              <w:rPr>
                <w:sz w:val="24"/>
                <w:szCs w:val="24"/>
              </w:rPr>
            </w:pPr>
          </w:p>
        </w:tc>
      </w:tr>
      <w:tr w:rsidR="00B22275" w:rsidRPr="00754D59" w14:paraId="284D9664" w14:textId="77777777" w:rsidTr="009B776B">
        <w:tc>
          <w:tcPr>
            <w:tcW w:w="2448" w:type="dxa"/>
          </w:tcPr>
          <w:p w14:paraId="0FFD5232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0446FA72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The new user gets added into </w:t>
            </w:r>
            <w:r w:rsidR="008C4E13">
              <w:rPr>
                <w:sz w:val="24"/>
                <w:szCs w:val="24"/>
              </w:rPr>
              <w:t>virtual letter of life</w:t>
            </w:r>
            <w:r w:rsidRPr="00754D59">
              <w:rPr>
                <w:sz w:val="24"/>
                <w:szCs w:val="24"/>
              </w:rPr>
              <w:t xml:space="preserve"> database and new account g</w:t>
            </w:r>
            <w:r w:rsidR="008C4E13">
              <w:rPr>
                <w:sz w:val="24"/>
                <w:szCs w:val="24"/>
              </w:rPr>
              <w:t>ets generated. User now have the ability to login</w:t>
            </w:r>
            <w:r w:rsidRPr="00754D59">
              <w:rPr>
                <w:sz w:val="24"/>
                <w:szCs w:val="24"/>
              </w:rPr>
              <w:t>.</w:t>
            </w:r>
          </w:p>
          <w:p w14:paraId="32029652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E1ED8C9" w14:textId="77777777" w:rsidTr="009B776B">
        <w:tc>
          <w:tcPr>
            <w:tcW w:w="2448" w:type="dxa"/>
          </w:tcPr>
          <w:p w14:paraId="438F428F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69F945AF" w14:textId="77777777" w:rsidR="00B22275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The system rejects input information. No account gets created.</w:t>
            </w:r>
          </w:p>
          <w:p w14:paraId="1AF32D55" w14:textId="77777777" w:rsidR="003238BD" w:rsidRPr="00754D59" w:rsidRDefault="003238BD" w:rsidP="009B776B">
            <w:pPr>
              <w:rPr>
                <w:sz w:val="24"/>
                <w:szCs w:val="24"/>
              </w:rPr>
            </w:pPr>
          </w:p>
        </w:tc>
      </w:tr>
    </w:tbl>
    <w:p w14:paraId="006F9F18" w14:textId="77777777" w:rsidR="00B22275" w:rsidRDefault="00B22275" w:rsidP="00B22275">
      <w:pPr>
        <w:rPr>
          <w:sz w:val="24"/>
          <w:szCs w:val="24"/>
        </w:rPr>
      </w:pPr>
    </w:p>
    <w:p w14:paraId="553709CC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>Use Case Name:</w:t>
      </w:r>
      <w:r w:rsidR="00652945" w:rsidRPr="00652945">
        <w:rPr>
          <w:color w:val="000000" w:themeColor="text1"/>
          <w:sz w:val="24"/>
          <w:szCs w:val="24"/>
        </w:rPr>
        <w:t xml:space="preserve"> </w:t>
      </w:r>
      <w:r w:rsidR="00652945" w:rsidRPr="00652945">
        <w:rPr>
          <w:b/>
          <w:color w:val="000000" w:themeColor="text1"/>
          <w:sz w:val="24"/>
          <w:szCs w:val="24"/>
        </w:rPr>
        <w:t>Admin</w:t>
      </w:r>
      <w:r w:rsidRPr="00754D59">
        <w:rPr>
          <w:b/>
          <w:sz w:val="24"/>
          <w:szCs w:val="24"/>
        </w:rPr>
        <w:t xml:space="preserve"> Edit </w:t>
      </w:r>
    </w:p>
    <w:p w14:paraId="3B7FCC26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30C7A878" w14:textId="77777777" w:rsidR="00B22275" w:rsidRPr="00754D59" w:rsidRDefault="00B22275" w:rsidP="00B22275">
      <w:pPr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652945">
        <w:rPr>
          <w:color w:val="000000" w:themeColor="text1"/>
          <w:sz w:val="24"/>
          <w:szCs w:val="24"/>
        </w:rPr>
        <w:t xml:space="preserve">Admin </w:t>
      </w:r>
      <w:r w:rsidRPr="00754D59">
        <w:rPr>
          <w:sz w:val="24"/>
          <w:szCs w:val="24"/>
        </w:rPr>
        <w:t xml:space="preserve">Edit feature </w:t>
      </w:r>
      <w:r w:rsidR="008C4E13">
        <w:rPr>
          <w:sz w:val="24"/>
          <w:szCs w:val="24"/>
        </w:rPr>
        <w:t>allows the sys admin to modify</w:t>
      </w:r>
      <w:r w:rsidRPr="00754D59">
        <w:rPr>
          <w:sz w:val="24"/>
          <w:szCs w:val="24"/>
        </w:rPr>
        <w:t xml:space="preserve"> an existing user profile.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4FD0D077" w14:textId="77777777" w:rsidTr="009B776B">
        <w:tc>
          <w:tcPr>
            <w:tcW w:w="2448" w:type="dxa"/>
          </w:tcPr>
          <w:p w14:paraId="7696D530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137D8B3A" w14:textId="77777777" w:rsidR="008C4E13" w:rsidRPr="00754D59" w:rsidRDefault="008C4E13" w:rsidP="008C4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Administrator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5252DC0D" w14:textId="77777777" w:rsidR="00B22275" w:rsidRPr="00754D59" w:rsidRDefault="00B22275" w:rsidP="009B776B">
            <w:pPr>
              <w:rPr>
                <w:sz w:val="24"/>
                <w:szCs w:val="24"/>
                <w:highlight w:val="yellow"/>
              </w:rPr>
            </w:pPr>
          </w:p>
        </w:tc>
      </w:tr>
      <w:tr w:rsidR="00B22275" w:rsidRPr="00754D59" w14:paraId="60694AF8" w14:textId="77777777" w:rsidTr="009B776B">
        <w:tc>
          <w:tcPr>
            <w:tcW w:w="2448" w:type="dxa"/>
          </w:tcPr>
          <w:p w14:paraId="18DA34BB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0625B910" w14:textId="77777777" w:rsidR="00B22275" w:rsidRPr="00754D59" w:rsidRDefault="008C4E13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admin</w:t>
            </w:r>
            <w:r w:rsidRPr="00754D59">
              <w:rPr>
                <w:sz w:val="24"/>
                <w:szCs w:val="24"/>
              </w:rPr>
              <w:t xml:space="preserve"> triggers the </w:t>
            </w:r>
            <w:commentRangeStart w:id="44"/>
            <w:r w:rsidR="008710D8" w:rsidRPr="00754D59">
              <w:rPr>
                <w:sz w:val="24"/>
                <w:szCs w:val="24"/>
              </w:rPr>
              <w:t xml:space="preserve">Edit </w:t>
            </w:r>
            <w:commentRangeEnd w:id="44"/>
            <w:r w:rsidR="00C43D6C">
              <w:rPr>
                <w:rStyle w:val="CommentReference"/>
              </w:rPr>
              <w:commentReference w:id="44"/>
            </w:r>
            <w:r w:rsidR="008710D8" w:rsidRPr="00754D59">
              <w:rPr>
                <w:sz w:val="24"/>
                <w:szCs w:val="24"/>
              </w:rPr>
              <w:t xml:space="preserve">feature </w:t>
            </w:r>
            <w:r>
              <w:rPr>
                <w:sz w:val="24"/>
                <w:szCs w:val="24"/>
              </w:rPr>
              <w:t xml:space="preserve">event. </w:t>
            </w:r>
          </w:p>
          <w:p w14:paraId="70394718" w14:textId="77777777" w:rsidR="00B22275" w:rsidRPr="00754D59" w:rsidRDefault="00B22275" w:rsidP="009B776B">
            <w:pPr>
              <w:rPr>
                <w:sz w:val="24"/>
                <w:szCs w:val="24"/>
                <w:highlight w:val="yellow"/>
              </w:rPr>
            </w:pPr>
          </w:p>
        </w:tc>
      </w:tr>
      <w:tr w:rsidR="008C4E13" w:rsidRPr="00754D59" w14:paraId="387350E7" w14:textId="77777777" w:rsidTr="009B776B">
        <w:tc>
          <w:tcPr>
            <w:tcW w:w="2448" w:type="dxa"/>
          </w:tcPr>
          <w:p w14:paraId="426DF19F" w14:textId="77777777" w:rsidR="008C4E13" w:rsidRPr="00754D59" w:rsidRDefault="008C4E13" w:rsidP="008C4E13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0EDB3F53" w14:textId="0E4066B4" w:rsidR="008C4E13" w:rsidRPr="00754D59" w:rsidRDefault="008C4E13" w:rsidP="008C4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has a super </w:t>
            </w:r>
            <w:r w:rsidR="00EB410A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role access and </w:t>
            </w:r>
            <w:r w:rsidR="00F16AC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user </w:t>
            </w:r>
            <w:del w:id="45" w:author="Assadullah, Mir M." w:date="2020-06-13T15:30:00Z">
              <w:r w:rsidDel="00C43D6C">
                <w:rPr>
                  <w:sz w:val="24"/>
                  <w:szCs w:val="24"/>
                </w:rPr>
                <w:delText xml:space="preserve">have </w:delText>
              </w:r>
            </w:del>
            <w:ins w:id="46" w:author="Assadullah, Mir M." w:date="2020-06-13T15:30:00Z">
              <w:r w:rsidR="00C43D6C">
                <w:rPr>
                  <w:sz w:val="24"/>
                  <w:szCs w:val="24"/>
                </w:rPr>
                <w:t>has</w:t>
              </w:r>
              <w:r w:rsidR="00C43D6C">
                <w:rPr>
                  <w:sz w:val="24"/>
                  <w:szCs w:val="24"/>
                </w:rPr>
                <w:t xml:space="preserve"> </w:t>
              </w:r>
            </w:ins>
            <w:r w:rsidR="00F16ACA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>existing profile.</w:t>
            </w:r>
          </w:p>
          <w:p w14:paraId="0C190F79" w14:textId="77777777" w:rsidR="008C4E13" w:rsidRPr="00754D59" w:rsidRDefault="008C4E13" w:rsidP="008C4E13">
            <w:pPr>
              <w:rPr>
                <w:sz w:val="24"/>
                <w:szCs w:val="24"/>
              </w:rPr>
            </w:pPr>
          </w:p>
        </w:tc>
      </w:tr>
      <w:tr w:rsidR="008C4E13" w:rsidRPr="00754D59" w14:paraId="32F62B04" w14:textId="77777777" w:rsidTr="009B776B">
        <w:tc>
          <w:tcPr>
            <w:tcW w:w="2448" w:type="dxa"/>
          </w:tcPr>
          <w:p w14:paraId="3AF36D62" w14:textId="77777777" w:rsidR="008C4E13" w:rsidRPr="00754D59" w:rsidRDefault="008C4E13" w:rsidP="008C4E13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27B81CAC" w14:textId="77777777" w:rsidR="008C4E13" w:rsidRPr="00754D59" w:rsidRDefault="008C4E13" w:rsidP="008C4E13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displays current user information and </w:t>
            </w:r>
            <w:r w:rsidR="00F16ACA">
              <w:rPr>
                <w:sz w:val="24"/>
                <w:szCs w:val="24"/>
              </w:rPr>
              <w:t>prompt</w:t>
            </w:r>
            <w:r w:rsidRPr="00754D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 w:rsidRPr="00754D59">
              <w:rPr>
                <w:sz w:val="24"/>
                <w:szCs w:val="24"/>
              </w:rPr>
              <w:t xml:space="preserve"> to make change as needed. </w:t>
            </w:r>
          </w:p>
          <w:p w14:paraId="5D30C4AE" w14:textId="77777777" w:rsidR="008C4E13" w:rsidRPr="00754D59" w:rsidRDefault="008C4E13" w:rsidP="008C4E13">
            <w:pPr>
              <w:rPr>
                <w:sz w:val="24"/>
                <w:szCs w:val="24"/>
                <w:highlight w:val="yellow"/>
              </w:rPr>
            </w:pPr>
          </w:p>
        </w:tc>
      </w:tr>
      <w:tr w:rsidR="008C4E13" w:rsidRPr="00754D59" w14:paraId="14416964" w14:textId="77777777" w:rsidTr="009B776B">
        <w:tc>
          <w:tcPr>
            <w:tcW w:w="2448" w:type="dxa"/>
          </w:tcPr>
          <w:p w14:paraId="28DD1032" w14:textId="77777777" w:rsidR="008C4E13" w:rsidRPr="00754D59" w:rsidRDefault="008C4E13" w:rsidP="008C4E13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43C31C8A" w14:textId="77777777" w:rsidR="008C4E13" w:rsidRPr="00754D59" w:rsidRDefault="008C4E13" w:rsidP="008C4E13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Modified</w:t>
            </w:r>
            <w:r w:rsidRPr="00754D59">
              <w:rPr>
                <w:sz w:val="24"/>
                <w:szCs w:val="24"/>
              </w:rPr>
              <w:t xml:space="preserve"> user information displayed. </w:t>
            </w:r>
            <w:r w:rsidRPr="00754D59">
              <w:rPr>
                <w:sz w:val="24"/>
                <w:szCs w:val="24"/>
                <w:highlight w:val="yellow"/>
              </w:rPr>
              <w:t xml:space="preserve"> </w:t>
            </w:r>
          </w:p>
          <w:p w14:paraId="2F2AB3D3" w14:textId="77777777" w:rsidR="008C4E13" w:rsidRPr="00754D59" w:rsidRDefault="008C4E13" w:rsidP="008C4E13">
            <w:pPr>
              <w:rPr>
                <w:sz w:val="24"/>
                <w:szCs w:val="24"/>
                <w:highlight w:val="yellow"/>
              </w:rPr>
            </w:pPr>
          </w:p>
        </w:tc>
      </w:tr>
      <w:tr w:rsidR="008C4E13" w:rsidRPr="00754D59" w14:paraId="16F8BD3F" w14:textId="77777777" w:rsidTr="009B776B">
        <w:tc>
          <w:tcPr>
            <w:tcW w:w="2448" w:type="dxa"/>
          </w:tcPr>
          <w:p w14:paraId="2C74DC99" w14:textId="77777777" w:rsidR="008C4E13" w:rsidRPr="00754D59" w:rsidRDefault="008C4E13" w:rsidP="008C4E13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1A3FA70F" w14:textId="77777777" w:rsidR="003238BD" w:rsidRPr="00754D59" w:rsidRDefault="008C4E13" w:rsidP="008C4E13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Cancel editing </w:t>
            </w:r>
            <w:r w:rsidR="00C24950">
              <w:rPr>
                <w:sz w:val="24"/>
                <w:szCs w:val="24"/>
              </w:rPr>
              <w:t>user</w:t>
            </w:r>
            <w:r w:rsidR="00F16ACA">
              <w:rPr>
                <w:sz w:val="24"/>
                <w:szCs w:val="24"/>
              </w:rPr>
              <w:t xml:space="preserve"> information</w:t>
            </w:r>
            <w:r w:rsidRPr="00754D59">
              <w:rPr>
                <w:sz w:val="24"/>
                <w:szCs w:val="24"/>
              </w:rPr>
              <w:t>.</w:t>
            </w:r>
          </w:p>
        </w:tc>
      </w:tr>
    </w:tbl>
    <w:p w14:paraId="5F80E8B6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 xml:space="preserve">Use Case Name: </w:t>
      </w:r>
      <w:r w:rsidR="00652945" w:rsidRPr="00652945">
        <w:rPr>
          <w:b/>
          <w:color w:val="000000" w:themeColor="text1"/>
          <w:sz w:val="24"/>
          <w:szCs w:val="24"/>
        </w:rPr>
        <w:t>Admin</w:t>
      </w:r>
      <w:r w:rsidR="00652945">
        <w:rPr>
          <w:color w:val="000000" w:themeColor="text1"/>
          <w:sz w:val="24"/>
          <w:szCs w:val="24"/>
        </w:rPr>
        <w:t xml:space="preserve"> </w:t>
      </w:r>
      <w:r w:rsidR="008C4E13">
        <w:rPr>
          <w:b/>
          <w:sz w:val="24"/>
          <w:szCs w:val="24"/>
        </w:rPr>
        <w:t xml:space="preserve">Delete </w:t>
      </w:r>
    </w:p>
    <w:p w14:paraId="6F6C6B40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2D5B6DFD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652945">
        <w:rPr>
          <w:color w:val="000000" w:themeColor="text1"/>
          <w:sz w:val="24"/>
          <w:szCs w:val="24"/>
        </w:rPr>
        <w:t xml:space="preserve">Admin </w:t>
      </w:r>
      <w:r w:rsidR="008C4E13">
        <w:rPr>
          <w:sz w:val="24"/>
          <w:szCs w:val="24"/>
        </w:rPr>
        <w:t xml:space="preserve">Delete </w:t>
      </w:r>
      <w:r w:rsidRPr="00754D59">
        <w:rPr>
          <w:sz w:val="24"/>
          <w:szCs w:val="24"/>
        </w:rPr>
        <w:t xml:space="preserve">feature </w:t>
      </w:r>
      <w:r w:rsidR="00C24950">
        <w:rPr>
          <w:sz w:val="24"/>
          <w:szCs w:val="24"/>
        </w:rPr>
        <w:t>enables the sys admin to remove an existing user form the system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76C23F2F" w14:textId="77777777" w:rsidTr="009B776B">
        <w:tc>
          <w:tcPr>
            <w:tcW w:w="2448" w:type="dxa"/>
          </w:tcPr>
          <w:p w14:paraId="2797409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7095340C" w14:textId="77777777" w:rsidR="00B22275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</w:t>
            </w:r>
          </w:p>
          <w:p w14:paraId="26FA98BD" w14:textId="77777777" w:rsidR="00C24950" w:rsidRPr="00754D59" w:rsidRDefault="00C24950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694E570" w14:textId="77777777" w:rsidTr="009B776B">
        <w:tc>
          <w:tcPr>
            <w:tcW w:w="2448" w:type="dxa"/>
          </w:tcPr>
          <w:p w14:paraId="14FED49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0F2DF7D4" w14:textId="77777777" w:rsidR="00C24950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admin</w:t>
            </w:r>
            <w:r w:rsidRPr="00754D59">
              <w:rPr>
                <w:sz w:val="24"/>
                <w:szCs w:val="24"/>
              </w:rPr>
              <w:t xml:space="preserve"> triggers the </w:t>
            </w:r>
            <w:r w:rsidR="00851FB4"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851FB4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event.</w:t>
            </w:r>
          </w:p>
          <w:p w14:paraId="71892D1F" w14:textId="77777777" w:rsidR="00B22275" w:rsidRPr="00754D59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22275" w:rsidRPr="00754D59" w14:paraId="322D41E2" w14:textId="77777777" w:rsidTr="009B776B">
        <w:tc>
          <w:tcPr>
            <w:tcW w:w="2448" w:type="dxa"/>
          </w:tcPr>
          <w:p w14:paraId="0932D82D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7E9BEBB1" w14:textId="77777777" w:rsidR="00C24950" w:rsidRPr="00754D59" w:rsidRDefault="00C24950" w:rsidP="00C2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has a super </w:t>
            </w:r>
            <w:r w:rsidR="00EB410A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role access and </w:t>
            </w:r>
            <w:r w:rsidR="00F16AC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user have existing profile.</w:t>
            </w:r>
          </w:p>
          <w:p w14:paraId="3EADF217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614EE914" w14:textId="77777777" w:rsidTr="009B776B">
        <w:tc>
          <w:tcPr>
            <w:tcW w:w="2448" w:type="dxa"/>
          </w:tcPr>
          <w:p w14:paraId="0D4559AA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388D8B13" w14:textId="77777777" w:rsidR="00C24950" w:rsidRPr="00754D59" w:rsidRDefault="00C24950" w:rsidP="00C24950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displays </w:t>
            </w:r>
            <w:r>
              <w:rPr>
                <w:sz w:val="24"/>
                <w:szCs w:val="24"/>
              </w:rPr>
              <w:t>existing</w:t>
            </w:r>
            <w:r w:rsidRPr="00754D59">
              <w:rPr>
                <w:sz w:val="24"/>
                <w:szCs w:val="24"/>
              </w:rPr>
              <w:t xml:space="preserve"> user information and </w:t>
            </w:r>
            <w:r w:rsidR="00F16ACA">
              <w:rPr>
                <w:sz w:val="24"/>
                <w:szCs w:val="24"/>
              </w:rPr>
              <w:t>prompt</w:t>
            </w:r>
            <w:r w:rsidRPr="00754D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 w:rsidRPr="00754D5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delete user</w:t>
            </w:r>
            <w:r w:rsidRPr="00754D59">
              <w:rPr>
                <w:sz w:val="24"/>
                <w:szCs w:val="24"/>
              </w:rPr>
              <w:t xml:space="preserve">. </w:t>
            </w:r>
          </w:p>
          <w:p w14:paraId="291D3A36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60321254" w14:textId="77777777" w:rsidTr="009B776B">
        <w:tc>
          <w:tcPr>
            <w:tcW w:w="2448" w:type="dxa"/>
          </w:tcPr>
          <w:p w14:paraId="2B509EB3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4EE50B39" w14:textId="77777777" w:rsidR="00B22275" w:rsidRPr="00754D59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14065C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removed from the system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43EC6D83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2A9A900B" w14:textId="77777777" w:rsidTr="009B776B">
        <w:tc>
          <w:tcPr>
            <w:tcW w:w="2448" w:type="dxa"/>
          </w:tcPr>
          <w:p w14:paraId="7BF61540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2A9A384E" w14:textId="77777777" w:rsidR="00C24950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deletion</w:t>
            </w:r>
            <w:r w:rsidRPr="00754D59">
              <w:rPr>
                <w:sz w:val="24"/>
                <w:szCs w:val="24"/>
              </w:rPr>
              <w:t>.</w:t>
            </w:r>
          </w:p>
          <w:p w14:paraId="796ECC25" w14:textId="77777777" w:rsidR="003238BD" w:rsidRPr="00754D59" w:rsidRDefault="003238BD" w:rsidP="009B776B">
            <w:pPr>
              <w:rPr>
                <w:sz w:val="24"/>
                <w:szCs w:val="24"/>
              </w:rPr>
            </w:pPr>
          </w:p>
        </w:tc>
      </w:tr>
    </w:tbl>
    <w:p w14:paraId="0694BF5B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137DB2DE" w14:textId="77777777" w:rsidR="00B22275" w:rsidRPr="00754D59" w:rsidRDefault="00B22275" w:rsidP="00B22275">
      <w:pPr>
        <w:jc w:val="center"/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Use Case Name: </w:t>
      </w:r>
      <w:r w:rsidR="00652945" w:rsidRPr="00652945">
        <w:rPr>
          <w:b/>
          <w:color w:val="000000" w:themeColor="text1"/>
          <w:sz w:val="24"/>
          <w:szCs w:val="24"/>
        </w:rPr>
        <w:t>Admin</w:t>
      </w:r>
      <w:r w:rsidR="00652945">
        <w:rPr>
          <w:color w:val="000000" w:themeColor="text1"/>
          <w:sz w:val="24"/>
          <w:szCs w:val="24"/>
        </w:rPr>
        <w:t xml:space="preserve"> </w:t>
      </w:r>
      <w:r w:rsidR="00C24950">
        <w:rPr>
          <w:b/>
          <w:sz w:val="24"/>
          <w:szCs w:val="24"/>
        </w:rPr>
        <w:t xml:space="preserve">View </w:t>
      </w:r>
    </w:p>
    <w:p w14:paraId="5843B9F3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39418E2C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652945">
        <w:rPr>
          <w:color w:val="000000" w:themeColor="text1"/>
          <w:sz w:val="24"/>
          <w:szCs w:val="24"/>
        </w:rPr>
        <w:t xml:space="preserve">Admin </w:t>
      </w:r>
      <w:r w:rsidR="005C078D">
        <w:rPr>
          <w:sz w:val="24"/>
          <w:szCs w:val="24"/>
        </w:rPr>
        <w:t xml:space="preserve">View </w:t>
      </w:r>
      <w:r w:rsidRPr="00754D59">
        <w:rPr>
          <w:sz w:val="24"/>
          <w:szCs w:val="24"/>
        </w:rPr>
        <w:t xml:space="preserve">feature </w:t>
      </w:r>
      <w:r w:rsidR="005C078D">
        <w:rPr>
          <w:sz w:val="24"/>
          <w:szCs w:val="24"/>
        </w:rPr>
        <w:t>allows the sys admin to view a specific user information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7FCFA8E0" w14:textId="77777777" w:rsidTr="009B776B">
        <w:tc>
          <w:tcPr>
            <w:tcW w:w="2448" w:type="dxa"/>
          </w:tcPr>
          <w:p w14:paraId="22F8013B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1F5406B5" w14:textId="77777777" w:rsidR="00C24950" w:rsidRDefault="00C24950" w:rsidP="00C2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</w:t>
            </w:r>
          </w:p>
          <w:p w14:paraId="75921229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1815E760" w14:textId="77777777" w:rsidTr="009B776B">
        <w:tc>
          <w:tcPr>
            <w:tcW w:w="2448" w:type="dxa"/>
          </w:tcPr>
          <w:p w14:paraId="5C8E8E7D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63FD27A7" w14:textId="77777777" w:rsidR="00C24950" w:rsidRDefault="00C24950" w:rsidP="00C2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admin</w:t>
            </w:r>
            <w:r w:rsidRPr="00754D59">
              <w:rPr>
                <w:sz w:val="24"/>
                <w:szCs w:val="24"/>
              </w:rPr>
              <w:t xml:space="preserve"> triggers the </w:t>
            </w:r>
            <w:r w:rsidR="001248C1"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1248C1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event.</w:t>
            </w:r>
          </w:p>
          <w:p w14:paraId="01E70E22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457D3684" w14:textId="77777777" w:rsidTr="009B776B">
        <w:tc>
          <w:tcPr>
            <w:tcW w:w="2448" w:type="dxa"/>
          </w:tcPr>
          <w:p w14:paraId="1B5A0A1F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6843133D" w14:textId="77777777" w:rsidR="00C24950" w:rsidRPr="00754D59" w:rsidRDefault="00C24950" w:rsidP="00C2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administrator has a super</w:t>
            </w:r>
            <w:r w:rsidR="00EB410A">
              <w:rPr>
                <w:sz w:val="24"/>
                <w:szCs w:val="24"/>
              </w:rPr>
              <w:t xml:space="preserve"> user</w:t>
            </w:r>
            <w:r>
              <w:rPr>
                <w:sz w:val="24"/>
                <w:szCs w:val="24"/>
              </w:rPr>
              <w:t xml:space="preserve"> role access and there are existing user profiles.</w:t>
            </w:r>
          </w:p>
          <w:p w14:paraId="7045EC0A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5DCF46F3" w14:textId="77777777" w:rsidTr="009B776B">
        <w:tc>
          <w:tcPr>
            <w:tcW w:w="2448" w:type="dxa"/>
          </w:tcPr>
          <w:p w14:paraId="6FA13B98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177827AA" w14:textId="77777777" w:rsidR="00C24950" w:rsidRDefault="00C24950" w:rsidP="00C24950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displays </w:t>
            </w:r>
            <w:r>
              <w:rPr>
                <w:sz w:val="24"/>
                <w:szCs w:val="24"/>
              </w:rPr>
              <w:t>existing</w:t>
            </w:r>
            <w:r w:rsidRPr="00754D59">
              <w:rPr>
                <w:sz w:val="24"/>
                <w:szCs w:val="24"/>
              </w:rPr>
              <w:t xml:space="preserve"> user information</w:t>
            </w:r>
            <w:r>
              <w:rPr>
                <w:sz w:val="24"/>
                <w:szCs w:val="24"/>
              </w:rPr>
              <w:t>.</w:t>
            </w:r>
          </w:p>
          <w:p w14:paraId="77965888" w14:textId="77777777" w:rsidR="00B22275" w:rsidRPr="00754D59" w:rsidRDefault="00C24950" w:rsidP="00C24950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 </w:t>
            </w:r>
          </w:p>
        </w:tc>
      </w:tr>
      <w:tr w:rsidR="00B22275" w:rsidRPr="00754D59" w14:paraId="59572053" w14:textId="77777777" w:rsidTr="009B776B">
        <w:tc>
          <w:tcPr>
            <w:tcW w:w="2448" w:type="dxa"/>
          </w:tcPr>
          <w:p w14:paraId="73E1C7B1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37B6D553" w14:textId="77777777" w:rsidR="00B22275" w:rsidRDefault="00F16ACA" w:rsidP="00C2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54F3B">
              <w:rPr>
                <w:sz w:val="24"/>
                <w:szCs w:val="24"/>
              </w:rPr>
              <w:t xml:space="preserve">ser information displayed. </w:t>
            </w:r>
          </w:p>
          <w:p w14:paraId="7C22AD16" w14:textId="77777777" w:rsidR="00C24950" w:rsidRPr="00754D59" w:rsidRDefault="00C24950" w:rsidP="00C24950">
            <w:pPr>
              <w:rPr>
                <w:sz w:val="24"/>
                <w:szCs w:val="24"/>
              </w:rPr>
            </w:pPr>
          </w:p>
        </w:tc>
      </w:tr>
      <w:tr w:rsidR="00B22275" w:rsidRPr="00754D59" w14:paraId="67787BAE" w14:textId="77777777" w:rsidTr="009B776B">
        <w:tc>
          <w:tcPr>
            <w:tcW w:w="2448" w:type="dxa"/>
          </w:tcPr>
          <w:p w14:paraId="7E7FE963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0C2987FC" w14:textId="77777777" w:rsidR="00B22275" w:rsidRDefault="00C24950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  <w:p w14:paraId="30527C54" w14:textId="77777777" w:rsidR="003238BD" w:rsidRPr="00754D59" w:rsidRDefault="003238BD" w:rsidP="009B776B">
            <w:pPr>
              <w:rPr>
                <w:sz w:val="24"/>
                <w:szCs w:val="24"/>
              </w:rPr>
            </w:pPr>
          </w:p>
        </w:tc>
      </w:tr>
    </w:tbl>
    <w:p w14:paraId="142DA1E6" w14:textId="77777777" w:rsidR="005C078D" w:rsidRPr="00754D59" w:rsidRDefault="005C078D" w:rsidP="005C078D">
      <w:pPr>
        <w:rPr>
          <w:sz w:val="24"/>
          <w:szCs w:val="24"/>
        </w:rPr>
      </w:pPr>
    </w:p>
    <w:p w14:paraId="35A8A64F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00EF8E" w14:textId="77777777" w:rsidR="005C078D" w:rsidRPr="00754D59" w:rsidRDefault="005C078D" w:rsidP="005C078D">
      <w:pPr>
        <w:jc w:val="center"/>
        <w:rPr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 xml:space="preserve">Use Case Name: </w:t>
      </w:r>
      <w:r w:rsidR="00652945" w:rsidRPr="00867453">
        <w:rPr>
          <w:b/>
          <w:color w:val="000000" w:themeColor="text1"/>
          <w:sz w:val="24"/>
          <w:szCs w:val="24"/>
        </w:rPr>
        <w:t>Admin</w:t>
      </w:r>
      <w:r w:rsidR="00652945">
        <w:rPr>
          <w:color w:val="000000" w:themeColor="text1"/>
          <w:sz w:val="24"/>
          <w:szCs w:val="24"/>
        </w:rPr>
        <w:t xml:space="preserve"> </w:t>
      </w:r>
      <w:r>
        <w:rPr>
          <w:b/>
          <w:sz w:val="24"/>
          <w:szCs w:val="24"/>
        </w:rPr>
        <w:t>Listing</w:t>
      </w:r>
    </w:p>
    <w:p w14:paraId="18F2DFAC" w14:textId="77777777" w:rsidR="005C078D" w:rsidRPr="00754D59" w:rsidRDefault="005C078D" w:rsidP="005C078D">
      <w:pPr>
        <w:rPr>
          <w:b/>
          <w:sz w:val="24"/>
          <w:szCs w:val="24"/>
        </w:rPr>
      </w:pPr>
    </w:p>
    <w:p w14:paraId="387B8F18" w14:textId="77777777" w:rsidR="005C078D" w:rsidRPr="00754D59" w:rsidRDefault="005C078D" w:rsidP="005C078D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867453">
        <w:rPr>
          <w:color w:val="000000" w:themeColor="text1"/>
          <w:sz w:val="24"/>
          <w:szCs w:val="24"/>
        </w:rPr>
        <w:t xml:space="preserve">Admin </w:t>
      </w:r>
      <w:r>
        <w:rPr>
          <w:sz w:val="24"/>
          <w:szCs w:val="24"/>
        </w:rPr>
        <w:t>Listing</w:t>
      </w:r>
      <w:r w:rsidRPr="00754D59">
        <w:rPr>
          <w:sz w:val="24"/>
          <w:szCs w:val="24"/>
        </w:rPr>
        <w:t xml:space="preserve"> feature allow</w:t>
      </w:r>
      <w:r w:rsidR="00DC5F95">
        <w:rPr>
          <w:sz w:val="24"/>
          <w:szCs w:val="24"/>
        </w:rPr>
        <w:t>s</w:t>
      </w:r>
      <w:r w:rsidRPr="00754D59">
        <w:rPr>
          <w:sz w:val="24"/>
          <w:szCs w:val="24"/>
        </w:rPr>
        <w:t xml:space="preserve"> </w:t>
      </w:r>
      <w:r>
        <w:rPr>
          <w:sz w:val="24"/>
          <w:szCs w:val="24"/>
        </w:rPr>
        <w:t>the sys admin to view lists of users that are in the virtual letter of life database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5C078D" w:rsidRPr="00754D59" w14:paraId="5A3AC4B3" w14:textId="77777777" w:rsidTr="003550D2">
        <w:tc>
          <w:tcPr>
            <w:tcW w:w="2448" w:type="dxa"/>
          </w:tcPr>
          <w:p w14:paraId="772D5BBD" w14:textId="77777777" w:rsidR="005C078D" w:rsidRPr="00754D59" w:rsidRDefault="005C078D" w:rsidP="005C078D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22256191" w14:textId="77777777" w:rsidR="005C078D" w:rsidRDefault="005C078D" w:rsidP="005C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</w:t>
            </w:r>
          </w:p>
          <w:p w14:paraId="0F1CAD8D" w14:textId="77777777" w:rsidR="005C078D" w:rsidRPr="00754D59" w:rsidRDefault="005C078D" w:rsidP="005C078D">
            <w:pPr>
              <w:rPr>
                <w:sz w:val="24"/>
                <w:szCs w:val="24"/>
              </w:rPr>
            </w:pPr>
          </w:p>
        </w:tc>
      </w:tr>
      <w:tr w:rsidR="005C078D" w:rsidRPr="00754D59" w14:paraId="30E1691E" w14:textId="77777777" w:rsidTr="003550D2">
        <w:tc>
          <w:tcPr>
            <w:tcW w:w="2448" w:type="dxa"/>
          </w:tcPr>
          <w:p w14:paraId="1B98F600" w14:textId="77777777" w:rsidR="005C078D" w:rsidRPr="00754D59" w:rsidRDefault="005C078D" w:rsidP="005C078D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562211D9" w14:textId="77777777" w:rsidR="005C078D" w:rsidRDefault="005C078D" w:rsidP="005C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admin</w:t>
            </w:r>
            <w:r w:rsidRPr="00754D59">
              <w:rPr>
                <w:sz w:val="24"/>
                <w:szCs w:val="24"/>
              </w:rPr>
              <w:t xml:space="preserve"> triggers the </w:t>
            </w:r>
            <w:r w:rsidR="00783619">
              <w:rPr>
                <w:color w:val="000000" w:themeColor="text1"/>
                <w:sz w:val="24"/>
                <w:szCs w:val="24"/>
              </w:rPr>
              <w:t xml:space="preserve">Admin </w:t>
            </w:r>
            <w:r w:rsidR="00783619">
              <w:rPr>
                <w:sz w:val="24"/>
                <w:szCs w:val="24"/>
              </w:rPr>
              <w:t>Listing</w:t>
            </w:r>
            <w:r w:rsidR="00783619" w:rsidRPr="00754D59">
              <w:rPr>
                <w:sz w:val="24"/>
                <w:szCs w:val="24"/>
              </w:rPr>
              <w:t xml:space="preserve"> </w:t>
            </w:r>
            <w:r w:rsidR="00F16ACA">
              <w:rPr>
                <w:sz w:val="24"/>
                <w:szCs w:val="24"/>
              </w:rPr>
              <w:t>event</w:t>
            </w:r>
            <w:r>
              <w:rPr>
                <w:sz w:val="24"/>
                <w:szCs w:val="24"/>
              </w:rPr>
              <w:t>.</w:t>
            </w:r>
          </w:p>
          <w:p w14:paraId="7413A658" w14:textId="77777777" w:rsidR="005C078D" w:rsidRPr="00754D59" w:rsidRDefault="005C078D" w:rsidP="005C078D">
            <w:pPr>
              <w:rPr>
                <w:sz w:val="24"/>
                <w:szCs w:val="24"/>
              </w:rPr>
            </w:pPr>
          </w:p>
        </w:tc>
      </w:tr>
      <w:tr w:rsidR="005C078D" w:rsidRPr="00754D59" w14:paraId="7DBC3E56" w14:textId="77777777" w:rsidTr="003550D2">
        <w:tc>
          <w:tcPr>
            <w:tcW w:w="2448" w:type="dxa"/>
          </w:tcPr>
          <w:p w14:paraId="528A7425" w14:textId="77777777" w:rsidR="005C078D" w:rsidRPr="00754D59" w:rsidRDefault="005C078D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24969DE3" w14:textId="77777777" w:rsidR="005C078D" w:rsidRDefault="005C078D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administrator has a super </w:t>
            </w:r>
            <w:r w:rsidR="00EB410A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role access</w:t>
            </w:r>
            <w:r w:rsidR="00F16AC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4133DD44" w14:textId="77777777" w:rsidR="005C078D" w:rsidRPr="00754D59" w:rsidRDefault="005C078D" w:rsidP="003550D2">
            <w:pPr>
              <w:rPr>
                <w:sz w:val="24"/>
                <w:szCs w:val="24"/>
              </w:rPr>
            </w:pPr>
          </w:p>
        </w:tc>
      </w:tr>
      <w:tr w:rsidR="005C078D" w:rsidRPr="00754D59" w14:paraId="6609C4A4" w14:textId="77777777" w:rsidTr="003550D2">
        <w:tc>
          <w:tcPr>
            <w:tcW w:w="2448" w:type="dxa"/>
          </w:tcPr>
          <w:p w14:paraId="39B051C5" w14:textId="77777777" w:rsidR="005C078D" w:rsidRPr="00754D59" w:rsidRDefault="005C078D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3C3DB507" w14:textId="77777777" w:rsidR="005C078D" w:rsidRDefault="005C078D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list of users.</w:t>
            </w:r>
          </w:p>
          <w:p w14:paraId="2656ABCE" w14:textId="77777777" w:rsidR="005C078D" w:rsidRPr="00754D59" w:rsidRDefault="005C078D" w:rsidP="003550D2">
            <w:pPr>
              <w:rPr>
                <w:sz w:val="24"/>
                <w:szCs w:val="24"/>
              </w:rPr>
            </w:pPr>
          </w:p>
        </w:tc>
      </w:tr>
      <w:tr w:rsidR="005C078D" w:rsidRPr="00754D59" w14:paraId="54AE4E36" w14:textId="77777777" w:rsidTr="003550D2">
        <w:tc>
          <w:tcPr>
            <w:tcW w:w="2448" w:type="dxa"/>
          </w:tcPr>
          <w:p w14:paraId="1FC9BA5F" w14:textId="77777777" w:rsidR="005C078D" w:rsidRPr="00754D59" w:rsidRDefault="005C078D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18FF8C7B" w14:textId="77777777" w:rsidR="005C078D" w:rsidRPr="00754D59" w:rsidRDefault="005C078D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existing users displayed</w:t>
            </w:r>
            <w:r w:rsidRPr="00754D59">
              <w:rPr>
                <w:sz w:val="24"/>
                <w:szCs w:val="24"/>
              </w:rPr>
              <w:t>.</w:t>
            </w:r>
          </w:p>
          <w:p w14:paraId="1EBD067B" w14:textId="77777777" w:rsidR="005C078D" w:rsidRPr="00754D59" w:rsidRDefault="005C078D" w:rsidP="003550D2">
            <w:pPr>
              <w:rPr>
                <w:sz w:val="24"/>
                <w:szCs w:val="24"/>
              </w:rPr>
            </w:pPr>
          </w:p>
        </w:tc>
      </w:tr>
      <w:tr w:rsidR="005C078D" w:rsidRPr="00754D59" w14:paraId="2A2E5FBA" w14:textId="77777777" w:rsidTr="003550D2">
        <w:tc>
          <w:tcPr>
            <w:tcW w:w="2448" w:type="dxa"/>
          </w:tcPr>
          <w:p w14:paraId="3DFB49EE" w14:textId="77777777" w:rsidR="005C078D" w:rsidRPr="00754D59" w:rsidRDefault="005C078D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6C5000E8" w14:textId="77777777" w:rsidR="005C078D" w:rsidRPr="00754D59" w:rsidRDefault="005C078D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  <w:p w14:paraId="543FAF21" w14:textId="77777777" w:rsidR="005C078D" w:rsidRPr="00754D59" w:rsidRDefault="005C078D" w:rsidP="003550D2">
            <w:pPr>
              <w:rPr>
                <w:sz w:val="24"/>
                <w:szCs w:val="24"/>
              </w:rPr>
            </w:pPr>
          </w:p>
        </w:tc>
      </w:tr>
    </w:tbl>
    <w:p w14:paraId="501B3B23" w14:textId="77777777" w:rsidR="005C078D" w:rsidRPr="00754D59" w:rsidRDefault="005C078D" w:rsidP="00B22275">
      <w:pPr>
        <w:rPr>
          <w:sz w:val="24"/>
          <w:szCs w:val="24"/>
        </w:rPr>
      </w:pPr>
    </w:p>
    <w:p w14:paraId="3FB87C04" w14:textId="77777777" w:rsidR="00B22275" w:rsidRPr="00754D59" w:rsidRDefault="00B22275" w:rsidP="00B22275">
      <w:pPr>
        <w:jc w:val="center"/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Use Case Name: </w:t>
      </w:r>
      <w:r w:rsidR="00011670" w:rsidRPr="00011670">
        <w:rPr>
          <w:b/>
          <w:color w:val="000000" w:themeColor="text1"/>
          <w:sz w:val="24"/>
          <w:szCs w:val="24"/>
        </w:rPr>
        <w:t>User</w:t>
      </w:r>
      <w:r w:rsidR="00011670" w:rsidRPr="00E55EF3">
        <w:rPr>
          <w:color w:val="000000" w:themeColor="text1"/>
          <w:sz w:val="24"/>
          <w:szCs w:val="24"/>
        </w:rPr>
        <w:t xml:space="preserve"> </w:t>
      </w:r>
      <w:r w:rsidR="00A54F3B">
        <w:rPr>
          <w:b/>
          <w:sz w:val="24"/>
          <w:szCs w:val="24"/>
        </w:rPr>
        <w:t>Listing</w:t>
      </w:r>
    </w:p>
    <w:p w14:paraId="237A782D" w14:textId="77777777" w:rsidR="00B22275" w:rsidRPr="00754D59" w:rsidRDefault="00B22275" w:rsidP="00B22275">
      <w:pPr>
        <w:rPr>
          <w:b/>
          <w:sz w:val="24"/>
          <w:szCs w:val="24"/>
        </w:rPr>
      </w:pPr>
    </w:p>
    <w:p w14:paraId="2C611E35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011670">
        <w:rPr>
          <w:color w:val="000000" w:themeColor="text1"/>
          <w:sz w:val="24"/>
          <w:szCs w:val="24"/>
        </w:rPr>
        <w:t>User</w:t>
      </w:r>
      <w:r w:rsidR="00011670" w:rsidRPr="00E55EF3">
        <w:rPr>
          <w:color w:val="000000" w:themeColor="text1"/>
          <w:sz w:val="24"/>
          <w:szCs w:val="24"/>
        </w:rPr>
        <w:t xml:space="preserve"> </w:t>
      </w:r>
      <w:r w:rsidR="00A54F3B">
        <w:rPr>
          <w:sz w:val="24"/>
          <w:szCs w:val="24"/>
        </w:rPr>
        <w:t>Listing</w:t>
      </w:r>
      <w:r w:rsidRPr="00754D59">
        <w:rPr>
          <w:sz w:val="24"/>
          <w:szCs w:val="24"/>
        </w:rPr>
        <w:t xml:space="preserve"> feature allow</w:t>
      </w:r>
      <w:r w:rsidR="00DC5F95">
        <w:rPr>
          <w:sz w:val="24"/>
          <w:szCs w:val="24"/>
        </w:rPr>
        <w:t>s</w:t>
      </w:r>
      <w:r w:rsidRPr="00754D59">
        <w:rPr>
          <w:sz w:val="24"/>
          <w:szCs w:val="24"/>
        </w:rPr>
        <w:t xml:space="preserve"> </w:t>
      </w:r>
      <w:r w:rsidR="00A54F3B">
        <w:rPr>
          <w:sz w:val="24"/>
          <w:szCs w:val="24"/>
        </w:rPr>
        <w:t xml:space="preserve">EMT personnel to view lists of patients’ that are in the </w:t>
      </w:r>
      <w:r w:rsidR="00904A07">
        <w:rPr>
          <w:sz w:val="24"/>
          <w:szCs w:val="24"/>
        </w:rPr>
        <w:t>virtual letter of life database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5D460D53" w14:textId="77777777" w:rsidTr="009B776B">
        <w:tc>
          <w:tcPr>
            <w:tcW w:w="2448" w:type="dxa"/>
          </w:tcPr>
          <w:p w14:paraId="24D0922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70838CCD" w14:textId="77777777" w:rsidR="00B22275" w:rsidRDefault="00A54F3B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</w:t>
            </w:r>
          </w:p>
          <w:p w14:paraId="01BD7BE1" w14:textId="77777777" w:rsidR="00A54F3B" w:rsidRPr="00754D59" w:rsidRDefault="00A54F3B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4FDC1F91" w14:textId="77777777" w:rsidTr="009B776B">
        <w:tc>
          <w:tcPr>
            <w:tcW w:w="2448" w:type="dxa"/>
          </w:tcPr>
          <w:p w14:paraId="637A17E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5DF3AEDD" w14:textId="77777777" w:rsidR="00B22275" w:rsidRDefault="00A54F3B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</w:t>
            </w:r>
            <w:r w:rsidR="0014065C">
              <w:rPr>
                <w:sz w:val="24"/>
                <w:szCs w:val="24"/>
              </w:rPr>
              <w:t>triggers</w:t>
            </w:r>
            <w:r w:rsidR="00D41D9A">
              <w:rPr>
                <w:sz w:val="24"/>
                <w:szCs w:val="24"/>
              </w:rPr>
              <w:t xml:space="preserve"> the </w:t>
            </w:r>
            <w:r w:rsidR="00532D03">
              <w:rPr>
                <w:color w:val="000000" w:themeColor="text1"/>
                <w:sz w:val="24"/>
                <w:szCs w:val="24"/>
              </w:rPr>
              <w:t>User</w:t>
            </w:r>
            <w:r w:rsidR="00532D03"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532D03">
              <w:rPr>
                <w:sz w:val="24"/>
                <w:szCs w:val="24"/>
              </w:rPr>
              <w:t>Listing</w:t>
            </w:r>
            <w:r w:rsidR="00532D03" w:rsidRPr="00754D59">
              <w:rPr>
                <w:sz w:val="24"/>
                <w:szCs w:val="24"/>
              </w:rPr>
              <w:t xml:space="preserve"> </w:t>
            </w:r>
            <w:r w:rsidR="00DC5F95">
              <w:rPr>
                <w:sz w:val="24"/>
                <w:szCs w:val="24"/>
              </w:rPr>
              <w:t>event</w:t>
            </w:r>
            <w:r>
              <w:rPr>
                <w:sz w:val="24"/>
                <w:szCs w:val="24"/>
              </w:rPr>
              <w:t xml:space="preserve">. </w:t>
            </w:r>
          </w:p>
          <w:p w14:paraId="68884C18" w14:textId="77777777" w:rsidR="00A54F3B" w:rsidRPr="00754D59" w:rsidRDefault="00A54F3B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ED6B348" w14:textId="77777777" w:rsidTr="009B776B">
        <w:tc>
          <w:tcPr>
            <w:tcW w:w="2448" w:type="dxa"/>
          </w:tcPr>
          <w:p w14:paraId="4AB3D84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707C7354" w14:textId="77777777" w:rsidR="00B22275" w:rsidRPr="00754D59" w:rsidRDefault="00A54F3B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</w:t>
            </w:r>
            <w:r w:rsidR="00904A07">
              <w:rPr>
                <w:sz w:val="24"/>
                <w:szCs w:val="24"/>
              </w:rPr>
              <w:t>authenticated and patient</w:t>
            </w:r>
            <w:r w:rsidR="00711788">
              <w:rPr>
                <w:sz w:val="24"/>
                <w:szCs w:val="24"/>
              </w:rPr>
              <w:t>s’</w:t>
            </w:r>
            <w:r w:rsidR="00904A07">
              <w:rPr>
                <w:sz w:val="24"/>
                <w:szCs w:val="24"/>
              </w:rPr>
              <w:t xml:space="preserve"> information is in the virtual life of letter database.</w:t>
            </w:r>
          </w:p>
          <w:p w14:paraId="71615A6B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58BC8009" w14:textId="77777777" w:rsidTr="009B776B">
        <w:tc>
          <w:tcPr>
            <w:tcW w:w="2448" w:type="dxa"/>
          </w:tcPr>
          <w:p w14:paraId="4DA8A719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5A1F5108" w14:textId="77777777" w:rsidR="00B22275" w:rsidRDefault="00904A07" w:rsidP="008E7C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</w:t>
            </w:r>
            <w:r w:rsidR="008E7CE8">
              <w:rPr>
                <w:sz w:val="24"/>
                <w:szCs w:val="24"/>
              </w:rPr>
              <w:t>tem allows user to view list of patients.</w:t>
            </w:r>
          </w:p>
          <w:p w14:paraId="7E748FC5" w14:textId="77777777" w:rsidR="008E7CE8" w:rsidRPr="00754D59" w:rsidRDefault="008E7CE8" w:rsidP="008E7CE8">
            <w:pPr>
              <w:rPr>
                <w:sz w:val="24"/>
                <w:szCs w:val="24"/>
              </w:rPr>
            </w:pPr>
          </w:p>
        </w:tc>
      </w:tr>
      <w:tr w:rsidR="00B22275" w:rsidRPr="00754D59" w14:paraId="5CDBC552" w14:textId="77777777" w:rsidTr="009B776B">
        <w:tc>
          <w:tcPr>
            <w:tcW w:w="2448" w:type="dxa"/>
          </w:tcPr>
          <w:p w14:paraId="5288C2B1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63A1EFF1" w14:textId="77777777" w:rsidR="00B22275" w:rsidRPr="00754D59" w:rsidRDefault="008E7CE8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existing patients displayed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567EE31D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552EC273" w14:textId="77777777" w:rsidTr="009B776B">
        <w:tc>
          <w:tcPr>
            <w:tcW w:w="2448" w:type="dxa"/>
          </w:tcPr>
          <w:p w14:paraId="762DC94E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5590B277" w14:textId="77777777" w:rsidR="00B22275" w:rsidRPr="00754D59" w:rsidRDefault="00711788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  <w:p w14:paraId="2B1B6642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7DE692C3" w14:textId="77777777" w:rsidR="00B22275" w:rsidRDefault="00B22275" w:rsidP="00B22275">
      <w:pPr>
        <w:rPr>
          <w:sz w:val="24"/>
          <w:szCs w:val="24"/>
        </w:rPr>
      </w:pPr>
    </w:p>
    <w:p w14:paraId="11992CA4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525556" w14:textId="77777777" w:rsidR="00904A07" w:rsidRPr="00754D59" w:rsidRDefault="00904A07" w:rsidP="00904A07">
      <w:pPr>
        <w:jc w:val="center"/>
        <w:rPr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 xml:space="preserve">Use Case Name: </w:t>
      </w:r>
      <w:r w:rsidR="00011670">
        <w:rPr>
          <w:b/>
          <w:sz w:val="24"/>
          <w:szCs w:val="24"/>
        </w:rPr>
        <w:t>Scan/</w:t>
      </w:r>
      <w:r w:rsidR="00711788">
        <w:rPr>
          <w:b/>
          <w:sz w:val="24"/>
          <w:szCs w:val="24"/>
        </w:rPr>
        <w:t>Search</w:t>
      </w:r>
    </w:p>
    <w:p w14:paraId="3DA0A234" w14:textId="77777777" w:rsidR="00904A07" w:rsidRPr="00754D59" w:rsidRDefault="00904A07" w:rsidP="00904A07">
      <w:pPr>
        <w:rPr>
          <w:b/>
          <w:sz w:val="24"/>
          <w:szCs w:val="24"/>
        </w:rPr>
      </w:pPr>
    </w:p>
    <w:p w14:paraId="567B7630" w14:textId="77777777" w:rsidR="00904A07" w:rsidRPr="00754D59" w:rsidRDefault="00904A07" w:rsidP="00904A07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011670">
        <w:rPr>
          <w:sz w:val="24"/>
          <w:szCs w:val="24"/>
        </w:rPr>
        <w:t>Scan/</w:t>
      </w:r>
      <w:r w:rsidR="00711788">
        <w:rPr>
          <w:sz w:val="24"/>
          <w:szCs w:val="24"/>
        </w:rPr>
        <w:t>Search</w:t>
      </w:r>
      <w:r w:rsidRPr="00754D59">
        <w:rPr>
          <w:sz w:val="24"/>
          <w:szCs w:val="24"/>
        </w:rPr>
        <w:t xml:space="preserve"> feature allow</w:t>
      </w:r>
      <w:r w:rsidR="00DC5F95">
        <w:rPr>
          <w:sz w:val="24"/>
          <w:szCs w:val="24"/>
        </w:rPr>
        <w:t>s</w:t>
      </w:r>
      <w:r w:rsidRPr="00754D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EMT personnel to </w:t>
      </w:r>
      <w:r w:rsidR="00384345">
        <w:rPr>
          <w:sz w:val="24"/>
          <w:szCs w:val="24"/>
        </w:rPr>
        <w:t>scan bar</w:t>
      </w:r>
      <w:r w:rsidR="000E3AE7">
        <w:rPr>
          <w:sz w:val="24"/>
          <w:szCs w:val="24"/>
        </w:rPr>
        <w:t xml:space="preserve">code or QR code </w:t>
      </w:r>
      <w:r w:rsidR="00DC5F95">
        <w:rPr>
          <w:sz w:val="24"/>
          <w:szCs w:val="24"/>
        </w:rPr>
        <w:t>and search</w:t>
      </w:r>
      <w:r w:rsidR="000E3AE7">
        <w:rPr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 w:rsidR="000E3AE7">
        <w:rPr>
          <w:sz w:val="24"/>
          <w:szCs w:val="24"/>
        </w:rPr>
        <w:t>’s letter of life</w:t>
      </w:r>
      <w:r>
        <w:rPr>
          <w:sz w:val="24"/>
          <w:szCs w:val="24"/>
        </w:rPr>
        <w:t xml:space="preserve"> </w:t>
      </w:r>
      <w:r w:rsidR="00711788">
        <w:rPr>
          <w:sz w:val="24"/>
          <w:szCs w:val="24"/>
        </w:rPr>
        <w:t>from</w:t>
      </w:r>
      <w:r>
        <w:rPr>
          <w:sz w:val="24"/>
          <w:szCs w:val="24"/>
        </w:rPr>
        <w:t xml:space="preserve"> the virtual letter of life database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904A07" w:rsidRPr="00754D59" w14:paraId="34641A4E" w14:textId="77777777" w:rsidTr="003550D2">
        <w:tc>
          <w:tcPr>
            <w:tcW w:w="2448" w:type="dxa"/>
          </w:tcPr>
          <w:p w14:paraId="5971EC59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0284F52B" w14:textId="77777777" w:rsidR="00904A07" w:rsidRDefault="00904A07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</w:t>
            </w:r>
          </w:p>
          <w:p w14:paraId="41BE1623" w14:textId="77777777" w:rsidR="00904A07" w:rsidRPr="00754D59" w:rsidRDefault="00904A07" w:rsidP="003550D2">
            <w:pPr>
              <w:rPr>
                <w:sz w:val="24"/>
                <w:szCs w:val="24"/>
              </w:rPr>
            </w:pPr>
          </w:p>
        </w:tc>
      </w:tr>
      <w:tr w:rsidR="00904A07" w:rsidRPr="00754D59" w14:paraId="53D1D911" w14:textId="77777777" w:rsidTr="003550D2">
        <w:tc>
          <w:tcPr>
            <w:tcW w:w="2448" w:type="dxa"/>
          </w:tcPr>
          <w:p w14:paraId="7F51E7CA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04363F33" w14:textId="77777777" w:rsidR="00904A07" w:rsidRDefault="00904A07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</w:t>
            </w:r>
            <w:r w:rsidR="00DC5F95">
              <w:rPr>
                <w:sz w:val="24"/>
                <w:szCs w:val="24"/>
              </w:rPr>
              <w:t>triggers</w:t>
            </w:r>
            <w:r w:rsidR="00711788">
              <w:rPr>
                <w:sz w:val="24"/>
                <w:szCs w:val="24"/>
              </w:rPr>
              <w:t xml:space="preserve"> the </w:t>
            </w:r>
            <w:r w:rsidR="009E14EF">
              <w:rPr>
                <w:sz w:val="24"/>
                <w:szCs w:val="24"/>
              </w:rPr>
              <w:t>Scan/Search</w:t>
            </w:r>
            <w:r>
              <w:rPr>
                <w:sz w:val="24"/>
                <w:szCs w:val="24"/>
              </w:rPr>
              <w:t xml:space="preserve"> </w:t>
            </w:r>
            <w:r w:rsidR="00DC5F95">
              <w:rPr>
                <w:sz w:val="24"/>
                <w:szCs w:val="24"/>
              </w:rPr>
              <w:t>event</w:t>
            </w:r>
            <w:r>
              <w:rPr>
                <w:sz w:val="24"/>
                <w:szCs w:val="24"/>
              </w:rPr>
              <w:t xml:space="preserve">. </w:t>
            </w:r>
          </w:p>
          <w:p w14:paraId="30234319" w14:textId="77777777" w:rsidR="00904A07" w:rsidRPr="00754D59" w:rsidRDefault="00904A07" w:rsidP="003550D2">
            <w:pPr>
              <w:rPr>
                <w:sz w:val="24"/>
                <w:szCs w:val="24"/>
              </w:rPr>
            </w:pPr>
          </w:p>
        </w:tc>
      </w:tr>
      <w:tr w:rsidR="00904A07" w:rsidRPr="00754D59" w14:paraId="34208AD4" w14:textId="77777777" w:rsidTr="003550D2">
        <w:tc>
          <w:tcPr>
            <w:tcW w:w="2448" w:type="dxa"/>
          </w:tcPr>
          <w:p w14:paraId="348149DA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5EFB0084" w14:textId="77777777" w:rsidR="00711788" w:rsidRPr="00754D59" w:rsidRDefault="00904A07" w:rsidP="007117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EMT personnel authenticated and </w:t>
            </w:r>
            <w:r w:rsidR="00711788">
              <w:rPr>
                <w:sz w:val="24"/>
                <w:szCs w:val="24"/>
              </w:rPr>
              <w:t>patient information is in the virtual life of letter database.</w:t>
            </w:r>
          </w:p>
          <w:p w14:paraId="5E4FBD5D" w14:textId="77777777" w:rsidR="00904A07" w:rsidRPr="00754D59" w:rsidRDefault="00711788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04A07" w:rsidRPr="00754D59" w14:paraId="3DDFFF83" w14:textId="77777777" w:rsidTr="003550D2">
        <w:tc>
          <w:tcPr>
            <w:tcW w:w="2448" w:type="dxa"/>
          </w:tcPr>
          <w:p w14:paraId="5F7AAC06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00264730" w14:textId="77777777" w:rsidR="00904A07" w:rsidRPr="00754D59" w:rsidRDefault="00904A07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384345">
              <w:rPr>
                <w:sz w:val="24"/>
                <w:szCs w:val="24"/>
              </w:rPr>
              <w:t>prompt</w:t>
            </w:r>
            <w:r w:rsidR="00DC5F9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</w:t>
            </w:r>
            <w:r w:rsidR="00711788">
              <w:rPr>
                <w:sz w:val="24"/>
                <w:szCs w:val="24"/>
              </w:rPr>
              <w:t xml:space="preserve">to </w:t>
            </w:r>
            <w:r w:rsidR="00384345">
              <w:rPr>
                <w:sz w:val="24"/>
                <w:szCs w:val="24"/>
              </w:rPr>
              <w:t xml:space="preserve">scan </w:t>
            </w:r>
            <w:r w:rsidR="00711788">
              <w:rPr>
                <w:sz w:val="24"/>
                <w:szCs w:val="24"/>
              </w:rPr>
              <w:t>barcode or QR code.</w:t>
            </w:r>
          </w:p>
          <w:p w14:paraId="5785AA38" w14:textId="77777777" w:rsidR="00904A07" w:rsidRPr="00754D59" w:rsidRDefault="00904A07" w:rsidP="003550D2">
            <w:pPr>
              <w:rPr>
                <w:sz w:val="24"/>
                <w:szCs w:val="24"/>
              </w:rPr>
            </w:pPr>
          </w:p>
        </w:tc>
      </w:tr>
      <w:tr w:rsidR="00904A07" w:rsidRPr="00754D59" w14:paraId="073BF2C2" w14:textId="77777777" w:rsidTr="003550D2">
        <w:tc>
          <w:tcPr>
            <w:tcW w:w="2448" w:type="dxa"/>
          </w:tcPr>
          <w:p w14:paraId="555A0C4C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7A9692ED" w14:textId="77777777" w:rsidR="00904A07" w:rsidRPr="00754D59" w:rsidRDefault="00711788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14065C">
              <w:rPr>
                <w:sz w:val="24"/>
                <w:szCs w:val="24"/>
              </w:rPr>
              <w:t xml:space="preserve">atient letter of life </w:t>
            </w:r>
            <w:r>
              <w:rPr>
                <w:sz w:val="24"/>
                <w:szCs w:val="24"/>
              </w:rPr>
              <w:t xml:space="preserve">displayed </w:t>
            </w:r>
            <w:r w:rsidR="00DC5F95">
              <w:rPr>
                <w:sz w:val="24"/>
                <w:szCs w:val="24"/>
              </w:rPr>
              <w:t>on the screen</w:t>
            </w:r>
            <w:r>
              <w:rPr>
                <w:sz w:val="24"/>
                <w:szCs w:val="24"/>
              </w:rPr>
              <w:t>.</w:t>
            </w:r>
          </w:p>
          <w:p w14:paraId="7D8F8DB2" w14:textId="77777777" w:rsidR="00904A07" w:rsidRPr="00754D59" w:rsidRDefault="00904A07" w:rsidP="003550D2">
            <w:pPr>
              <w:rPr>
                <w:sz w:val="24"/>
                <w:szCs w:val="24"/>
              </w:rPr>
            </w:pPr>
          </w:p>
        </w:tc>
      </w:tr>
      <w:tr w:rsidR="00904A07" w:rsidRPr="00754D59" w14:paraId="13D44E9D" w14:textId="77777777" w:rsidTr="003550D2">
        <w:tc>
          <w:tcPr>
            <w:tcW w:w="2448" w:type="dxa"/>
          </w:tcPr>
          <w:p w14:paraId="21DCB127" w14:textId="77777777" w:rsidR="00904A07" w:rsidRPr="00754D59" w:rsidRDefault="00904A07" w:rsidP="003550D2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2A84F33F" w14:textId="77777777" w:rsidR="00904A07" w:rsidRPr="00754D59" w:rsidRDefault="00711788" w:rsidP="00355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search.</w:t>
            </w:r>
          </w:p>
          <w:p w14:paraId="497475B4" w14:textId="77777777" w:rsidR="00904A07" w:rsidRPr="00754D59" w:rsidRDefault="00904A07" w:rsidP="003550D2">
            <w:pPr>
              <w:rPr>
                <w:sz w:val="24"/>
                <w:szCs w:val="24"/>
              </w:rPr>
            </w:pPr>
          </w:p>
        </w:tc>
      </w:tr>
    </w:tbl>
    <w:p w14:paraId="52D896CE" w14:textId="77777777" w:rsidR="00B22275" w:rsidRPr="00754D59" w:rsidRDefault="00B22275" w:rsidP="00B22275">
      <w:pPr>
        <w:rPr>
          <w:sz w:val="24"/>
          <w:szCs w:val="24"/>
        </w:rPr>
      </w:pPr>
    </w:p>
    <w:p w14:paraId="5A1E3866" w14:textId="77777777" w:rsidR="00B22275" w:rsidRPr="00754D59" w:rsidRDefault="00B22275" w:rsidP="00345536">
      <w:pPr>
        <w:jc w:val="center"/>
        <w:rPr>
          <w:b/>
          <w:sz w:val="24"/>
          <w:szCs w:val="24"/>
        </w:rPr>
      </w:pPr>
      <w:commentRangeStart w:id="47"/>
      <w:r w:rsidRPr="00754D59">
        <w:rPr>
          <w:b/>
          <w:sz w:val="24"/>
          <w:szCs w:val="24"/>
        </w:rPr>
        <w:t xml:space="preserve">Use Case Name: </w:t>
      </w:r>
      <w:r w:rsidR="00345536" w:rsidRPr="00345536">
        <w:rPr>
          <w:b/>
          <w:color w:val="000000" w:themeColor="text1"/>
          <w:sz w:val="24"/>
          <w:szCs w:val="24"/>
        </w:rPr>
        <w:t>User Add</w:t>
      </w:r>
      <w:commentRangeEnd w:id="47"/>
      <w:r w:rsidR="00FE6C08">
        <w:rPr>
          <w:rStyle w:val="CommentReference"/>
        </w:rPr>
        <w:commentReference w:id="47"/>
      </w:r>
    </w:p>
    <w:p w14:paraId="5466798B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345536">
        <w:rPr>
          <w:sz w:val="24"/>
          <w:szCs w:val="24"/>
        </w:rPr>
        <w:t>User Add</w:t>
      </w:r>
      <w:r w:rsidR="00D41D9A">
        <w:rPr>
          <w:sz w:val="24"/>
          <w:szCs w:val="24"/>
        </w:rPr>
        <w:t xml:space="preserve"> </w:t>
      </w:r>
      <w:r w:rsidRPr="00754D59">
        <w:rPr>
          <w:sz w:val="24"/>
          <w:szCs w:val="24"/>
        </w:rPr>
        <w:t xml:space="preserve">feature </w:t>
      </w:r>
      <w:r w:rsidR="00460BA4">
        <w:rPr>
          <w:sz w:val="24"/>
          <w:szCs w:val="24"/>
        </w:rPr>
        <w:t>allows</w:t>
      </w:r>
      <w:r w:rsidR="00D41D9A">
        <w:rPr>
          <w:sz w:val="24"/>
          <w:szCs w:val="24"/>
        </w:rPr>
        <w:t xml:space="preserve"> individuals (patients) to create an account.</w:t>
      </w:r>
      <w:r w:rsidR="0009016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134481E3" w14:textId="77777777" w:rsidTr="009B776B">
        <w:tc>
          <w:tcPr>
            <w:tcW w:w="2448" w:type="dxa"/>
          </w:tcPr>
          <w:p w14:paraId="7A51B730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2BEDA9A5" w14:textId="77777777" w:rsidR="00B22275" w:rsidRPr="00754D59" w:rsidRDefault="00D41D9A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  <w:p w14:paraId="5791E67F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00AA60FE" w14:textId="77777777" w:rsidTr="009B776B">
        <w:tc>
          <w:tcPr>
            <w:tcW w:w="2448" w:type="dxa"/>
          </w:tcPr>
          <w:p w14:paraId="46379C95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5E7EE608" w14:textId="77777777" w:rsidR="00B22275" w:rsidRPr="00754D59" w:rsidRDefault="00460BA4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triggers</w:t>
            </w:r>
            <w:r w:rsidR="00D41D9A">
              <w:rPr>
                <w:sz w:val="24"/>
                <w:szCs w:val="24"/>
              </w:rPr>
              <w:t xml:space="preserve"> the </w:t>
            </w:r>
            <w:r w:rsidR="005C1E46">
              <w:rPr>
                <w:sz w:val="24"/>
                <w:szCs w:val="24"/>
              </w:rPr>
              <w:t xml:space="preserve">User Add </w:t>
            </w:r>
            <w:r>
              <w:rPr>
                <w:sz w:val="24"/>
                <w:szCs w:val="24"/>
              </w:rPr>
              <w:t>event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454B9BF2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EEDE698" w14:textId="77777777" w:rsidTr="009B776B">
        <w:tc>
          <w:tcPr>
            <w:tcW w:w="2448" w:type="dxa"/>
          </w:tcPr>
          <w:p w14:paraId="2357AE17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75BE7C93" w14:textId="77777777" w:rsidR="00B22275" w:rsidRPr="00754D59" w:rsidRDefault="00D41D9A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27BDFF0A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555E74BC" w14:textId="77777777" w:rsidTr="009B776B">
        <w:tc>
          <w:tcPr>
            <w:tcW w:w="2448" w:type="dxa"/>
          </w:tcPr>
          <w:p w14:paraId="47B4256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650B54CD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displays </w:t>
            </w:r>
            <w:r w:rsidR="00D41D9A">
              <w:rPr>
                <w:sz w:val="24"/>
                <w:szCs w:val="24"/>
              </w:rPr>
              <w:t>list of questions for the patient to complete and save</w:t>
            </w:r>
            <w:r w:rsidRPr="00754D59">
              <w:rPr>
                <w:sz w:val="24"/>
                <w:szCs w:val="24"/>
              </w:rPr>
              <w:t xml:space="preserve">.  </w:t>
            </w:r>
          </w:p>
          <w:p w14:paraId="7EC136C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523D7C1" w14:textId="77777777" w:rsidTr="009B776B">
        <w:tc>
          <w:tcPr>
            <w:tcW w:w="2448" w:type="dxa"/>
          </w:tcPr>
          <w:p w14:paraId="23B13C6C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6167B2D4" w14:textId="77777777" w:rsidR="00B22275" w:rsidRPr="00754D59" w:rsidRDefault="00D41D9A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information is added into the database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624466AD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19338A47" w14:textId="77777777" w:rsidTr="009B776B">
        <w:tc>
          <w:tcPr>
            <w:tcW w:w="2448" w:type="dxa"/>
          </w:tcPr>
          <w:p w14:paraId="7B19104E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0B9370A8" w14:textId="77777777" w:rsidR="00B22275" w:rsidRPr="00754D59" w:rsidRDefault="00D41D9A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and no account gets created.</w:t>
            </w:r>
          </w:p>
          <w:p w14:paraId="32559B4C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694C8D33" w14:textId="77777777" w:rsidR="00B22275" w:rsidRPr="00754D59" w:rsidRDefault="00B22275" w:rsidP="00B22275">
      <w:pPr>
        <w:rPr>
          <w:sz w:val="24"/>
          <w:szCs w:val="24"/>
        </w:rPr>
      </w:pPr>
    </w:p>
    <w:p w14:paraId="38D1BB57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10CBBF7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 xml:space="preserve">Use Case Name: </w:t>
      </w:r>
      <w:r w:rsidR="00011670" w:rsidRPr="00011670">
        <w:rPr>
          <w:b/>
          <w:color w:val="000000" w:themeColor="text1"/>
          <w:sz w:val="24"/>
          <w:szCs w:val="24"/>
        </w:rPr>
        <w:t>User</w:t>
      </w:r>
      <w:r w:rsidR="00011670" w:rsidRPr="00E55EF3">
        <w:rPr>
          <w:color w:val="000000" w:themeColor="text1"/>
          <w:sz w:val="24"/>
          <w:szCs w:val="24"/>
        </w:rPr>
        <w:t xml:space="preserve"> </w:t>
      </w:r>
      <w:r w:rsidR="00D41D9A">
        <w:rPr>
          <w:b/>
          <w:sz w:val="24"/>
          <w:szCs w:val="24"/>
        </w:rPr>
        <w:t xml:space="preserve">Edit </w:t>
      </w:r>
    </w:p>
    <w:p w14:paraId="4093D7E2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</w:p>
    <w:p w14:paraId="02CDDB30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011670">
        <w:rPr>
          <w:color w:val="000000" w:themeColor="text1"/>
          <w:sz w:val="24"/>
          <w:szCs w:val="24"/>
        </w:rPr>
        <w:t>User</w:t>
      </w:r>
      <w:r w:rsidR="00011670" w:rsidRPr="00E55EF3">
        <w:rPr>
          <w:color w:val="000000" w:themeColor="text1"/>
          <w:sz w:val="24"/>
          <w:szCs w:val="24"/>
        </w:rPr>
        <w:t xml:space="preserve"> </w:t>
      </w:r>
      <w:r w:rsidR="00D41D9A">
        <w:rPr>
          <w:sz w:val="24"/>
          <w:szCs w:val="24"/>
        </w:rPr>
        <w:t xml:space="preserve">Edit </w:t>
      </w:r>
      <w:r w:rsidRPr="00754D59">
        <w:rPr>
          <w:sz w:val="24"/>
          <w:szCs w:val="24"/>
        </w:rPr>
        <w:t xml:space="preserve">feature </w:t>
      </w:r>
      <w:r w:rsidR="00460BA4">
        <w:rPr>
          <w:sz w:val="24"/>
          <w:szCs w:val="24"/>
        </w:rPr>
        <w:t>allows</w:t>
      </w:r>
      <w:r w:rsidRPr="00754D59">
        <w:rPr>
          <w:sz w:val="24"/>
          <w:szCs w:val="24"/>
        </w:rPr>
        <w:t xml:space="preserve"> </w:t>
      </w:r>
      <w:r w:rsidR="00D41D9A">
        <w:rPr>
          <w:sz w:val="24"/>
          <w:szCs w:val="24"/>
        </w:rPr>
        <w:t>p</w:t>
      </w:r>
      <w:r w:rsidR="00460BA4">
        <w:rPr>
          <w:sz w:val="24"/>
          <w:szCs w:val="24"/>
        </w:rPr>
        <w:t>atient</w:t>
      </w:r>
      <w:r w:rsidR="00D41D9A">
        <w:rPr>
          <w:sz w:val="24"/>
          <w:szCs w:val="24"/>
        </w:rPr>
        <w:t xml:space="preserve"> to edit </w:t>
      </w:r>
      <w:r w:rsidR="00F2108E">
        <w:rPr>
          <w:sz w:val="24"/>
          <w:szCs w:val="24"/>
        </w:rPr>
        <w:t>existing information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056B7F6B" w14:textId="77777777" w:rsidTr="009B776B">
        <w:tc>
          <w:tcPr>
            <w:tcW w:w="2448" w:type="dxa"/>
          </w:tcPr>
          <w:p w14:paraId="2E5E6B00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773B9912" w14:textId="77777777" w:rsidR="00B22275" w:rsidRPr="00754D59" w:rsidRDefault="00F2108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  <w:p w14:paraId="446C2F9D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16E9766" w14:textId="77777777" w:rsidTr="009B776B">
        <w:tc>
          <w:tcPr>
            <w:tcW w:w="2448" w:type="dxa"/>
          </w:tcPr>
          <w:p w14:paraId="0803D622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163A9AEA" w14:textId="77777777" w:rsidR="00B22275" w:rsidRPr="00754D59" w:rsidRDefault="00460BA4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triggers</w:t>
            </w:r>
            <w:r w:rsidR="00F2108E">
              <w:rPr>
                <w:sz w:val="24"/>
                <w:szCs w:val="24"/>
              </w:rPr>
              <w:t xml:space="preserve"> </w:t>
            </w:r>
            <w:r w:rsidR="00441F22">
              <w:rPr>
                <w:color w:val="000000" w:themeColor="text1"/>
                <w:sz w:val="24"/>
                <w:szCs w:val="24"/>
              </w:rPr>
              <w:t>User</w:t>
            </w:r>
            <w:r w:rsidR="00441F22"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1F22">
              <w:rPr>
                <w:sz w:val="24"/>
                <w:szCs w:val="24"/>
              </w:rPr>
              <w:t>Edit</w:t>
            </w:r>
            <w:r w:rsidR="00F210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event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6155BE33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1128C10A" w14:textId="77777777" w:rsidTr="009B776B">
        <w:tc>
          <w:tcPr>
            <w:tcW w:w="2448" w:type="dxa"/>
          </w:tcPr>
          <w:p w14:paraId="7AB2FAF8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3F52F0E8" w14:textId="77777777" w:rsidR="00B22275" w:rsidRPr="00754D59" w:rsidRDefault="00F2108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have an existing account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6BF0D503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26143781" w14:textId="77777777" w:rsidTr="009B776B">
        <w:tc>
          <w:tcPr>
            <w:tcW w:w="2448" w:type="dxa"/>
          </w:tcPr>
          <w:p w14:paraId="6382544D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19E90C9B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</w:t>
            </w:r>
            <w:r w:rsidR="00F2108E">
              <w:rPr>
                <w:sz w:val="24"/>
                <w:szCs w:val="24"/>
              </w:rPr>
              <w:t xml:space="preserve">displays existing information and </w:t>
            </w:r>
            <w:r w:rsidRPr="00754D59">
              <w:rPr>
                <w:sz w:val="24"/>
                <w:szCs w:val="24"/>
              </w:rPr>
              <w:t xml:space="preserve">prompt user </w:t>
            </w:r>
            <w:r w:rsidR="00F2108E">
              <w:rPr>
                <w:sz w:val="24"/>
                <w:szCs w:val="24"/>
              </w:rPr>
              <w:t xml:space="preserve">to modify information as needed. </w:t>
            </w:r>
          </w:p>
          <w:p w14:paraId="1C9548BD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2FCCF724" w14:textId="77777777" w:rsidTr="009B776B">
        <w:tc>
          <w:tcPr>
            <w:tcW w:w="2448" w:type="dxa"/>
          </w:tcPr>
          <w:p w14:paraId="70A21638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153B51B1" w14:textId="77777777" w:rsidR="00B22275" w:rsidRPr="00754D59" w:rsidRDefault="00F2108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modified information gets stored in the database.</w:t>
            </w:r>
          </w:p>
          <w:p w14:paraId="1FB9A3C8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24FD0AFB" w14:textId="77777777" w:rsidTr="009B776B">
        <w:tc>
          <w:tcPr>
            <w:tcW w:w="2448" w:type="dxa"/>
          </w:tcPr>
          <w:p w14:paraId="6531DE7E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45316D60" w14:textId="77777777" w:rsidR="00B22275" w:rsidRPr="00754D59" w:rsidRDefault="00F2108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change and nothing gets modified.</w:t>
            </w:r>
          </w:p>
          <w:p w14:paraId="143DE168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1A9AFB81" w14:textId="77777777" w:rsidR="00B22275" w:rsidRPr="00754D59" w:rsidRDefault="00B22275" w:rsidP="00B22275">
      <w:pPr>
        <w:rPr>
          <w:sz w:val="24"/>
          <w:szCs w:val="24"/>
        </w:rPr>
      </w:pPr>
    </w:p>
    <w:p w14:paraId="46AF3FCE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 xml:space="preserve">Use Case Name: </w:t>
      </w:r>
      <w:r w:rsidR="00345536" w:rsidRPr="00345536">
        <w:rPr>
          <w:b/>
          <w:color w:val="000000" w:themeColor="text1"/>
          <w:sz w:val="24"/>
          <w:szCs w:val="24"/>
        </w:rPr>
        <w:t>User</w:t>
      </w:r>
      <w:r w:rsidR="00345536" w:rsidRPr="00E55EF3">
        <w:rPr>
          <w:color w:val="000000" w:themeColor="text1"/>
          <w:sz w:val="24"/>
          <w:szCs w:val="24"/>
        </w:rPr>
        <w:t xml:space="preserve"> </w:t>
      </w:r>
      <w:r w:rsidR="00F2108E">
        <w:rPr>
          <w:b/>
          <w:sz w:val="24"/>
          <w:szCs w:val="24"/>
        </w:rPr>
        <w:t xml:space="preserve">View </w:t>
      </w:r>
    </w:p>
    <w:p w14:paraId="4C2FA7AA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</w:p>
    <w:p w14:paraId="5B3FF8D3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>The</w:t>
      </w:r>
      <w:r w:rsidR="00345536">
        <w:rPr>
          <w:sz w:val="24"/>
          <w:szCs w:val="24"/>
        </w:rPr>
        <w:t xml:space="preserve"> </w:t>
      </w:r>
      <w:r w:rsidR="00345536">
        <w:rPr>
          <w:color w:val="000000" w:themeColor="text1"/>
          <w:sz w:val="24"/>
          <w:szCs w:val="24"/>
        </w:rPr>
        <w:t>User</w:t>
      </w:r>
      <w:r w:rsidRPr="00754D59">
        <w:rPr>
          <w:sz w:val="24"/>
          <w:szCs w:val="24"/>
        </w:rPr>
        <w:t xml:space="preserve"> </w:t>
      </w:r>
      <w:r w:rsidR="00F2108E">
        <w:rPr>
          <w:sz w:val="24"/>
          <w:szCs w:val="24"/>
        </w:rPr>
        <w:t xml:space="preserve">View feature allows patient to view </w:t>
      </w:r>
      <w:r w:rsidR="0044242E">
        <w:rPr>
          <w:sz w:val="24"/>
          <w:szCs w:val="24"/>
        </w:rPr>
        <w:t xml:space="preserve">his/her </w:t>
      </w:r>
      <w:r w:rsidR="00F2108E">
        <w:rPr>
          <w:sz w:val="24"/>
          <w:szCs w:val="24"/>
        </w:rPr>
        <w:t>account information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5841F132" w14:textId="77777777" w:rsidTr="009B776B">
        <w:tc>
          <w:tcPr>
            <w:tcW w:w="2448" w:type="dxa"/>
          </w:tcPr>
          <w:p w14:paraId="4039AF3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00038E6D" w14:textId="77777777" w:rsidR="00B22275" w:rsidRDefault="00F2108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237B9CFA" w14:textId="77777777" w:rsidR="00F2108E" w:rsidRPr="00754D59" w:rsidRDefault="00F2108E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6FBD346B" w14:textId="77777777" w:rsidTr="009B776B">
        <w:tc>
          <w:tcPr>
            <w:tcW w:w="2448" w:type="dxa"/>
          </w:tcPr>
          <w:p w14:paraId="74CEF2AD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4240C165" w14:textId="77777777" w:rsidR="00B22275" w:rsidRPr="00754D59" w:rsidRDefault="0044242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triggers</w:t>
            </w:r>
            <w:r w:rsidR="00B22275" w:rsidRPr="00754D59">
              <w:rPr>
                <w:sz w:val="24"/>
                <w:szCs w:val="24"/>
              </w:rPr>
              <w:t xml:space="preserve"> </w:t>
            </w:r>
            <w:r w:rsidR="00441F22">
              <w:rPr>
                <w:color w:val="000000" w:themeColor="text1"/>
                <w:sz w:val="24"/>
                <w:szCs w:val="24"/>
              </w:rPr>
              <w:t>User</w:t>
            </w:r>
            <w:r w:rsidR="00441F22" w:rsidRPr="00754D59">
              <w:rPr>
                <w:sz w:val="24"/>
                <w:szCs w:val="24"/>
              </w:rPr>
              <w:t xml:space="preserve"> </w:t>
            </w:r>
            <w:r w:rsidR="00441F22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event</w:t>
            </w:r>
            <w:r w:rsidR="00B22275" w:rsidRPr="00754D59">
              <w:rPr>
                <w:sz w:val="24"/>
                <w:szCs w:val="24"/>
              </w:rPr>
              <w:t xml:space="preserve">. </w:t>
            </w:r>
          </w:p>
          <w:p w14:paraId="494824EB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5499B94" w14:textId="77777777" w:rsidTr="009B776B">
        <w:tc>
          <w:tcPr>
            <w:tcW w:w="2448" w:type="dxa"/>
          </w:tcPr>
          <w:p w14:paraId="4890E009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78EF9A26" w14:textId="77777777" w:rsidR="00F2108E" w:rsidRPr="00754D59" w:rsidRDefault="00F2108E" w:rsidP="00F210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have an existing account</w:t>
            </w:r>
            <w:r w:rsidRPr="00754D59">
              <w:rPr>
                <w:sz w:val="24"/>
                <w:szCs w:val="24"/>
              </w:rPr>
              <w:t>.</w:t>
            </w:r>
          </w:p>
          <w:p w14:paraId="1AF99EB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6E768847" w14:textId="77777777" w:rsidTr="009B776B">
        <w:tc>
          <w:tcPr>
            <w:tcW w:w="2448" w:type="dxa"/>
          </w:tcPr>
          <w:p w14:paraId="23E26E3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40AAC165" w14:textId="77777777" w:rsidR="00B22275" w:rsidRDefault="00F2108E" w:rsidP="00F2108E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displays existing account information. </w:t>
            </w:r>
          </w:p>
          <w:p w14:paraId="71CA06DF" w14:textId="77777777" w:rsidR="00F2108E" w:rsidRPr="00754D59" w:rsidRDefault="00F2108E" w:rsidP="00F2108E">
            <w:pPr>
              <w:rPr>
                <w:sz w:val="24"/>
                <w:szCs w:val="24"/>
              </w:rPr>
            </w:pPr>
          </w:p>
        </w:tc>
      </w:tr>
      <w:tr w:rsidR="00B22275" w:rsidRPr="00754D59" w14:paraId="08C11E4E" w14:textId="77777777" w:rsidTr="009B776B">
        <w:tc>
          <w:tcPr>
            <w:tcW w:w="2448" w:type="dxa"/>
          </w:tcPr>
          <w:p w14:paraId="545701F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28F2D8B7" w14:textId="77777777" w:rsidR="00B22275" w:rsidRDefault="00DA2256" w:rsidP="00F210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account information gets displayed.</w:t>
            </w:r>
          </w:p>
          <w:p w14:paraId="0770AD9D" w14:textId="77777777" w:rsidR="00DA2256" w:rsidRPr="00754D59" w:rsidRDefault="00DA2256" w:rsidP="00F2108E">
            <w:pPr>
              <w:rPr>
                <w:sz w:val="24"/>
                <w:szCs w:val="24"/>
              </w:rPr>
            </w:pPr>
          </w:p>
        </w:tc>
      </w:tr>
      <w:tr w:rsidR="00B22275" w:rsidRPr="00754D59" w14:paraId="292AF6A8" w14:textId="77777777" w:rsidTr="009B776B">
        <w:tc>
          <w:tcPr>
            <w:tcW w:w="2448" w:type="dxa"/>
          </w:tcPr>
          <w:p w14:paraId="73B447A3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662D25FC" w14:textId="77777777" w:rsidR="00B22275" w:rsidRPr="00754D59" w:rsidRDefault="00DA2256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6D17126E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704545B3" w14:textId="77777777" w:rsidR="00B22275" w:rsidRPr="00754D59" w:rsidRDefault="00B22275" w:rsidP="00B22275">
      <w:pPr>
        <w:rPr>
          <w:sz w:val="24"/>
          <w:szCs w:val="24"/>
        </w:rPr>
      </w:pPr>
    </w:p>
    <w:p w14:paraId="2C8FC67C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BE509A" w14:textId="77777777" w:rsidR="00B22275" w:rsidRPr="00754D59" w:rsidRDefault="00B22275" w:rsidP="00B22275">
      <w:pPr>
        <w:jc w:val="center"/>
        <w:rPr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 xml:space="preserve">Use Case Name: </w:t>
      </w:r>
      <w:r w:rsidR="00345536" w:rsidRPr="00345536">
        <w:rPr>
          <w:b/>
          <w:color w:val="000000" w:themeColor="text1"/>
          <w:sz w:val="24"/>
          <w:szCs w:val="24"/>
        </w:rPr>
        <w:t>User</w:t>
      </w:r>
      <w:r w:rsidR="00345536" w:rsidRPr="00E55EF3">
        <w:rPr>
          <w:color w:val="000000" w:themeColor="text1"/>
          <w:sz w:val="24"/>
          <w:szCs w:val="24"/>
        </w:rPr>
        <w:t xml:space="preserve"> </w:t>
      </w:r>
      <w:r w:rsidR="00DA2256">
        <w:rPr>
          <w:b/>
          <w:sz w:val="24"/>
          <w:szCs w:val="24"/>
        </w:rPr>
        <w:t xml:space="preserve">Delete </w:t>
      </w:r>
    </w:p>
    <w:p w14:paraId="7A26D758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</w:p>
    <w:p w14:paraId="3F203C09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</w:t>
      </w:r>
      <w:r w:rsidR="00345536">
        <w:rPr>
          <w:color w:val="000000" w:themeColor="text1"/>
          <w:sz w:val="24"/>
          <w:szCs w:val="24"/>
        </w:rPr>
        <w:t>User</w:t>
      </w:r>
      <w:r w:rsidR="00345536" w:rsidRPr="00E55EF3">
        <w:rPr>
          <w:color w:val="000000" w:themeColor="text1"/>
          <w:sz w:val="24"/>
          <w:szCs w:val="24"/>
        </w:rPr>
        <w:t xml:space="preserve"> </w:t>
      </w:r>
      <w:r w:rsidR="00DA2256">
        <w:rPr>
          <w:sz w:val="24"/>
          <w:szCs w:val="24"/>
        </w:rPr>
        <w:t xml:space="preserve">Delete </w:t>
      </w:r>
      <w:r w:rsidRPr="00754D59">
        <w:rPr>
          <w:sz w:val="24"/>
          <w:szCs w:val="24"/>
        </w:rPr>
        <w:t>feature allows</w:t>
      </w:r>
      <w:r w:rsidR="00DA2256">
        <w:rPr>
          <w:sz w:val="24"/>
          <w:szCs w:val="24"/>
        </w:rPr>
        <w:t xml:space="preserve"> patient to delete </w:t>
      </w:r>
      <w:r w:rsidR="0044242E">
        <w:rPr>
          <w:sz w:val="24"/>
          <w:szCs w:val="24"/>
        </w:rPr>
        <w:t xml:space="preserve">his/her </w:t>
      </w:r>
      <w:r w:rsidR="00DA2256">
        <w:rPr>
          <w:sz w:val="24"/>
          <w:szCs w:val="24"/>
        </w:rPr>
        <w:t>account from the system</w:t>
      </w:r>
      <w:r w:rsidRPr="00754D5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0BD2C14A" w14:textId="77777777" w:rsidTr="009B776B">
        <w:tc>
          <w:tcPr>
            <w:tcW w:w="2448" w:type="dxa"/>
          </w:tcPr>
          <w:p w14:paraId="52AC02DB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2BF66061" w14:textId="77777777" w:rsidR="00B22275" w:rsidRPr="00754D59" w:rsidRDefault="00DA2256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  <w:p w14:paraId="25DC3465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68D584DB" w14:textId="77777777" w:rsidTr="009B776B">
        <w:tc>
          <w:tcPr>
            <w:tcW w:w="2448" w:type="dxa"/>
          </w:tcPr>
          <w:p w14:paraId="2F4DE902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5AF0C33F" w14:textId="77777777" w:rsidR="00B22275" w:rsidRPr="00754D59" w:rsidRDefault="0044242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</w:t>
            </w:r>
            <w:r w:rsidR="00B22275" w:rsidRPr="00754D59">
              <w:rPr>
                <w:sz w:val="24"/>
                <w:szCs w:val="24"/>
              </w:rPr>
              <w:t xml:space="preserve">triggers the </w:t>
            </w:r>
            <w:r w:rsidR="00441F22">
              <w:rPr>
                <w:color w:val="000000" w:themeColor="text1"/>
                <w:sz w:val="24"/>
                <w:szCs w:val="24"/>
              </w:rPr>
              <w:t>User</w:t>
            </w:r>
            <w:r w:rsidR="00441F22" w:rsidRPr="00E55E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1F22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event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617F39B3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DA2256" w:rsidRPr="00754D59" w14:paraId="23126843" w14:textId="77777777" w:rsidTr="009B776B">
        <w:tc>
          <w:tcPr>
            <w:tcW w:w="2448" w:type="dxa"/>
          </w:tcPr>
          <w:p w14:paraId="6256B6EC" w14:textId="77777777" w:rsidR="00DA2256" w:rsidRPr="00754D59" w:rsidRDefault="00DA2256" w:rsidP="00DA2256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33B4751F" w14:textId="77777777" w:rsidR="00DA2256" w:rsidRPr="00754D59" w:rsidRDefault="00DA2256" w:rsidP="00DA2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have an existing account</w:t>
            </w:r>
            <w:r w:rsidRPr="00754D59">
              <w:rPr>
                <w:sz w:val="24"/>
                <w:szCs w:val="24"/>
              </w:rPr>
              <w:t>.</w:t>
            </w:r>
          </w:p>
          <w:p w14:paraId="2CFDE3A1" w14:textId="77777777" w:rsidR="00DA2256" w:rsidRPr="00754D59" w:rsidRDefault="00DA2256" w:rsidP="00DA2256">
            <w:pPr>
              <w:rPr>
                <w:sz w:val="24"/>
                <w:szCs w:val="24"/>
              </w:rPr>
            </w:pPr>
          </w:p>
        </w:tc>
      </w:tr>
      <w:tr w:rsidR="00B22275" w:rsidRPr="00754D59" w14:paraId="4075D4A1" w14:textId="77777777" w:rsidTr="009B776B">
        <w:tc>
          <w:tcPr>
            <w:tcW w:w="2448" w:type="dxa"/>
          </w:tcPr>
          <w:p w14:paraId="1436A4D7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0F5E7F0F" w14:textId="77777777" w:rsidR="00B22275" w:rsidRPr="00754D59" w:rsidRDefault="00DA2256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prompt patient to confirm and proceed with deletion. </w:t>
            </w:r>
          </w:p>
          <w:p w14:paraId="373D29B5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1A8E4CB8" w14:textId="77777777" w:rsidTr="009B776B">
        <w:tc>
          <w:tcPr>
            <w:tcW w:w="2448" w:type="dxa"/>
          </w:tcPr>
          <w:p w14:paraId="036AF018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388986C3" w14:textId="77777777" w:rsidR="00B22275" w:rsidRPr="00754D59" w:rsidRDefault="00E07FDA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gets</w:t>
            </w:r>
            <w:r w:rsidR="00DA2256">
              <w:rPr>
                <w:sz w:val="24"/>
                <w:szCs w:val="24"/>
              </w:rPr>
              <w:t xml:space="preserve"> deleted from the system.</w:t>
            </w:r>
          </w:p>
          <w:p w14:paraId="0F03A99B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0E909EE9" w14:textId="77777777" w:rsidTr="009B776B">
        <w:tc>
          <w:tcPr>
            <w:tcW w:w="2448" w:type="dxa"/>
          </w:tcPr>
          <w:p w14:paraId="6021E52A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0F61708D" w14:textId="77777777" w:rsidR="00B22275" w:rsidRPr="00754D59" w:rsidRDefault="00DA2256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 deletion. </w:t>
            </w:r>
          </w:p>
          <w:p w14:paraId="2827811B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5D2D09AA" w14:textId="77777777" w:rsidR="00B22275" w:rsidRPr="00754D59" w:rsidRDefault="00B22275" w:rsidP="00B22275">
      <w:pPr>
        <w:rPr>
          <w:sz w:val="24"/>
          <w:szCs w:val="24"/>
        </w:rPr>
      </w:pPr>
    </w:p>
    <w:p w14:paraId="23D8A15E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>Use Case Name</w:t>
      </w:r>
      <w:r w:rsidRPr="00754D59">
        <w:rPr>
          <w:sz w:val="24"/>
          <w:szCs w:val="24"/>
        </w:rPr>
        <w:t xml:space="preserve">: </w:t>
      </w:r>
      <w:r w:rsidRPr="00754D59">
        <w:rPr>
          <w:b/>
          <w:sz w:val="24"/>
          <w:szCs w:val="24"/>
        </w:rPr>
        <w:t>Log In</w:t>
      </w:r>
    </w:p>
    <w:p w14:paraId="48B3481F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</w:p>
    <w:p w14:paraId="20E2B736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Pr="00754D59">
        <w:rPr>
          <w:sz w:val="24"/>
          <w:szCs w:val="24"/>
        </w:rPr>
        <w:t xml:space="preserve">The Log In feature </w:t>
      </w:r>
      <w:r w:rsidR="000A5473">
        <w:rPr>
          <w:sz w:val="24"/>
          <w:szCs w:val="24"/>
        </w:rPr>
        <w:t xml:space="preserve">allows users (EMT personnel, system admins and patients) to login </w:t>
      </w:r>
      <w:r w:rsidR="0044242E">
        <w:rPr>
          <w:sz w:val="24"/>
          <w:szCs w:val="24"/>
        </w:rPr>
        <w:t>in</w:t>
      </w:r>
      <w:r w:rsidR="000A5473">
        <w:rPr>
          <w:sz w:val="24"/>
          <w:szCs w:val="24"/>
        </w:rPr>
        <w:t>to the system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1BEF1143" w14:textId="77777777" w:rsidTr="009B776B">
        <w:tc>
          <w:tcPr>
            <w:tcW w:w="2448" w:type="dxa"/>
          </w:tcPr>
          <w:p w14:paraId="349B6650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48B0E0C8" w14:textId="77777777" w:rsidR="00B22275" w:rsidRDefault="000A5473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EMT personnel, system admins and patients.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44AC2AB4" w14:textId="77777777" w:rsidR="000A5473" w:rsidRPr="00754D59" w:rsidRDefault="000A5473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0DA2CA63" w14:textId="77777777" w:rsidTr="009B776B">
        <w:tc>
          <w:tcPr>
            <w:tcW w:w="2448" w:type="dxa"/>
          </w:tcPr>
          <w:p w14:paraId="3D75F0F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70A9DAFE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 w:rsidR="00441F22">
              <w:rPr>
                <w:sz w:val="24"/>
                <w:szCs w:val="24"/>
              </w:rPr>
              <w:t>triggers L</w:t>
            </w:r>
            <w:r w:rsidR="0044242E">
              <w:rPr>
                <w:sz w:val="24"/>
                <w:szCs w:val="24"/>
              </w:rPr>
              <w:t>ogin option</w:t>
            </w:r>
            <w:r w:rsidRPr="00754D59">
              <w:rPr>
                <w:sz w:val="24"/>
                <w:szCs w:val="24"/>
              </w:rPr>
              <w:t>.</w:t>
            </w:r>
          </w:p>
          <w:p w14:paraId="3F432302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B392A9D" w14:textId="77777777" w:rsidTr="009B776B">
        <w:tc>
          <w:tcPr>
            <w:tcW w:w="2448" w:type="dxa"/>
          </w:tcPr>
          <w:p w14:paraId="393AF675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260DACB7" w14:textId="77777777" w:rsidR="00B22275" w:rsidRDefault="000A5473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EMT personnel must be authenticated</w:t>
            </w:r>
            <w:r w:rsidR="0044242E">
              <w:rPr>
                <w:sz w:val="24"/>
                <w:szCs w:val="24"/>
              </w:rPr>
              <w:t xml:space="preserve"> and have an existing account.</w:t>
            </w:r>
            <w:r>
              <w:rPr>
                <w:sz w:val="24"/>
                <w:szCs w:val="24"/>
              </w:rPr>
              <w:t xml:space="preserve"> </w:t>
            </w:r>
          </w:p>
          <w:p w14:paraId="75A7A385" w14:textId="77777777" w:rsidR="000A5473" w:rsidRPr="00754D59" w:rsidRDefault="000A5473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2939F893" w14:textId="77777777" w:rsidTr="009B776B">
        <w:tc>
          <w:tcPr>
            <w:tcW w:w="2448" w:type="dxa"/>
          </w:tcPr>
          <w:p w14:paraId="1B24A846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685833BC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System</w:t>
            </w:r>
            <w:r w:rsidR="0044242E">
              <w:rPr>
                <w:sz w:val="24"/>
                <w:szCs w:val="24"/>
              </w:rPr>
              <w:t xml:space="preserve"> prompts user to enter login information</w:t>
            </w:r>
            <w:r w:rsidRPr="00754D59">
              <w:rPr>
                <w:sz w:val="24"/>
                <w:szCs w:val="24"/>
              </w:rPr>
              <w:t xml:space="preserve">. </w:t>
            </w:r>
          </w:p>
          <w:p w14:paraId="1AC596E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4E9D4C3E" w14:textId="77777777" w:rsidTr="009B776B">
        <w:tc>
          <w:tcPr>
            <w:tcW w:w="2448" w:type="dxa"/>
          </w:tcPr>
          <w:p w14:paraId="3001FA2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56E60FA4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 w:rsidR="000A5473">
              <w:rPr>
                <w:sz w:val="24"/>
                <w:szCs w:val="24"/>
              </w:rPr>
              <w:t xml:space="preserve">is logged </w:t>
            </w:r>
            <w:r w:rsidR="000A5473" w:rsidRPr="00754D59">
              <w:rPr>
                <w:sz w:val="24"/>
                <w:szCs w:val="24"/>
              </w:rPr>
              <w:t xml:space="preserve">into </w:t>
            </w:r>
            <w:r w:rsidR="000A5473">
              <w:rPr>
                <w:sz w:val="24"/>
                <w:szCs w:val="24"/>
              </w:rPr>
              <w:t>virtual letter of life interface.</w:t>
            </w:r>
          </w:p>
          <w:p w14:paraId="52F2FB3E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77BFDC91" w14:textId="77777777" w:rsidTr="009B776B">
        <w:tc>
          <w:tcPr>
            <w:tcW w:w="2448" w:type="dxa"/>
          </w:tcPr>
          <w:p w14:paraId="0382D4BF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4D285E48" w14:textId="77777777" w:rsidR="00B22275" w:rsidRPr="00754D59" w:rsidRDefault="0044242E" w:rsidP="009B7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login</w:t>
            </w:r>
            <w:r w:rsidR="00B22275" w:rsidRPr="00754D59">
              <w:rPr>
                <w:sz w:val="24"/>
                <w:szCs w:val="24"/>
              </w:rPr>
              <w:t>.</w:t>
            </w:r>
          </w:p>
          <w:p w14:paraId="20B5C128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167D99FE" w14:textId="77777777" w:rsidR="00B22275" w:rsidRDefault="00B22275" w:rsidP="00B22275">
      <w:pPr>
        <w:rPr>
          <w:sz w:val="24"/>
          <w:szCs w:val="24"/>
        </w:rPr>
      </w:pPr>
    </w:p>
    <w:p w14:paraId="6B896DBA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2436B37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>Use Case Name</w:t>
      </w:r>
      <w:r w:rsidRPr="00754D59">
        <w:rPr>
          <w:sz w:val="24"/>
          <w:szCs w:val="24"/>
        </w:rPr>
        <w:t xml:space="preserve">: </w:t>
      </w:r>
      <w:r w:rsidRPr="00754D59">
        <w:rPr>
          <w:b/>
          <w:sz w:val="24"/>
          <w:szCs w:val="24"/>
        </w:rPr>
        <w:t>Log Out</w:t>
      </w:r>
    </w:p>
    <w:p w14:paraId="3F74CD29" w14:textId="77777777" w:rsidR="00B22275" w:rsidRPr="00754D59" w:rsidRDefault="00B22275" w:rsidP="00B22275">
      <w:pPr>
        <w:jc w:val="center"/>
        <w:rPr>
          <w:b/>
          <w:sz w:val="24"/>
          <w:szCs w:val="24"/>
        </w:rPr>
      </w:pPr>
    </w:p>
    <w:p w14:paraId="7EEF6FDD" w14:textId="77777777" w:rsidR="00B22275" w:rsidRPr="00754D59" w:rsidRDefault="00B22275" w:rsidP="00B22275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 w:rsidR="0044242E">
        <w:rPr>
          <w:sz w:val="24"/>
          <w:szCs w:val="24"/>
        </w:rPr>
        <w:t>The Log</w:t>
      </w:r>
      <w:r w:rsidRPr="00754D59">
        <w:rPr>
          <w:sz w:val="24"/>
          <w:szCs w:val="24"/>
        </w:rPr>
        <w:t>out feature</w:t>
      </w:r>
      <w:r w:rsidR="0044242E">
        <w:rPr>
          <w:sz w:val="24"/>
          <w:szCs w:val="24"/>
        </w:rPr>
        <w:t xml:space="preserve"> allows user to</w:t>
      </w:r>
      <w:r w:rsidRPr="00754D59">
        <w:rPr>
          <w:sz w:val="24"/>
          <w:szCs w:val="24"/>
        </w:rPr>
        <w:t xml:space="preserve"> l</w:t>
      </w:r>
      <w:r w:rsidR="0044242E">
        <w:rPr>
          <w:sz w:val="24"/>
          <w:szCs w:val="24"/>
        </w:rPr>
        <w:t>og</w:t>
      </w:r>
      <w:r w:rsidR="000A5473">
        <w:rPr>
          <w:sz w:val="24"/>
          <w:szCs w:val="24"/>
        </w:rPr>
        <w:t xml:space="preserve"> out</w:t>
      </w:r>
      <w:r w:rsidRPr="00754D59">
        <w:rPr>
          <w:sz w:val="24"/>
          <w:szCs w:val="24"/>
        </w:rPr>
        <w:t xml:space="preserve"> </w:t>
      </w:r>
      <w:r w:rsidR="000A5473">
        <w:rPr>
          <w:sz w:val="24"/>
          <w:szCs w:val="24"/>
        </w:rPr>
        <w:t xml:space="preserve">of </w:t>
      </w:r>
      <w:r w:rsidRPr="00754D59">
        <w:rPr>
          <w:sz w:val="24"/>
          <w:szCs w:val="24"/>
        </w:rPr>
        <w:t>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B22275" w:rsidRPr="00754D59" w14:paraId="46CFC754" w14:textId="77777777" w:rsidTr="009B776B">
        <w:tc>
          <w:tcPr>
            <w:tcW w:w="2448" w:type="dxa"/>
          </w:tcPr>
          <w:p w14:paraId="42A3668C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11A1ED0B" w14:textId="77777777" w:rsidR="000A5473" w:rsidRDefault="000A5473" w:rsidP="000A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EMT personnel, system admins and patients.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0C0F6CDB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3102310B" w14:textId="77777777" w:rsidTr="009B776B">
        <w:tc>
          <w:tcPr>
            <w:tcW w:w="2448" w:type="dxa"/>
          </w:tcPr>
          <w:p w14:paraId="2C1EBD14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324880C2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 w:rsidR="00441F22">
              <w:rPr>
                <w:sz w:val="24"/>
                <w:szCs w:val="24"/>
              </w:rPr>
              <w:t>triggers L</w:t>
            </w:r>
            <w:r w:rsidR="0044242E">
              <w:rPr>
                <w:sz w:val="24"/>
                <w:szCs w:val="24"/>
              </w:rPr>
              <w:t>og</w:t>
            </w:r>
            <w:r w:rsidRPr="00754D59">
              <w:rPr>
                <w:sz w:val="24"/>
                <w:szCs w:val="24"/>
              </w:rPr>
              <w:t>out</w:t>
            </w:r>
            <w:r w:rsidR="0044242E">
              <w:rPr>
                <w:sz w:val="24"/>
                <w:szCs w:val="24"/>
              </w:rPr>
              <w:t xml:space="preserve"> event</w:t>
            </w:r>
            <w:r w:rsidRPr="00754D59">
              <w:rPr>
                <w:sz w:val="24"/>
                <w:szCs w:val="24"/>
              </w:rPr>
              <w:t>.</w:t>
            </w:r>
          </w:p>
          <w:p w14:paraId="228059CF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0A5473" w:rsidRPr="00754D59" w14:paraId="732F2A19" w14:textId="77777777" w:rsidTr="009B776B">
        <w:tc>
          <w:tcPr>
            <w:tcW w:w="2448" w:type="dxa"/>
          </w:tcPr>
          <w:p w14:paraId="3C203A7A" w14:textId="77777777" w:rsidR="000A5473" w:rsidRPr="00754D59" w:rsidRDefault="000A5473" w:rsidP="000A5473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3B703F19" w14:textId="77777777" w:rsidR="000A5473" w:rsidRDefault="0044242E" w:rsidP="000A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into the system.</w:t>
            </w:r>
          </w:p>
          <w:p w14:paraId="5C3187AF" w14:textId="77777777" w:rsidR="000A5473" w:rsidRPr="00754D59" w:rsidRDefault="000A5473" w:rsidP="000A5473">
            <w:pPr>
              <w:rPr>
                <w:sz w:val="24"/>
                <w:szCs w:val="24"/>
              </w:rPr>
            </w:pPr>
          </w:p>
        </w:tc>
      </w:tr>
      <w:tr w:rsidR="00B22275" w:rsidRPr="00754D59" w14:paraId="77DBBA73" w14:textId="77777777" w:rsidTr="009B776B">
        <w:tc>
          <w:tcPr>
            <w:tcW w:w="2448" w:type="dxa"/>
          </w:tcPr>
          <w:p w14:paraId="736F0601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05463733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logs out user from account. </w:t>
            </w:r>
          </w:p>
          <w:p w14:paraId="71C0431E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153B2B10" w14:textId="77777777" w:rsidTr="009B776B">
        <w:tc>
          <w:tcPr>
            <w:tcW w:w="2448" w:type="dxa"/>
          </w:tcPr>
          <w:p w14:paraId="438CC4FD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0A6DF774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 w:rsidR="0044242E">
              <w:rPr>
                <w:sz w:val="24"/>
                <w:szCs w:val="24"/>
              </w:rPr>
              <w:t>is</w:t>
            </w:r>
            <w:r w:rsidRPr="00754D59">
              <w:rPr>
                <w:sz w:val="24"/>
                <w:szCs w:val="24"/>
              </w:rPr>
              <w:t xml:space="preserve"> logged out of </w:t>
            </w:r>
            <w:r w:rsidR="000A5473">
              <w:rPr>
                <w:sz w:val="24"/>
                <w:szCs w:val="24"/>
              </w:rPr>
              <w:t>virtual letter of life interface</w:t>
            </w:r>
            <w:r w:rsidRPr="00754D59">
              <w:rPr>
                <w:sz w:val="24"/>
                <w:szCs w:val="24"/>
              </w:rPr>
              <w:t>.</w:t>
            </w:r>
          </w:p>
          <w:p w14:paraId="37BAD2F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  <w:tr w:rsidR="00B22275" w:rsidRPr="00754D59" w14:paraId="54493960" w14:textId="77777777" w:rsidTr="009B776B">
        <w:tc>
          <w:tcPr>
            <w:tcW w:w="2448" w:type="dxa"/>
          </w:tcPr>
          <w:p w14:paraId="19EFD18B" w14:textId="77777777" w:rsidR="00B22275" w:rsidRPr="00754D59" w:rsidRDefault="00B22275" w:rsidP="009B776B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204674F9" w14:textId="77777777" w:rsidR="00B22275" w:rsidRPr="00754D59" w:rsidRDefault="00B22275" w:rsidP="009B776B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None.</w:t>
            </w:r>
          </w:p>
          <w:p w14:paraId="4A024621" w14:textId="77777777" w:rsidR="00B22275" w:rsidRPr="00754D59" w:rsidRDefault="00B22275" w:rsidP="009B776B">
            <w:pPr>
              <w:rPr>
                <w:sz w:val="24"/>
                <w:szCs w:val="24"/>
              </w:rPr>
            </w:pPr>
          </w:p>
        </w:tc>
      </w:tr>
    </w:tbl>
    <w:p w14:paraId="182B0C77" w14:textId="77777777" w:rsidR="00441F22" w:rsidRDefault="00441F22" w:rsidP="00B22275">
      <w:pPr>
        <w:rPr>
          <w:sz w:val="24"/>
          <w:szCs w:val="24"/>
        </w:rPr>
      </w:pPr>
    </w:p>
    <w:p w14:paraId="4689FCFC" w14:textId="77777777" w:rsidR="00441F22" w:rsidRPr="00754D59" w:rsidRDefault="00441F22" w:rsidP="00441F22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t>Use Case Name</w:t>
      </w:r>
      <w:r w:rsidRPr="00754D5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Contact</w:t>
      </w:r>
    </w:p>
    <w:p w14:paraId="36BB1B86" w14:textId="77777777" w:rsidR="00441F22" w:rsidRPr="00754D59" w:rsidRDefault="00441F22" w:rsidP="00441F22">
      <w:pPr>
        <w:jc w:val="center"/>
        <w:rPr>
          <w:b/>
          <w:sz w:val="24"/>
          <w:szCs w:val="24"/>
        </w:rPr>
      </w:pPr>
    </w:p>
    <w:p w14:paraId="431BC490" w14:textId="77777777" w:rsidR="00441F22" w:rsidRPr="00754D59" w:rsidRDefault="00441F22" w:rsidP="00441F22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>The Contact</w:t>
      </w:r>
      <w:r w:rsidRPr="00754D59">
        <w:rPr>
          <w:sz w:val="24"/>
          <w:szCs w:val="24"/>
        </w:rPr>
        <w:t xml:space="preserve"> feature</w:t>
      </w:r>
      <w:r>
        <w:rPr>
          <w:sz w:val="24"/>
          <w:szCs w:val="24"/>
        </w:rPr>
        <w:t xml:space="preserve"> provides user with contact information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441F22" w:rsidRPr="00754D59" w14:paraId="6D69A01D" w14:textId="77777777" w:rsidTr="00520D25">
        <w:tc>
          <w:tcPr>
            <w:tcW w:w="2448" w:type="dxa"/>
          </w:tcPr>
          <w:p w14:paraId="1B509CD6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7E9D6D05" w14:textId="77777777" w:rsidR="00441F22" w:rsidRDefault="00441F22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EMT personnel, system admins and patients.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786C4A41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  <w:tr w:rsidR="00441F22" w:rsidRPr="00754D59" w14:paraId="7992F6E5" w14:textId="77777777" w:rsidTr="00520D25">
        <w:tc>
          <w:tcPr>
            <w:tcW w:w="2448" w:type="dxa"/>
          </w:tcPr>
          <w:p w14:paraId="08306629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43CBDC7B" w14:textId="77777777" w:rsidR="00441F22" w:rsidRPr="00754D59" w:rsidRDefault="00441F22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triggers Contact event</w:t>
            </w:r>
            <w:r w:rsidRPr="00754D59">
              <w:rPr>
                <w:sz w:val="24"/>
                <w:szCs w:val="24"/>
              </w:rPr>
              <w:t>.</w:t>
            </w:r>
          </w:p>
          <w:p w14:paraId="7ED62D40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  <w:tr w:rsidR="00441F22" w:rsidRPr="00754D59" w14:paraId="54245D3A" w14:textId="77777777" w:rsidTr="00520D25">
        <w:tc>
          <w:tcPr>
            <w:tcW w:w="2448" w:type="dxa"/>
          </w:tcPr>
          <w:p w14:paraId="161698C5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7BEF6E7E" w14:textId="77777777" w:rsidR="00441F22" w:rsidRDefault="00441F22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on virtual letter of life website.</w:t>
            </w:r>
          </w:p>
          <w:p w14:paraId="2B6EC911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  <w:tr w:rsidR="00441F22" w:rsidRPr="00754D59" w14:paraId="78037D11" w14:textId="77777777" w:rsidTr="00520D25">
        <w:tc>
          <w:tcPr>
            <w:tcW w:w="2448" w:type="dxa"/>
          </w:tcPr>
          <w:p w14:paraId="121961ED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72CE6B21" w14:textId="77777777" w:rsidR="00441F22" w:rsidRPr="00754D59" w:rsidRDefault="00441F22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displays contact information</w:t>
            </w:r>
            <w:r w:rsidRPr="00754D59">
              <w:rPr>
                <w:sz w:val="24"/>
                <w:szCs w:val="24"/>
              </w:rPr>
              <w:t xml:space="preserve">. </w:t>
            </w:r>
          </w:p>
          <w:p w14:paraId="73F0CD5E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  <w:tr w:rsidR="00441F22" w:rsidRPr="00754D59" w14:paraId="326F013C" w14:textId="77777777" w:rsidTr="00520D25">
        <w:tc>
          <w:tcPr>
            <w:tcW w:w="2448" w:type="dxa"/>
          </w:tcPr>
          <w:p w14:paraId="38E1E100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4C817F29" w14:textId="77777777" w:rsidR="00441F22" w:rsidRPr="00754D59" w:rsidRDefault="00441F22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view</w:t>
            </w:r>
            <w:r w:rsidR="00175AF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contact information page.</w:t>
            </w:r>
          </w:p>
          <w:p w14:paraId="1EF830A6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  <w:tr w:rsidR="00441F22" w:rsidRPr="00754D59" w14:paraId="331F4296" w14:textId="77777777" w:rsidTr="00520D25">
        <w:tc>
          <w:tcPr>
            <w:tcW w:w="2448" w:type="dxa"/>
          </w:tcPr>
          <w:p w14:paraId="678F25B9" w14:textId="77777777" w:rsidR="00441F22" w:rsidRPr="00754D59" w:rsidRDefault="00441F22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79A71C9F" w14:textId="77777777" w:rsidR="00441F22" w:rsidRPr="00754D59" w:rsidRDefault="00441F22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None.</w:t>
            </w:r>
          </w:p>
          <w:p w14:paraId="1B01E79D" w14:textId="77777777" w:rsidR="00441F22" w:rsidRPr="00754D59" w:rsidRDefault="00441F22" w:rsidP="00520D25">
            <w:pPr>
              <w:rPr>
                <w:sz w:val="24"/>
                <w:szCs w:val="24"/>
              </w:rPr>
            </w:pPr>
          </w:p>
        </w:tc>
      </w:tr>
    </w:tbl>
    <w:p w14:paraId="514A3215" w14:textId="77777777" w:rsidR="00757B13" w:rsidRDefault="00757B13" w:rsidP="00757B13">
      <w:pPr>
        <w:rPr>
          <w:sz w:val="24"/>
          <w:szCs w:val="24"/>
        </w:rPr>
      </w:pPr>
    </w:p>
    <w:p w14:paraId="2670354F" w14:textId="77777777" w:rsidR="001E0F57" w:rsidRDefault="001E0F57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B9DDD5" w14:textId="77777777" w:rsidR="00757B13" w:rsidRPr="00754D59" w:rsidRDefault="00757B13" w:rsidP="00757B13">
      <w:pPr>
        <w:jc w:val="center"/>
        <w:rPr>
          <w:b/>
          <w:sz w:val="24"/>
          <w:szCs w:val="24"/>
        </w:rPr>
      </w:pPr>
      <w:r w:rsidRPr="00754D59">
        <w:rPr>
          <w:b/>
          <w:sz w:val="24"/>
          <w:szCs w:val="24"/>
        </w:rPr>
        <w:lastRenderedPageBreak/>
        <w:t>Use Case Name</w:t>
      </w:r>
      <w:r w:rsidRPr="00754D5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About </w:t>
      </w:r>
    </w:p>
    <w:p w14:paraId="2A800ED2" w14:textId="77777777" w:rsidR="00757B13" w:rsidRPr="00754D59" w:rsidRDefault="00757B13" w:rsidP="00757B13">
      <w:pPr>
        <w:jc w:val="center"/>
        <w:rPr>
          <w:b/>
          <w:sz w:val="24"/>
          <w:szCs w:val="24"/>
        </w:rPr>
      </w:pPr>
    </w:p>
    <w:p w14:paraId="0DC54AFC" w14:textId="77777777" w:rsidR="00757B13" w:rsidRPr="00754D59" w:rsidRDefault="00757B13" w:rsidP="00757B13">
      <w:pPr>
        <w:rPr>
          <w:sz w:val="24"/>
          <w:szCs w:val="24"/>
        </w:rPr>
      </w:pPr>
      <w:r w:rsidRPr="00754D59"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 xml:space="preserve">The </w:t>
      </w:r>
      <w:r w:rsidR="00E308DD">
        <w:rPr>
          <w:sz w:val="24"/>
          <w:szCs w:val="24"/>
        </w:rPr>
        <w:t>About</w:t>
      </w:r>
      <w:r w:rsidRPr="00754D59">
        <w:rPr>
          <w:sz w:val="24"/>
          <w:szCs w:val="24"/>
        </w:rPr>
        <w:t xml:space="preserve"> feature</w:t>
      </w:r>
      <w:r>
        <w:rPr>
          <w:sz w:val="24"/>
          <w:szCs w:val="24"/>
        </w:rPr>
        <w:t xml:space="preserve"> provides </w:t>
      </w:r>
      <w:r w:rsidR="00E308DD">
        <w:rPr>
          <w:sz w:val="24"/>
          <w:szCs w:val="24"/>
        </w:rPr>
        <w:t>introduction of the web-interface</w:t>
      </w:r>
      <w:r w:rsidRPr="00754D5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80"/>
      </w:tblGrid>
      <w:tr w:rsidR="00757B13" w:rsidRPr="00754D59" w14:paraId="659C5619" w14:textId="77777777" w:rsidTr="00520D25">
        <w:tc>
          <w:tcPr>
            <w:tcW w:w="2448" w:type="dxa"/>
          </w:tcPr>
          <w:p w14:paraId="64DA5DF7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480" w:type="dxa"/>
          </w:tcPr>
          <w:p w14:paraId="2853C451" w14:textId="77777777" w:rsidR="00757B13" w:rsidRDefault="00757B13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EMT personnel, system admins and patients.</w:t>
            </w:r>
            <w:r w:rsidRPr="00754D59">
              <w:rPr>
                <w:sz w:val="24"/>
                <w:szCs w:val="24"/>
              </w:rPr>
              <w:t xml:space="preserve"> </w:t>
            </w:r>
          </w:p>
          <w:p w14:paraId="309F2D5F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  <w:tr w:rsidR="00757B13" w:rsidRPr="00754D59" w14:paraId="545CE9D2" w14:textId="77777777" w:rsidTr="00520D25">
        <w:tc>
          <w:tcPr>
            <w:tcW w:w="2448" w:type="dxa"/>
          </w:tcPr>
          <w:p w14:paraId="399FECF3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Trigger </w:t>
            </w:r>
          </w:p>
        </w:tc>
        <w:tc>
          <w:tcPr>
            <w:tcW w:w="6480" w:type="dxa"/>
          </w:tcPr>
          <w:p w14:paraId="47520762" w14:textId="77777777" w:rsidR="00757B13" w:rsidRPr="00754D59" w:rsidRDefault="00757B13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triggers </w:t>
            </w:r>
            <w:r w:rsidR="00E308DD">
              <w:rPr>
                <w:sz w:val="24"/>
                <w:szCs w:val="24"/>
              </w:rPr>
              <w:t>About</w:t>
            </w:r>
            <w:r w:rsidR="00E308DD" w:rsidRPr="00754D59">
              <w:rPr>
                <w:sz w:val="24"/>
                <w:szCs w:val="24"/>
              </w:rPr>
              <w:t xml:space="preserve"> </w:t>
            </w:r>
            <w:r w:rsidR="00E308D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vent</w:t>
            </w:r>
            <w:r w:rsidRPr="00754D59">
              <w:rPr>
                <w:sz w:val="24"/>
                <w:szCs w:val="24"/>
              </w:rPr>
              <w:t>.</w:t>
            </w:r>
          </w:p>
          <w:p w14:paraId="30F22407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  <w:tr w:rsidR="00757B13" w:rsidRPr="00754D59" w14:paraId="5D603A28" w14:textId="77777777" w:rsidTr="00520D25">
        <w:tc>
          <w:tcPr>
            <w:tcW w:w="2448" w:type="dxa"/>
          </w:tcPr>
          <w:p w14:paraId="0B830FDC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0" w:type="dxa"/>
          </w:tcPr>
          <w:p w14:paraId="3E0413FC" w14:textId="77777777" w:rsidR="00757B13" w:rsidRDefault="00757B13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on virtual letter of life website.</w:t>
            </w:r>
          </w:p>
          <w:p w14:paraId="3D7F72B4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  <w:tr w:rsidR="00757B13" w:rsidRPr="00754D59" w14:paraId="51A68ABC" w14:textId="77777777" w:rsidTr="00520D25">
        <w:tc>
          <w:tcPr>
            <w:tcW w:w="2448" w:type="dxa"/>
          </w:tcPr>
          <w:p w14:paraId="4FA3F768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480" w:type="dxa"/>
          </w:tcPr>
          <w:p w14:paraId="605739AE" w14:textId="77777777" w:rsidR="00757B13" w:rsidRPr="00754D59" w:rsidRDefault="00757B13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displays </w:t>
            </w:r>
            <w:r w:rsidR="00E308DD">
              <w:rPr>
                <w:sz w:val="24"/>
                <w:szCs w:val="24"/>
              </w:rPr>
              <w:t>an introduction of the site</w:t>
            </w:r>
            <w:r w:rsidRPr="00754D59">
              <w:rPr>
                <w:sz w:val="24"/>
                <w:szCs w:val="24"/>
              </w:rPr>
              <w:t xml:space="preserve">. </w:t>
            </w:r>
          </w:p>
          <w:p w14:paraId="0D4CAD71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  <w:tr w:rsidR="00757B13" w:rsidRPr="00754D59" w14:paraId="62DD40D1" w14:textId="77777777" w:rsidTr="00520D25">
        <w:tc>
          <w:tcPr>
            <w:tcW w:w="2448" w:type="dxa"/>
          </w:tcPr>
          <w:p w14:paraId="7D254175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 xml:space="preserve">Post Condition </w:t>
            </w:r>
          </w:p>
        </w:tc>
        <w:tc>
          <w:tcPr>
            <w:tcW w:w="6480" w:type="dxa"/>
          </w:tcPr>
          <w:p w14:paraId="194D2CAD" w14:textId="77777777" w:rsidR="00757B13" w:rsidRPr="00754D59" w:rsidRDefault="00757B13" w:rsidP="0052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view</w:t>
            </w:r>
            <w:r w:rsidR="00175AF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E308DD">
              <w:rPr>
                <w:sz w:val="24"/>
                <w:szCs w:val="24"/>
              </w:rPr>
              <w:t>the introductory</w:t>
            </w:r>
            <w:r>
              <w:rPr>
                <w:sz w:val="24"/>
                <w:szCs w:val="24"/>
              </w:rPr>
              <w:t xml:space="preserve"> page.</w:t>
            </w:r>
          </w:p>
          <w:p w14:paraId="40B7B666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  <w:tr w:rsidR="00757B13" w:rsidRPr="00754D59" w14:paraId="5C919549" w14:textId="77777777" w:rsidTr="00520D25">
        <w:tc>
          <w:tcPr>
            <w:tcW w:w="2448" w:type="dxa"/>
          </w:tcPr>
          <w:p w14:paraId="5D0C82FE" w14:textId="77777777" w:rsidR="00757B13" w:rsidRPr="00754D59" w:rsidRDefault="00757B13" w:rsidP="00520D25">
            <w:pPr>
              <w:rPr>
                <w:b/>
                <w:sz w:val="24"/>
                <w:szCs w:val="24"/>
              </w:rPr>
            </w:pPr>
            <w:r w:rsidRPr="00754D59">
              <w:rPr>
                <w:b/>
                <w:sz w:val="24"/>
                <w:szCs w:val="24"/>
              </w:rPr>
              <w:t>Alternative Path</w:t>
            </w:r>
          </w:p>
        </w:tc>
        <w:tc>
          <w:tcPr>
            <w:tcW w:w="6480" w:type="dxa"/>
          </w:tcPr>
          <w:p w14:paraId="440A27C9" w14:textId="77777777" w:rsidR="00757B13" w:rsidRPr="00754D59" w:rsidRDefault="00757B13" w:rsidP="00520D25">
            <w:pPr>
              <w:rPr>
                <w:sz w:val="24"/>
                <w:szCs w:val="24"/>
              </w:rPr>
            </w:pPr>
            <w:r w:rsidRPr="00754D59">
              <w:rPr>
                <w:sz w:val="24"/>
                <w:szCs w:val="24"/>
              </w:rPr>
              <w:t>None.</w:t>
            </w:r>
          </w:p>
          <w:p w14:paraId="54A517DE" w14:textId="77777777" w:rsidR="00757B13" w:rsidRPr="00754D59" w:rsidRDefault="00757B13" w:rsidP="00520D25">
            <w:pPr>
              <w:rPr>
                <w:sz w:val="24"/>
                <w:szCs w:val="24"/>
              </w:rPr>
            </w:pPr>
          </w:p>
        </w:tc>
      </w:tr>
    </w:tbl>
    <w:p w14:paraId="5818F21A" w14:textId="77777777" w:rsidR="00B22275" w:rsidRPr="00754D59" w:rsidRDefault="00B22275" w:rsidP="00B22275">
      <w:pPr>
        <w:rPr>
          <w:sz w:val="24"/>
          <w:szCs w:val="24"/>
        </w:rPr>
      </w:pPr>
    </w:p>
    <w:p w14:paraId="500CAE74" w14:textId="77777777" w:rsidR="00B22275" w:rsidRDefault="00B22275" w:rsidP="00B22275">
      <w:pPr>
        <w:pStyle w:val="Heading2"/>
        <w:rPr>
          <w:rFonts w:ascii="Times New Roman" w:hAnsi="Times New Roman"/>
          <w:sz w:val="24"/>
          <w:szCs w:val="24"/>
        </w:rPr>
      </w:pPr>
      <w:bookmarkStart w:id="48" w:name="_Toc455818127"/>
      <w:r w:rsidRPr="00754D59">
        <w:rPr>
          <w:rFonts w:ascii="Times New Roman" w:hAnsi="Times New Roman"/>
          <w:sz w:val="24"/>
          <w:szCs w:val="24"/>
        </w:rPr>
        <w:t>Supplementary Requirements</w:t>
      </w:r>
      <w:bookmarkEnd w:id="48"/>
      <w:r w:rsidRPr="00754D59">
        <w:rPr>
          <w:rFonts w:ascii="Times New Roman" w:hAnsi="Times New Roman"/>
          <w:sz w:val="24"/>
          <w:szCs w:val="24"/>
        </w:rPr>
        <w:t xml:space="preserve"> </w:t>
      </w:r>
    </w:p>
    <w:p w14:paraId="118D7E45" w14:textId="77777777" w:rsidR="002D0CE5" w:rsidRDefault="002D0CE5" w:rsidP="002D0CE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Specifications:</w:t>
      </w:r>
    </w:p>
    <w:p w14:paraId="7C31E6A5" w14:textId="77777777" w:rsidR="002D0CE5" w:rsidRDefault="002D0CE5" w:rsidP="002D0CE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commentRangeStart w:id="49"/>
      <w:r>
        <w:rPr>
          <w:sz w:val="24"/>
          <w:szCs w:val="24"/>
        </w:rPr>
        <w:t>Operating System: Windows Server 2019.</w:t>
      </w:r>
    </w:p>
    <w:p w14:paraId="216A3005" w14:textId="77777777" w:rsidR="002D0CE5" w:rsidRDefault="002D0CE5" w:rsidP="002D0CE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 Server: Microsoft Internet Information Services (IIS) 10.0.</w:t>
      </w:r>
    </w:p>
    <w:p w14:paraId="01C0EED6" w14:textId="77777777" w:rsidR="002D0CE5" w:rsidRDefault="002D0CE5" w:rsidP="002D0CE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Database Server: Microsoft Structured Query Language (SQL) Server 2019.</w:t>
      </w:r>
    </w:p>
    <w:p w14:paraId="61973200" w14:textId="77777777" w:rsidR="002D0CE5" w:rsidRDefault="002D0CE5" w:rsidP="002D0CE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Language and Framework: C# 8.0 / .NET Core 3.1.</w:t>
      </w:r>
      <w:r w:rsidR="00C17E13">
        <w:rPr>
          <w:sz w:val="24"/>
          <w:szCs w:val="24"/>
        </w:rPr>
        <w:t xml:space="preserve"> / HTML / CSS/ </w:t>
      </w:r>
      <w:r w:rsidR="00B32FB0">
        <w:rPr>
          <w:sz w:val="24"/>
          <w:szCs w:val="24"/>
        </w:rPr>
        <w:t>JavaScript</w:t>
      </w:r>
      <w:commentRangeEnd w:id="49"/>
      <w:r w:rsidR="00FE6C08">
        <w:rPr>
          <w:rStyle w:val="CommentReference"/>
        </w:rPr>
        <w:commentReference w:id="49"/>
      </w:r>
    </w:p>
    <w:p w14:paraId="006614EE" w14:textId="77777777" w:rsidR="002D0CE5" w:rsidRPr="002D0CE5" w:rsidRDefault="002D0CE5" w:rsidP="002D0CE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Repository: G</w:t>
      </w:r>
      <w:r w:rsidR="00C17E13">
        <w:rPr>
          <w:sz w:val="24"/>
          <w:szCs w:val="24"/>
        </w:rPr>
        <w:t>i</w:t>
      </w:r>
      <w:r>
        <w:rPr>
          <w:sz w:val="24"/>
          <w:szCs w:val="24"/>
        </w:rPr>
        <w:t>tHub</w:t>
      </w:r>
      <w:r w:rsidR="00C17E13">
        <w:rPr>
          <w:sz w:val="24"/>
          <w:szCs w:val="24"/>
        </w:rPr>
        <w:t xml:space="preserve"> / UMGC Repository</w:t>
      </w:r>
    </w:p>
    <w:p w14:paraId="673D9A4B" w14:textId="77777777" w:rsidR="00E37503" w:rsidRDefault="00701511" w:rsidP="0028239C">
      <w:pPr>
        <w:pStyle w:val="ListParagraph"/>
        <w:jc w:val="both"/>
        <w:rPr>
          <w:sz w:val="24"/>
          <w:szCs w:val="24"/>
        </w:rPr>
      </w:pPr>
      <w:r w:rsidRPr="00E37503">
        <w:rPr>
          <w:sz w:val="24"/>
          <w:szCs w:val="24"/>
        </w:rPr>
        <w:t xml:space="preserve"> </w:t>
      </w:r>
    </w:p>
    <w:p w14:paraId="4155130D" w14:textId="77777777" w:rsidR="000A5473" w:rsidRPr="00D336E5" w:rsidRDefault="00701511" w:rsidP="00520D2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336E5">
        <w:rPr>
          <w:sz w:val="24"/>
          <w:szCs w:val="24"/>
        </w:rPr>
        <w:t xml:space="preserve">Upon completion, this </w:t>
      </w:r>
      <w:r w:rsidR="00400DCE" w:rsidRPr="00D336E5">
        <w:rPr>
          <w:sz w:val="24"/>
          <w:szCs w:val="24"/>
        </w:rPr>
        <w:t xml:space="preserve">web-based </w:t>
      </w:r>
      <w:r w:rsidRPr="00D336E5">
        <w:rPr>
          <w:sz w:val="24"/>
          <w:szCs w:val="24"/>
        </w:rPr>
        <w:t xml:space="preserve">interface </w:t>
      </w:r>
      <w:r w:rsidR="005325DE">
        <w:rPr>
          <w:sz w:val="24"/>
          <w:szCs w:val="24"/>
        </w:rPr>
        <w:t>shall</w:t>
      </w:r>
      <w:r w:rsidRPr="00D336E5">
        <w:rPr>
          <w:sz w:val="24"/>
          <w:szCs w:val="24"/>
        </w:rPr>
        <w:t xml:space="preserve"> be compatible to run on iOS/Mac and Window/</w:t>
      </w:r>
      <w:r w:rsidR="000969FE" w:rsidRPr="00D336E5">
        <w:rPr>
          <w:sz w:val="24"/>
          <w:szCs w:val="24"/>
        </w:rPr>
        <w:t>Android</w:t>
      </w:r>
      <w:r w:rsidRPr="00D336E5">
        <w:rPr>
          <w:sz w:val="24"/>
          <w:szCs w:val="24"/>
        </w:rPr>
        <w:t>.</w:t>
      </w:r>
    </w:p>
    <w:p w14:paraId="77C8BFD9" w14:textId="77777777" w:rsidR="00B22275" w:rsidRDefault="00287892" w:rsidP="00B22275">
      <w:pPr>
        <w:pStyle w:val="Heading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87892">
        <w:rPr>
          <w:rFonts w:ascii="Times New Roman" w:hAnsi="Times New Roman"/>
          <w:color w:val="0D0D0D" w:themeColor="text1" w:themeTint="F2"/>
          <w:sz w:val="28"/>
          <w:szCs w:val="28"/>
        </w:rPr>
        <w:t>Nonfunctional Requirements</w:t>
      </w:r>
    </w:p>
    <w:p w14:paraId="6B74D7C6" w14:textId="77777777" w:rsidR="008B50DF" w:rsidRDefault="008B50DF" w:rsidP="008B50DF">
      <w:pPr>
        <w:rPr>
          <w:sz w:val="24"/>
          <w:szCs w:val="24"/>
        </w:rPr>
      </w:pPr>
      <w:r w:rsidRPr="008B50DF">
        <w:rPr>
          <w:sz w:val="24"/>
          <w:szCs w:val="24"/>
        </w:rPr>
        <w:t xml:space="preserve">Nonfunctional requirements </w:t>
      </w:r>
      <w:r>
        <w:rPr>
          <w:sz w:val="24"/>
          <w:szCs w:val="24"/>
        </w:rPr>
        <w:t>of the virtual letter of life interface are:</w:t>
      </w:r>
    </w:p>
    <w:p w14:paraId="7C86AF27" w14:textId="77777777" w:rsidR="008B50DF" w:rsidRPr="008B50DF" w:rsidRDefault="008B50DF" w:rsidP="008B50DF">
      <w:pPr>
        <w:rPr>
          <w:sz w:val="24"/>
          <w:szCs w:val="24"/>
        </w:rPr>
      </w:pPr>
    </w:p>
    <w:p w14:paraId="55FA5E7B" w14:textId="77777777" w:rsidR="00773562" w:rsidRPr="002916F3" w:rsidRDefault="00773562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Limit Create-Read-Update-Delete (CRUD) access to authenticated and authorized users only, to preserve the confidentiality and integrity of Personally Identifiable Information (PII).</w:t>
      </w:r>
    </w:p>
    <w:p w14:paraId="01078382" w14:textId="77777777" w:rsidR="00773562" w:rsidRPr="002916F3" w:rsidRDefault="00773562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commentRangeStart w:id="50"/>
      <w:r w:rsidRPr="002916F3">
        <w:rPr>
          <w:sz w:val="24"/>
          <w:szCs w:val="24"/>
        </w:rPr>
        <w:t>New registrants shall verify their accounts via a link sent via email (2FA) to mitigate the creation of fake accounts.</w:t>
      </w:r>
      <w:commentRangeEnd w:id="50"/>
      <w:r w:rsidR="00FE6C08">
        <w:rPr>
          <w:rStyle w:val="CommentReference"/>
        </w:rPr>
        <w:commentReference w:id="50"/>
      </w:r>
    </w:p>
    <w:p w14:paraId="184CB825" w14:textId="77777777" w:rsidR="00773562" w:rsidRPr="002916F3" w:rsidRDefault="00773562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All non-verified accounts to be deleted within 24 hours to prevent database bloating.</w:t>
      </w:r>
    </w:p>
    <w:p w14:paraId="52411379" w14:textId="77777777" w:rsidR="00773562" w:rsidRPr="002916F3" w:rsidRDefault="00773562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 xml:space="preserve">All user input should </w:t>
      </w:r>
      <w:r w:rsidR="00DC33D0" w:rsidRPr="002916F3">
        <w:rPr>
          <w:sz w:val="24"/>
          <w:szCs w:val="24"/>
        </w:rPr>
        <w:t xml:space="preserve">be </w:t>
      </w:r>
      <w:r w:rsidRPr="002916F3">
        <w:rPr>
          <w:sz w:val="24"/>
          <w:szCs w:val="24"/>
        </w:rPr>
        <w:t>validated</w:t>
      </w:r>
      <w:r w:rsidR="00DC33D0" w:rsidRPr="002916F3">
        <w:rPr>
          <w:sz w:val="24"/>
          <w:szCs w:val="24"/>
        </w:rPr>
        <w:t xml:space="preserve"> to</w:t>
      </w:r>
      <w:r w:rsidRPr="002916F3">
        <w:rPr>
          <w:sz w:val="24"/>
          <w:szCs w:val="24"/>
        </w:rPr>
        <w:t xml:space="preserve"> prevent injection and scripting attacks.</w:t>
      </w:r>
    </w:p>
    <w:p w14:paraId="2594D87F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U</w:t>
      </w:r>
      <w:r w:rsidR="00773562" w:rsidRPr="002916F3">
        <w:rPr>
          <w:sz w:val="24"/>
          <w:szCs w:val="24"/>
        </w:rPr>
        <w:t xml:space="preserve">ser sessions </w:t>
      </w:r>
      <w:r w:rsidRPr="002916F3">
        <w:rPr>
          <w:sz w:val="24"/>
          <w:szCs w:val="24"/>
        </w:rPr>
        <w:t>should</w:t>
      </w:r>
      <w:r w:rsidR="00773562" w:rsidRPr="002916F3">
        <w:rPr>
          <w:sz w:val="24"/>
          <w:szCs w:val="24"/>
        </w:rPr>
        <w:t xml:space="preserve"> timeout within 30 minutes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prevent inadvertent disclosure of PII.</w:t>
      </w:r>
    </w:p>
    <w:p w14:paraId="5A423F86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L</w:t>
      </w:r>
      <w:r w:rsidR="00773562" w:rsidRPr="002916F3">
        <w:rPr>
          <w:sz w:val="24"/>
          <w:szCs w:val="24"/>
        </w:rPr>
        <w:t>imit multi-account access to authorized devices only (MAC Whitelisting</w:t>
      </w:r>
      <w:r w:rsidRPr="002916F3">
        <w:rPr>
          <w:sz w:val="24"/>
          <w:szCs w:val="24"/>
        </w:rPr>
        <w:t>) to</w:t>
      </w:r>
      <w:r w:rsidR="00773562" w:rsidRPr="002916F3">
        <w:rPr>
          <w:sz w:val="24"/>
          <w:szCs w:val="24"/>
        </w:rPr>
        <w:t xml:space="preserve"> preserve the confidentiality and integrity of PII, as well as the availability of the system.</w:t>
      </w:r>
    </w:p>
    <w:p w14:paraId="3A8BEB25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T</w:t>
      </w:r>
      <w:r w:rsidR="00773562" w:rsidRPr="002916F3">
        <w:rPr>
          <w:sz w:val="24"/>
          <w:szCs w:val="24"/>
        </w:rPr>
        <w:t>he following NIST SP 800-53 controls enforced throughout the application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preserve the confidentiality and integrity of PII, as well as the availability of the system:</w:t>
      </w:r>
    </w:p>
    <w:p w14:paraId="24C8C0C3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AC-2: ACCOUNT MANAGEMENT</w:t>
      </w:r>
    </w:p>
    <w:p w14:paraId="4497B5E8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AC-3: ACCESS ENFORCEMENT</w:t>
      </w:r>
    </w:p>
    <w:p w14:paraId="0B2A608C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lastRenderedPageBreak/>
        <w:t>AC-7: UNSUCCESSFUL LOGON ATTEMPTS</w:t>
      </w:r>
    </w:p>
    <w:p w14:paraId="73C69779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AC-8: SYSTEM USE NOTIFICATION</w:t>
      </w:r>
    </w:p>
    <w:p w14:paraId="24ADFB23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AC-11: SESSION LOCK</w:t>
      </w:r>
    </w:p>
    <w:p w14:paraId="4188430F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AC-12: SESSION TERMINATION</w:t>
      </w:r>
    </w:p>
    <w:p w14:paraId="23816C05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AU-2: AUDIT EVENTS</w:t>
      </w:r>
    </w:p>
    <w:p w14:paraId="3719BFED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AU-8: TIME STAMPS</w:t>
      </w:r>
    </w:p>
    <w:p w14:paraId="71E4C534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IA-2: IDENTIFICATION AND AUTHENTICATION (ORGANIZATIONAL USERS)</w:t>
      </w:r>
    </w:p>
    <w:p w14:paraId="706E617C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SC-13: CRYPTOGRAPHIC PROTECTION</w:t>
      </w:r>
    </w:p>
    <w:p w14:paraId="559ECD27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SC-23: SESSION AUTHENTICITY</w:t>
      </w:r>
    </w:p>
    <w:p w14:paraId="48313BCA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SI-10: INFORMATION INPUT VALIDATION</w:t>
      </w:r>
    </w:p>
    <w:p w14:paraId="23CFA06E" w14:textId="77777777" w:rsidR="00773562" w:rsidRPr="002916F3" w:rsidRDefault="00773562" w:rsidP="002916F3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SI-11: ERROR HANDLING</w:t>
      </w:r>
    </w:p>
    <w:p w14:paraId="6F4A72F3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</w:t>
      </w:r>
      <w:r w:rsidR="00773562" w:rsidRPr="002916F3">
        <w:rPr>
          <w:sz w:val="24"/>
          <w:szCs w:val="24"/>
        </w:rPr>
        <w:t>ll SQL queries to use prepared statements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prevent SQL injection attacks.</w:t>
      </w:r>
    </w:p>
    <w:p w14:paraId="1628D010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</w:t>
      </w:r>
      <w:r w:rsidR="00773562" w:rsidRPr="002916F3">
        <w:rPr>
          <w:sz w:val="24"/>
          <w:szCs w:val="24"/>
        </w:rPr>
        <w:t>ll tables to be normalized to 3rd Normal Form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improve data integrity and reduce data redundancy.</w:t>
      </w:r>
    </w:p>
    <w:p w14:paraId="36C2ABFD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U</w:t>
      </w:r>
      <w:r w:rsidR="00773562" w:rsidRPr="002916F3">
        <w:rPr>
          <w:sz w:val="24"/>
          <w:szCs w:val="24"/>
        </w:rPr>
        <w:t>nit test all functions and methods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boundary conditions are not violated.</w:t>
      </w:r>
    </w:p>
    <w:p w14:paraId="654CC8E6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In</w:t>
      </w:r>
      <w:r w:rsidR="00773562" w:rsidRPr="002916F3">
        <w:rPr>
          <w:sz w:val="24"/>
          <w:szCs w:val="24"/>
        </w:rPr>
        <w:t xml:space="preserve">corporate </w:t>
      </w:r>
      <w:commentRangeStart w:id="51"/>
      <w:r w:rsidR="00773562" w:rsidRPr="002916F3">
        <w:rPr>
          <w:sz w:val="24"/>
          <w:szCs w:val="24"/>
        </w:rPr>
        <w:t>static code analysis</w:t>
      </w:r>
      <w:commentRangeEnd w:id="51"/>
      <w:r w:rsidR="00FE6C08">
        <w:rPr>
          <w:rStyle w:val="CommentReference"/>
        </w:rPr>
        <w:commentReference w:id="51"/>
      </w:r>
      <w:r w:rsidR="00773562" w:rsidRPr="002916F3">
        <w:rPr>
          <w:sz w:val="24"/>
          <w:szCs w:val="24"/>
        </w:rPr>
        <w:t>, using both automated and manual methods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there are no weaknesses due to code syntax.</w:t>
      </w:r>
    </w:p>
    <w:p w14:paraId="4DC3FE0A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I</w:t>
      </w:r>
      <w:r w:rsidR="00773562" w:rsidRPr="002916F3">
        <w:rPr>
          <w:sz w:val="24"/>
          <w:szCs w:val="24"/>
        </w:rPr>
        <w:t>ncorporate dynamic code analysis and penetration testing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there are no vulnerabilities due to code semantics.</w:t>
      </w:r>
    </w:p>
    <w:p w14:paraId="72F5A158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S</w:t>
      </w:r>
      <w:r w:rsidR="00773562" w:rsidRPr="002916F3">
        <w:rPr>
          <w:sz w:val="24"/>
          <w:szCs w:val="24"/>
        </w:rPr>
        <w:t>tyle and comment all code per the appropriate style guide</w:t>
      </w:r>
      <w:r w:rsidRPr="002916F3">
        <w:rPr>
          <w:sz w:val="24"/>
          <w:szCs w:val="24"/>
        </w:rPr>
        <w:t xml:space="preserve"> to properly</w:t>
      </w:r>
      <w:r w:rsidR="00773562" w:rsidRPr="002916F3">
        <w:rPr>
          <w:sz w:val="24"/>
          <w:szCs w:val="24"/>
        </w:rPr>
        <w:t xml:space="preserve"> maintain and turn-over the application, as necessary.</w:t>
      </w:r>
    </w:p>
    <w:p w14:paraId="543B9365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I</w:t>
      </w:r>
      <w:r w:rsidR="00773562" w:rsidRPr="002916F3">
        <w:rPr>
          <w:sz w:val="24"/>
          <w:szCs w:val="24"/>
        </w:rPr>
        <w:t>ncorporate version control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audit and track code generation.</w:t>
      </w:r>
    </w:p>
    <w:p w14:paraId="0C926F39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</w:t>
      </w:r>
      <w:r w:rsidR="00773562" w:rsidRPr="002916F3">
        <w:rPr>
          <w:sz w:val="24"/>
          <w:szCs w:val="24"/>
        </w:rPr>
        <w:t>ll issues and risks</w:t>
      </w:r>
      <w:r w:rsidRPr="002916F3">
        <w:rPr>
          <w:sz w:val="24"/>
          <w:szCs w:val="24"/>
        </w:rPr>
        <w:t xml:space="preserve"> shall be</w:t>
      </w:r>
      <w:r w:rsidR="00773562" w:rsidRPr="002916F3">
        <w:rPr>
          <w:sz w:val="24"/>
          <w:szCs w:val="24"/>
        </w:rPr>
        <w:t xml:space="preserve"> identified during static and dynamic analysis, corrected before uploading to a repository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the repository's code meets the bug bar.</w:t>
      </w:r>
    </w:p>
    <w:p w14:paraId="68C195E7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I</w:t>
      </w:r>
      <w:r w:rsidR="00773562" w:rsidRPr="002916F3">
        <w:rPr>
          <w:sz w:val="24"/>
          <w:szCs w:val="24"/>
        </w:rPr>
        <w:t xml:space="preserve">f </w:t>
      </w:r>
      <w:r w:rsidRPr="002916F3">
        <w:rPr>
          <w:sz w:val="24"/>
          <w:szCs w:val="24"/>
        </w:rPr>
        <w:t>identified</w:t>
      </w:r>
      <w:r w:rsidR="00773562" w:rsidRPr="002916F3">
        <w:rPr>
          <w:sz w:val="24"/>
          <w:szCs w:val="24"/>
        </w:rPr>
        <w:t xml:space="preserve"> issue and risk cannot be corrected immediately</w:t>
      </w:r>
      <w:r w:rsidRPr="002916F3">
        <w:rPr>
          <w:sz w:val="24"/>
          <w:szCs w:val="24"/>
        </w:rPr>
        <w:t xml:space="preserve">, </w:t>
      </w:r>
      <w:r w:rsidR="00773562" w:rsidRPr="002916F3">
        <w:rPr>
          <w:sz w:val="24"/>
          <w:szCs w:val="24"/>
        </w:rPr>
        <w:t>it</w:t>
      </w:r>
      <w:r w:rsidRPr="002916F3">
        <w:rPr>
          <w:sz w:val="24"/>
          <w:szCs w:val="24"/>
        </w:rPr>
        <w:t xml:space="preserve"> should be</w:t>
      </w:r>
      <w:r w:rsidR="00773562" w:rsidRPr="002916F3">
        <w:rPr>
          <w:sz w:val="24"/>
          <w:szCs w:val="24"/>
        </w:rPr>
        <w:t xml:space="preserve"> recorded in a bug log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the issue or risk is corrected before deployment.</w:t>
      </w:r>
    </w:p>
    <w:p w14:paraId="65A0A199" w14:textId="77777777" w:rsidR="00773562" w:rsidRPr="002916F3" w:rsidRDefault="00DC33D0" w:rsidP="002916F3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2916F3">
        <w:rPr>
          <w:sz w:val="24"/>
          <w:szCs w:val="24"/>
        </w:rPr>
        <w:t>A</w:t>
      </w:r>
      <w:r w:rsidR="00773562" w:rsidRPr="002916F3">
        <w:rPr>
          <w:sz w:val="24"/>
          <w:szCs w:val="24"/>
        </w:rPr>
        <w:t>ll presentation code to be HTML5 and W3C compliant</w:t>
      </w:r>
      <w:r w:rsidRPr="002916F3">
        <w:rPr>
          <w:sz w:val="24"/>
          <w:szCs w:val="24"/>
        </w:rPr>
        <w:t xml:space="preserve"> to</w:t>
      </w:r>
      <w:r w:rsidR="00773562" w:rsidRPr="002916F3">
        <w:rPr>
          <w:sz w:val="24"/>
          <w:szCs w:val="24"/>
        </w:rPr>
        <w:t xml:space="preserve"> ensure the application provides the same functionality across different </w:t>
      </w:r>
      <w:commentRangeStart w:id="52"/>
      <w:r w:rsidR="00773562" w:rsidRPr="002916F3">
        <w:rPr>
          <w:sz w:val="24"/>
          <w:szCs w:val="24"/>
        </w:rPr>
        <w:t>platforms</w:t>
      </w:r>
      <w:commentRangeEnd w:id="52"/>
      <w:r w:rsidR="00FE6C08">
        <w:rPr>
          <w:rStyle w:val="CommentReference"/>
        </w:rPr>
        <w:commentReference w:id="52"/>
      </w:r>
      <w:r w:rsidR="00773562" w:rsidRPr="002916F3">
        <w:rPr>
          <w:sz w:val="24"/>
          <w:szCs w:val="24"/>
        </w:rPr>
        <w:t>.</w:t>
      </w:r>
    </w:p>
    <w:p w14:paraId="5E644CE3" w14:textId="77777777" w:rsidR="00773562" w:rsidRPr="00A33C00" w:rsidRDefault="00773562" w:rsidP="00A33C00">
      <w:pPr>
        <w:jc w:val="both"/>
        <w:rPr>
          <w:sz w:val="24"/>
          <w:szCs w:val="24"/>
        </w:rPr>
      </w:pPr>
    </w:p>
    <w:sectPr w:rsidR="00773562" w:rsidRPr="00A33C00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sadullah, Mir M." w:date="2020-06-13T16:27:00Z" w:initials="AMM">
    <w:p w14:paraId="7FCB63C6" w14:textId="01AD6C0D" w:rsidR="000421A5" w:rsidRDefault="000421A5">
      <w:pPr>
        <w:pStyle w:val="CommentText"/>
      </w:pPr>
      <w:r>
        <w:rPr>
          <w:rStyle w:val="CommentReference"/>
        </w:rPr>
        <w:annotationRef/>
      </w:r>
      <w:r>
        <w:t>Instead of relying on just one team member to write, the entire team should contribute as their names appear on the document.</w:t>
      </w:r>
    </w:p>
  </w:comment>
  <w:comment w:id="7" w:author="Assadullah, Mir M." w:date="2020-06-13T15:19:00Z" w:initials="AMM">
    <w:p w14:paraId="315492B9" w14:textId="2A5C6ACB" w:rsidR="00520D25" w:rsidRDefault="00520D25">
      <w:pPr>
        <w:pStyle w:val="CommentText"/>
      </w:pPr>
      <w:r>
        <w:rPr>
          <w:rStyle w:val="CommentReference"/>
        </w:rPr>
        <w:annotationRef/>
      </w:r>
      <w:r>
        <w:t>Put a table caption above each table.</w:t>
      </w:r>
    </w:p>
  </w:comment>
  <w:comment w:id="9" w:author="Assadullah, Mir M." w:date="2020-06-13T15:14:00Z" w:initials="AMM">
    <w:p w14:paraId="49D5BBEC" w14:textId="13DC2358" w:rsidR="00520D25" w:rsidRDefault="00520D25">
      <w:pPr>
        <w:pStyle w:val="CommentText"/>
      </w:pPr>
      <w:r>
        <w:rPr>
          <w:rStyle w:val="CommentReference"/>
        </w:rPr>
        <w:annotationRef/>
      </w:r>
      <w:r>
        <w:t>Good detailed information.</w:t>
      </w:r>
    </w:p>
  </w:comment>
  <w:comment w:id="25" w:author="Assadullah, Mir M." w:date="2020-06-13T15:16:00Z" w:initials="AMM">
    <w:p w14:paraId="05AC82FC" w14:textId="62CC70FE" w:rsidR="00520D25" w:rsidRDefault="00520D25">
      <w:pPr>
        <w:pStyle w:val="CommentText"/>
      </w:pPr>
      <w:r>
        <w:rPr>
          <w:rStyle w:val="CommentReference"/>
        </w:rPr>
        <w:annotationRef/>
      </w:r>
      <w:r>
        <w:t>You may wish to look at sendgrid.com for a reliable email server. Please free to use another email server.</w:t>
      </w:r>
    </w:p>
  </w:comment>
  <w:comment w:id="28" w:author="Assadullah, Mir M." w:date="2020-06-13T15:19:00Z" w:initials="AMM">
    <w:p w14:paraId="58793EE2" w14:textId="77777777" w:rsidR="00520D25" w:rsidRDefault="00520D25">
      <w:pPr>
        <w:pStyle w:val="CommentText"/>
      </w:pPr>
      <w:r>
        <w:rPr>
          <w:rStyle w:val="CommentReference"/>
        </w:rPr>
        <w:annotationRef/>
      </w:r>
      <w:r>
        <w:t>Put a table caption above each table.</w:t>
      </w:r>
    </w:p>
    <w:p w14:paraId="253444C5" w14:textId="77777777" w:rsidR="00520D25" w:rsidRDefault="00520D25">
      <w:pPr>
        <w:pStyle w:val="CommentText"/>
      </w:pPr>
    </w:p>
    <w:p w14:paraId="3679B71A" w14:textId="1F473EE2" w:rsidR="00520D25" w:rsidRDefault="00520D25">
      <w:pPr>
        <w:pStyle w:val="CommentText"/>
      </w:pPr>
      <w:r>
        <w:t>Create a list of tables earlier in the document. Follow APA guidelines.</w:t>
      </w:r>
    </w:p>
  </w:comment>
  <w:comment w:id="29" w:author="Assadullah, Mir M." w:date="2020-06-13T15:20:00Z" w:initials="AMM">
    <w:p w14:paraId="0B44140F" w14:textId="179044D0" w:rsidR="00520D25" w:rsidRDefault="00520D25">
      <w:pPr>
        <w:pStyle w:val="CommentText"/>
      </w:pPr>
      <w:r>
        <w:rPr>
          <w:rStyle w:val="CommentReference"/>
        </w:rPr>
        <w:annotationRef/>
      </w:r>
      <w:r>
        <w:t>Put a caption below each figure. Follow APA guideline.</w:t>
      </w:r>
    </w:p>
  </w:comment>
  <w:comment w:id="37" w:author="Assadullah, Mir M." w:date="2020-06-13T15:21:00Z" w:initials="AMM">
    <w:p w14:paraId="5B8F0CB9" w14:textId="77777777" w:rsidR="00520D25" w:rsidRDefault="00520D25">
      <w:pPr>
        <w:pStyle w:val="CommentText"/>
      </w:pPr>
      <w:r>
        <w:rPr>
          <w:rStyle w:val="CommentReference"/>
        </w:rPr>
        <w:annotationRef/>
      </w:r>
      <w:r>
        <w:t xml:space="preserve">There are numerous grammatical mistakes. They are minor mistakes, but they give an unprofessional image of your work. You are a team of seven and it reflects poorly on all seven. How come none of the seven </w:t>
      </w:r>
      <w:proofErr w:type="gramStart"/>
      <w:r>
        <w:t>didn’t</w:t>
      </w:r>
      <w:proofErr w:type="gramEnd"/>
      <w:r>
        <w:t xml:space="preserve"> catch these.</w:t>
      </w:r>
    </w:p>
    <w:p w14:paraId="73430016" w14:textId="77777777" w:rsidR="00520D25" w:rsidRDefault="00520D25">
      <w:pPr>
        <w:pStyle w:val="CommentText"/>
      </w:pPr>
    </w:p>
    <w:p w14:paraId="14ACAE77" w14:textId="449B9C92" w:rsidR="00520D25" w:rsidRDefault="00520D25">
      <w:pPr>
        <w:pStyle w:val="CommentText"/>
      </w:pPr>
      <w:r>
        <w:t>I am going to stop making corrections at this point. Please carefully review for following submissions.</w:t>
      </w:r>
    </w:p>
  </w:comment>
  <w:comment w:id="39" w:author="Assadullah, Mir M." w:date="2020-06-13T15:22:00Z" w:initials="AMM">
    <w:p w14:paraId="6E7FE98C" w14:textId="77777777" w:rsidR="00C43D6C" w:rsidRDefault="00C43D6C">
      <w:pPr>
        <w:pStyle w:val="CommentText"/>
      </w:pPr>
      <w:r>
        <w:rPr>
          <w:rStyle w:val="CommentReference"/>
        </w:rPr>
        <w:annotationRef/>
      </w:r>
      <w:r>
        <w:t>Why is this a different color than the other headings?</w:t>
      </w:r>
    </w:p>
    <w:p w14:paraId="085077CB" w14:textId="77777777" w:rsidR="00C43D6C" w:rsidRDefault="00C43D6C">
      <w:pPr>
        <w:pStyle w:val="CommentText"/>
      </w:pPr>
    </w:p>
    <w:p w14:paraId="0B1FC2C5" w14:textId="7B5ED86C" w:rsidR="00C43D6C" w:rsidRDefault="00C43D6C" w:rsidP="00C43D6C">
      <w:pPr>
        <w:pStyle w:val="CommentText"/>
      </w:pPr>
      <w:r>
        <w:t>Please follow APA guideline for documents.</w:t>
      </w:r>
    </w:p>
  </w:comment>
  <w:comment w:id="40" w:author="Assadullah, Mir M." w:date="2020-06-13T15:26:00Z" w:initials="AMM">
    <w:p w14:paraId="0C5FAD29" w14:textId="29AC0498" w:rsidR="00C43D6C" w:rsidRDefault="00C43D6C">
      <w:pPr>
        <w:pStyle w:val="CommentText"/>
      </w:pPr>
      <w:r>
        <w:rPr>
          <w:rStyle w:val="CommentReference"/>
        </w:rPr>
        <w:annotationRef/>
      </w:r>
      <w:r>
        <w:t xml:space="preserve">Do you have any mockups for the web interface? They </w:t>
      </w:r>
      <w:proofErr w:type="gramStart"/>
      <w:r>
        <w:t>don’t</w:t>
      </w:r>
      <w:proofErr w:type="gramEnd"/>
      <w:r>
        <w:t xml:space="preserve"> have to be realistic looking and can be sketchy. But having them helps the reader visualize a lot better than without.</w:t>
      </w:r>
    </w:p>
  </w:comment>
  <w:comment w:id="42" w:author="Assadullah, Mir M." w:date="2020-06-13T15:24:00Z" w:initials="AMM">
    <w:p w14:paraId="55EB2B7F" w14:textId="2F9F467B" w:rsidR="00C43D6C" w:rsidRDefault="00C43D6C">
      <w:pPr>
        <w:pStyle w:val="CommentText"/>
      </w:pPr>
      <w:r>
        <w:rPr>
          <w:rStyle w:val="CommentReference"/>
        </w:rPr>
        <w:annotationRef/>
      </w:r>
      <w:r>
        <w:t>Any UMLs for the use cases?</w:t>
      </w:r>
    </w:p>
  </w:comment>
  <w:comment w:id="43" w:author="Assadullah, Mir M." w:date="2020-06-13T15:27:00Z" w:initials="AMM">
    <w:p w14:paraId="47391655" w14:textId="1D21DB03" w:rsidR="00C43D6C" w:rsidRDefault="00C43D6C">
      <w:pPr>
        <w:pStyle w:val="CommentText"/>
      </w:pPr>
      <w:r>
        <w:rPr>
          <w:rStyle w:val="CommentReference"/>
        </w:rPr>
        <w:annotationRef/>
      </w:r>
      <w:r>
        <w:t xml:space="preserve">Could you please discuss the various roles and their purposes in a separate section? </w:t>
      </w:r>
      <w:proofErr w:type="gramStart"/>
      <w:r>
        <w:t>All of a sudden</w:t>
      </w:r>
      <w:proofErr w:type="gramEnd"/>
      <w:r>
        <w:t>, this role pops up and the reader may not know what this role entails or who is likely to have this role.</w:t>
      </w:r>
    </w:p>
  </w:comment>
  <w:comment w:id="44" w:author="Assadullah, Mir M." w:date="2020-06-13T15:29:00Z" w:initials="AMM">
    <w:p w14:paraId="36DBC527" w14:textId="14DCF0A9" w:rsidR="00C43D6C" w:rsidRDefault="00C43D6C">
      <w:pPr>
        <w:pStyle w:val="CommentText"/>
      </w:pPr>
      <w:r>
        <w:rPr>
          <w:rStyle w:val="CommentReference"/>
        </w:rPr>
        <w:annotationRef/>
      </w:r>
      <w:r>
        <w:t>With the mockups you could point to the relevant mockup to indicate where the Edit event can be triggered from.</w:t>
      </w:r>
    </w:p>
  </w:comment>
  <w:comment w:id="47" w:author="Assadullah, Mir M." w:date="2020-06-13T15:35:00Z" w:initials="AMM">
    <w:p w14:paraId="50FD716E" w14:textId="3B628CB8" w:rsidR="00FE6C08" w:rsidRDefault="00FE6C08">
      <w:pPr>
        <w:pStyle w:val="CommentText"/>
      </w:pPr>
      <w:r>
        <w:rPr>
          <w:rStyle w:val="CommentReference"/>
        </w:rPr>
        <w:annotationRef/>
      </w:r>
      <w:r>
        <w:t>Please include a Captcha requirement for this use case. Many spammers have robots looking for forms like this to spam.</w:t>
      </w:r>
    </w:p>
  </w:comment>
  <w:comment w:id="49" w:author="Assadullah, Mir M." w:date="2020-06-13T15:34:00Z" w:initials="AMM">
    <w:p w14:paraId="2EE0242E" w14:textId="0F4E7C26" w:rsidR="00FE6C08" w:rsidRDefault="00FE6C08">
      <w:pPr>
        <w:pStyle w:val="CommentText"/>
      </w:pPr>
      <w:r>
        <w:rPr>
          <w:rStyle w:val="CommentReference"/>
        </w:rPr>
        <w:annotationRef/>
      </w:r>
      <w:r>
        <w:t>Have you conferred with the City of Salisbury regarding this operational platform?</w:t>
      </w:r>
    </w:p>
  </w:comment>
  <w:comment w:id="50" w:author="Assadullah, Mir M." w:date="2020-06-13T15:36:00Z" w:initials="AMM">
    <w:p w14:paraId="4EBD356D" w14:textId="348E3C5B" w:rsidR="00FE6C08" w:rsidRDefault="00FE6C08" w:rsidP="00FE6C08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51" w:author="Assadullah, Mir M." w:date="2020-06-13T15:38:00Z" w:initials="AMM">
    <w:p w14:paraId="4FAE3F75" w14:textId="66622CFC" w:rsidR="00FE6C08" w:rsidRDefault="00FE6C08">
      <w:pPr>
        <w:pStyle w:val="CommentText"/>
      </w:pPr>
      <w:r>
        <w:rPr>
          <w:rStyle w:val="CommentReference"/>
        </w:rPr>
        <w:annotationRef/>
      </w:r>
      <w:r>
        <w:t>Consider using sonarqube.org or an alternative.</w:t>
      </w:r>
    </w:p>
  </w:comment>
  <w:comment w:id="52" w:author="Assadullah, Mir M." w:date="2020-06-13T15:40:00Z" w:initials="AMM">
    <w:p w14:paraId="58053F34" w14:textId="77777777" w:rsidR="00FE6C08" w:rsidRDefault="00FE6C08">
      <w:pPr>
        <w:pStyle w:val="CommentText"/>
      </w:pPr>
      <w:r>
        <w:rPr>
          <w:rStyle w:val="CommentReference"/>
        </w:rPr>
        <w:annotationRef/>
      </w:r>
      <w:r>
        <w:t>A data flow diagram may be helpful.</w:t>
      </w:r>
    </w:p>
    <w:p w14:paraId="004B4F78" w14:textId="77777777" w:rsidR="00FE6C08" w:rsidRDefault="00FE6C08">
      <w:pPr>
        <w:pStyle w:val="CommentText"/>
      </w:pPr>
    </w:p>
    <w:p w14:paraId="260C3162" w14:textId="56A4A7F0" w:rsidR="00FE6C08" w:rsidRDefault="00FE6C08" w:rsidP="00FE6C08">
      <w:pPr>
        <w:pStyle w:val="CommentText"/>
      </w:pPr>
      <w:r>
        <w:t>What are performance requirements?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CB63C6" w15:done="0"/>
  <w15:commentEx w15:paraId="315492B9" w15:done="0"/>
  <w15:commentEx w15:paraId="49D5BBEC" w15:done="0"/>
  <w15:commentEx w15:paraId="05AC82FC" w15:done="0"/>
  <w15:commentEx w15:paraId="3679B71A" w15:done="0"/>
  <w15:commentEx w15:paraId="0B44140F" w15:done="0"/>
  <w15:commentEx w15:paraId="14ACAE77" w15:done="0"/>
  <w15:commentEx w15:paraId="0B1FC2C5" w15:done="0"/>
  <w15:commentEx w15:paraId="0C5FAD29" w15:done="0"/>
  <w15:commentEx w15:paraId="55EB2B7F" w15:done="0"/>
  <w15:commentEx w15:paraId="47391655" w15:done="0"/>
  <w15:commentEx w15:paraId="36DBC527" w15:done="0"/>
  <w15:commentEx w15:paraId="50FD716E" w15:done="0"/>
  <w15:commentEx w15:paraId="2EE0242E" w15:done="0"/>
  <w15:commentEx w15:paraId="4EBD356D" w15:done="0"/>
  <w15:commentEx w15:paraId="4FAE3F75" w15:done="0"/>
  <w15:commentEx w15:paraId="260C31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F7CEE" w16cex:dateUtc="2020-06-13T20:27:00Z"/>
  <w16cex:commentExtensible w16cex:durableId="228F6D00" w16cex:dateUtc="2020-06-13T19:19:00Z"/>
  <w16cex:commentExtensible w16cex:durableId="228F6BBA" w16cex:dateUtc="2020-06-13T19:14:00Z"/>
  <w16cex:commentExtensible w16cex:durableId="228F6C6A" w16cex:dateUtc="2020-06-13T19:16:00Z"/>
  <w16cex:commentExtensible w16cex:durableId="228F6D12" w16cex:dateUtc="2020-06-13T19:19:00Z"/>
  <w16cex:commentExtensible w16cex:durableId="228F6D47" w16cex:dateUtc="2020-06-13T19:20:00Z"/>
  <w16cex:commentExtensible w16cex:durableId="228F6D5D" w16cex:dateUtc="2020-06-13T19:21:00Z"/>
  <w16cex:commentExtensible w16cex:durableId="228F6DCF" w16cex:dateUtc="2020-06-13T19:22:00Z"/>
  <w16cex:commentExtensible w16cex:durableId="228F6E88" w16cex:dateUtc="2020-06-13T19:26:00Z"/>
  <w16cex:commentExtensible w16cex:durableId="228F6E3B" w16cex:dateUtc="2020-06-13T19:24:00Z"/>
  <w16cex:commentExtensible w16cex:durableId="228F6ED3" w16cex:dateUtc="2020-06-13T19:27:00Z"/>
  <w16cex:commentExtensible w16cex:durableId="228F6F51" w16cex:dateUtc="2020-06-13T19:29:00Z"/>
  <w16cex:commentExtensible w16cex:durableId="228F70B3" w16cex:dateUtc="2020-06-13T19:35:00Z"/>
  <w16cex:commentExtensible w16cex:durableId="228F706F" w16cex:dateUtc="2020-06-13T19:34:00Z"/>
  <w16cex:commentExtensible w16cex:durableId="228F710E" w16cex:dateUtc="2020-06-13T19:36:00Z"/>
  <w16cex:commentExtensible w16cex:durableId="228F715C" w16cex:dateUtc="2020-06-13T19:38:00Z"/>
  <w16cex:commentExtensible w16cex:durableId="228F71EF" w16cex:dateUtc="2020-06-13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CB63C6" w16cid:durableId="228F7CEE"/>
  <w16cid:commentId w16cid:paraId="315492B9" w16cid:durableId="228F6D00"/>
  <w16cid:commentId w16cid:paraId="49D5BBEC" w16cid:durableId="228F6BBA"/>
  <w16cid:commentId w16cid:paraId="05AC82FC" w16cid:durableId="228F6C6A"/>
  <w16cid:commentId w16cid:paraId="3679B71A" w16cid:durableId="228F6D12"/>
  <w16cid:commentId w16cid:paraId="0B44140F" w16cid:durableId="228F6D47"/>
  <w16cid:commentId w16cid:paraId="14ACAE77" w16cid:durableId="228F6D5D"/>
  <w16cid:commentId w16cid:paraId="0B1FC2C5" w16cid:durableId="228F6DCF"/>
  <w16cid:commentId w16cid:paraId="0C5FAD29" w16cid:durableId="228F6E88"/>
  <w16cid:commentId w16cid:paraId="55EB2B7F" w16cid:durableId="228F6E3B"/>
  <w16cid:commentId w16cid:paraId="47391655" w16cid:durableId="228F6ED3"/>
  <w16cid:commentId w16cid:paraId="36DBC527" w16cid:durableId="228F6F51"/>
  <w16cid:commentId w16cid:paraId="50FD716E" w16cid:durableId="228F70B3"/>
  <w16cid:commentId w16cid:paraId="2EE0242E" w16cid:durableId="228F706F"/>
  <w16cid:commentId w16cid:paraId="4EBD356D" w16cid:durableId="228F710E"/>
  <w16cid:commentId w16cid:paraId="4FAE3F75" w16cid:durableId="228F715C"/>
  <w16cid:commentId w16cid:paraId="260C3162" w16cid:durableId="228F71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BD60D" w14:textId="77777777" w:rsidR="000A1F03" w:rsidRDefault="000A1F03" w:rsidP="00B22275">
      <w:pPr>
        <w:spacing w:line="240" w:lineRule="auto"/>
      </w:pPr>
      <w:r>
        <w:separator/>
      </w:r>
    </w:p>
  </w:endnote>
  <w:endnote w:type="continuationSeparator" w:id="0">
    <w:p w14:paraId="5CF55877" w14:textId="77777777" w:rsidR="000A1F03" w:rsidRDefault="000A1F03" w:rsidP="00B2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DB56D" w14:textId="77777777" w:rsidR="00520D25" w:rsidRDefault="00520D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CD72" w14:textId="77777777" w:rsidR="00520D25" w:rsidRDefault="00520D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20D25" w14:paraId="7347A08E" w14:textId="77777777" w:rsidTr="009B776B">
      <w:trPr>
        <w:trHeight w:val="273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984D66" w14:textId="77777777" w:rsidR="00520D25" w:rsidRDefault="00520D2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DE29AF" w14:textId="77777777" w:rsidR="00520D25" w:rsidRDefault="00520D25" w:rsidP="00B23AC1">
          <w:pPr>
            <w:jc w:val="center"/>
          </w:pPr>
          <w:r>
            <w:sym w:font="Symbol" w:char="F0D3"/>
          </w:r>
          <w:r>
            <w:t>UMGC EMSPlus Team,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F1DA11" w14:textId="77777777" w:rsidR="00520D25" w:rsidRDefault="00520D2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DE75462" w14:textId="77777777" w:rsidR="00520D25" w:rsidRDefault="00520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86C1E" w14:textId="77777777" w:rsidR="00520D25" w:rsidRDefault="0052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04D3" w14:textId="77777777" w:rsidR="000A1F03" w:rsidRDefault="000A1F03" w:rsidP="00B22275">
      <w:pPr>
        <w:spacing w:line="240" w:lineRule="auto"/>
      </w:pPr>
      <w:r>
        <w:separator/>
      </w:r>
    </w:p>
  </w:footnote>
  <w:footnote w:type="continuationSeparator" w:id="0">
    <w:p w14:paraId="5AE7855C" w14:textId="77777777" w:rsidR="000A1F03" w:rsidRDefault="000A1F03" w:rsidP="00B22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1FF6" w14:textId="77777777" w:rsidR="00520D25" w:rsidRDefault="00520D25">
    <w:pPr>
      <w:rPr>
        <w:sz w:val="24"/>
      </w:rPr>
    </w:pPr>
  </w:p>
  <w:p w14:paraId="64F5FD20" w14:textId="77777777" w:rsidR="00520D25" w:rsidRDefault="00520D25">
    <w:pPr>
      <w:pBdr>
        <w:top w:val="single" w:sz="6" w:space="1" w:color="auto"/>
      </w:pBdr>
      <w:rPr>
        <w:sz w:val="24"/>
      </w:rPr>
    </w:pPr>
  </w:p>
  <w:p w14:paraId="4BFCAFE2" w14:textId="77777777" w:rsidR="00520D25" w:rsidRPr="00754D59" w:rsidRDefault="00520D25">
    <w:pPr>
      <w:pBdr>
        <w:bottom w:val="single" w:sz="6" w:space="1" w:color="auto"/>
      </w:pBdr>
      <w:jc w:val="right"/>
      <w:rPr>
        <w:rFonts w:ascii="Arial" w:hAnsi="Arial"/>
        <w:b/>
        <w:sz w:val="56"/>
        <w:szCs w:val="56"/>
      </w:rPr>
    </w:pPr>
    <w:r>
      <w:rPr>
        <w:rFonts w:ascii="Arial" w:hAnsi="Arial"/>
        <w:b/>
        <w:sz w:val="56"/>
        <w:szCs w:val="56"/>
      </w:rPr>
      <w:t>EMSPlus Team</w:t>
    </w:r>
  </w:p>
  <w:p w14:paraId="37F44339" w14:textId="77777777" w:rsidR="00520D25" w:rsidRPr="00754D59" w:rsidRDefault="00520D25">
    <w:pPr>
      <w:pBdr>
        <w:bottom w:val="single" w:sz="6" w:space="1" w:color="auto"/>
      </w:pBdr>
      <w:jc w:val="right"/>
      <w:rPr>
        <w:sz w:val="56"/>
        <w:szCs w:val="56"/>
      </w:rPr>
    </w:pPr>
  </w:p>
  <w:p w14:paraId="30C3BE8B" w14:textId="77777777" w:rsidR="00520D25" w:rsidRPr="00754D59" w:rsidRDefault="00520D25">
    <w:pPr>
      <w:pStyle w:val="Header"/>
      <w:rPr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88"/>
      <w:gridCol w:w="3240"/>
    </w:tblGrid>
    <w:tr w:rsidR="00520D25" w14:paraId="2D51C8D1" w14:textId="77777777" w:rsidTr="009B776B">
      <w:tc>
        <w:tcPr>
          <w:tcW w:w="5688" w:type="dxa"/>
        </w:tcPr>
        <w:p w14:paraId="156DD9E0" w14:textId="77777777" w:rsidR="00520D25" w:rsidRDefault="00520D25" w:rsidP="00754D59">
          <w:r>
            <w:t>Virtual Letter of Life</w:t>
          </w:r>
        </w:p>
      </w:tc>
      <w:tc>
        <w:tcPr>
          <w:tcW w:w="3240" w:type="dxa"/>
        </w:tcPr>
        <w:p w14:paraId="324C1F19" w14:textId="77777777" w:rsidR="00520D25" w:rsidRDefault="00520D25" w:rsidP="009B776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20D25" w14:paraId="37170381" w14:textId="77777777" w:rsidTr="009B776B">
      <w:tc>
        <w:tcPr>
          <w:tcW w:w="5688" w:type="dxa"/>
        </w:tcPr>
        <w:p w14:paraId="3591BF63" w14:textId="77777777" w:rsidR="00520D25" w:rsidRDefault="00520D25">
          <w:fldSimple w:instr=" TITLE  \* MERGEFORMAT ">
            <w:r>
              <w:t>Software Requirements Specification</w:t>
            </w:r>
          </w:fldSimple>
        </w:p>
      </w:tc>
      <w:tc>
        <w:tcPr>
          <w:tcW w:w="3240" w:type="dxa"/>
        </w:tcPr>
        <w:p w14:paraId="3367FB0D" w14:textId="77777777" w:rsidR="00520D25" w:rsidRDefault="00520D25" w:rsidP="0029626F">
          <w:r>
            <w:t xml:space="preserve">  Date:  6/9/2020</w:t>
          </w:r>
        </w:p>
      </w:tc>
    </w:tr>
    <w:tr w:rsidR="00520D25" w14:paraId="38313959" w14:textId="77777777" w:rsidTr="009B776B">
      <w:tc>
        <w:tcPr>
          <w:tcW w:w="8928" w:type="dxa"/>
          <w:gridSpan w:val="2"/>
        </w:tcPr>
        <w:p w14:paraId="08EE4748" w14:textId="77777777" w:rsidR="00520D25" w:rsidRDefault="00520D25" w:rsidP="00991C41">
          <w:r>
            <w:t>SWEN 670</w:t>
          </w:r>
        </w:p>
      </w:tc>
    </w:tr>
  </w:tbl>
  <w:p w14:paraId="5371DAE8" w14:textId="77777777" w:rsidR="00520D25" w:rsidRDefault="00520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0ACA" w14:textId="77777777" w:rsidR="00520D25" w:rsidRDefault="00520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6F6507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2D57342"/>
    <w:multiLevelType w:val="hybridMultilevel"/>
    <w:tmpl w:val="E28CBDA0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25776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E91BC9"/>
    <w:multiLevelType w:val="hybridMultilevel"/>
    <w:tmpl w:val="56CE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72946"/>
    <w:multiLevelType w:val="hybridMultilevel"/>
    <w:tmpl w:val="25B60E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93154"/>
    <w:multiLevelType w:val="hybridMultilevel"/>
    <w:tmpl w:val="61C2C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259EB"/>
    <w:multiLevelType w:val="hybridMultilevel"/>
    <w:tmpl w:val="92B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F0898"/>
    <w:multiLevelType w:val="multilevel"/>
    <w:tmpl w:val="B58670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3A5022"/>
    <w:multiLevelType w:val="hybridMultilevel"/>
    <w:tmpl w:val="ED08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F4EAA"/>
    <w:multiLevelType w:val="hybridMultilevel"/>
    <w:tmpl w:val="1790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C4A54"/>
    <w:multiLevelType w:val="hybridMultilevel"/>
    <w:tmpl w:val="927293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115FE"/>
    <w:multiLevelType w:val="multilevel"/>
    <w:tmpl w:val="B3D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017DC"/>
    <w:multiLevelType w:val="hybridMultilevel"/>
    <w:tmpl w:val="1444B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7466"/>
    <w:multiLevelType w:val="hybridMultilevel"/>
    <w:tmpl w:val="71BA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27621"/>
    <w:multiLevelType w:val="hybridMultilevel"/>
    <w:tmpl w:val="611AB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17B05"/>
    <w:multiLevelType w:val="hybridMultilevel"/>
    <w:tmpl w:val="77E29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0BF3"/>
    <w:multiLevelType w:val="hybridMultilevel"/>
    <w:tmpl w:val="528A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3"/>
    </w:lvlOverride>
  </w:num>
  <w:num w:numId="6">
    <w:abstractNumId w:val="16"/>
  </w:num>
  <w:num w:numId="7">
    <w:abstractNumId w:val="10"/>
  </w:num>
  <w:num w:numId="8">
    <w:abstractNumId w:val="15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6"/>
  </w:num>
  <w:num w:numId="14">
    <w:abstractNumId w:val="8"/>
  </w:num>
  <w:num w:numId="15">
    <w:abstractNumId w:val="3"/>
  </w:num>
  <w:num w:numId="16">
    <w:abstractNumId w:val="11"/>
  </w:num>
  <w:num w:numId="17">
    <w:abstractNumId w:val="9"/>
  </w:num>
  <w:num w:numId="18">
    <w:abstractNumId w:val="2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sadullah, Mir M.">
    <w15:presenceInfo w15:providerId="AD" w15:userId="S::mir.m.assadullah@accenturefederal.com::ea2b8839-42e4-4f3b-a7b1-730124df3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275"/>
    <w:rsid w:val="000111CE"/>
    <w:rsid w:val="00011670"/>
    <w:rsid w:val="00012C84"/>
    <w:rsid w:val="000421A5"/>
    <w:rsid w:val="00051794"/>
    <w:rsid w:val="00065A14"/>
    <w:rsid w:val="00086586"/>
    <w:rsid w:val="00090168"/>
    <w:rsid w:val="000969FE"/>
    <w:rsid w:val="000A1F03"/>
    <w:rsid w:val="000A5473"/>
    <w:rsid w:val="000C3995"/>
    <w:rsid w:val="000C5ED9"/>
    <w:rsid w:val="000C7570"/>
    <w:rsid w:val="000D21AD"/>
    <w:rsid w:val="000E2B5D"/>
    <w:rsid w:val="000E3AE7"/>
    <w:rsid w:val="00114A60"/>
    <w:rsid w:val="001248C1"/>
    <w:rsid w:val="00125701"/>
    <w:rsid w:val="00136D8E"/>
    <w:rsid w:val="0014004D"/>
    <w:rsid w:val="0014065C"/>
    <w:rsid w:val="001547B8"/>
    <w:rsid w:val="00175AF2"/>
    <w:rsid w:val="00176226"/>
    <w:rsid w:val="001B233C"/>
    <w:rsid w:val="001C1E26"/>
    <w:rsid w:val="001E0F57"/>
    <w:rsid w:val="001E4E13"/>
    <w:rsid w:val="001F1CEB"/>
    <w:rsid w:val="0022168B"/>
    <w:rsid w:val="00230D19"/>
    <w:rsid w:val="00236D11"/>
    <w:rsid w:val="0024243A"/>
    <w:rsid w:val="002754FE"/>
    <w:rsid w:val="0028239C"/>
    <w:rsid w:val="002867D2"/>
    <w:rsid w:val="00287892"/>
    <w:rsid w:val="002916F3"/>
    <w:rsid w:val="0029626F"/>
    <w:rsid w:val="002B3E0E"/>
    <w:rsid w:val="002D0CE5"/>
    <w:rsid w:val="002E1401"/>
    <w:rsid w:val="002E1D5A"/>
    <w:rsid w:val="002E786F"/>
    <w:rsid w:val="0032266E"/>
    <w:rsid w:val="003238BD"/>
    <w:rsid w:val="0033080A"/>
    <w:rsid w:val="003308FC"/>
    <w:rsid w:val="003353DC"/>
    <w:rsid w:val="00345536"/>
    <w:rsid w:val="0034605B"/>
    <w:rsid w:val="00347488"/>
    <w:rsid w:val="003550D2"/>
    <w:rsid w:val="00361F87"/>
    <w:rsid w:val="00384345"/>
    <w:rsid w:val="003C5374"/>
    <w:rsid w:val="003D14AE"/>
    <w:rsid w:val="003F259E"/>
    <w:rsid w:val="00400DCE"/>
    <w:rsid w:val="0041072B"/>
    <w:rsid w:val="004203C1"/>
    <w:rsid w:val="00423C9E"/>
    <w:rsid w:val="00441F22"/>
    <w:rsid w:val="0044242E"/>
    <w:rsid w:val="00460BA4"/>
    <w:rsid w:val="0046613C"/>
    <w:rsid w:val="004E5784"/>
    <w:rsid w:val="00520D25"/>
    <w:rsid w:val="005325DE"/>
    <w:rsid w:val="00532D03"/>
    <w:rsid w:val="00553F88"/>
    <w:rsid w:val="00572DE2"/>
    <w:rsid w:val="005B40BC"/>
    <w:rsid w:val="005B6D5F"/>
    <w:rsid w:val="005C078D"/>
    <w:rsid w:val="005C1E46"/>
    <w:rsid w:val="005F4BED"/>
    <w:rsid w:val="005F50D4"/>
    <w:rsid w:val="00600719"/>
    <w:rsid w:val="00606CAD"/>
    <w:rsid w:val="00615411"/>
    <w:rsid w:val="00652945"/>
    <w:rsid w:val="00652EC2"/>
    <w:rsid w:val="006E5C09"/>
    <w:rsid w:val="006E69C0"/>
    <w:rsid w:val="00701511"/>
    <w:rsid w:val="00711788"/>
    <w:rsid w:val="0071698F"/>
    <w:rsid w:val="007367EC"/>
    <w:rsid w:val="00754D59"/>
    <w:rsid w:val="00757B13"/>
    <w:rsid w:val="00773562"/>
    <w:rsid w:val="00783619"/>
    <w:rsid w:val="007A0BB4"/>
    <w:rsid w:val="007A72B1"/>
    <w:rsid w:val="007E59C5"/>
    <w:rsid w:val="007F1B47"/>
    <w:rsid w:val="00802DC6"/>
    <w:rsid w:val="00816072"/>
    <w:rsid w:val="00851FB4"/>
    <w:rsid w:val="00867453"/>
    <w:rsid w:val="00870167"/>
    <w:rsid w:val="008710D8"/>
    <w:rsid w:val="0088353A"/>
    <w:rsid w:val="00893DA6"/>
    <w:rsid w:val="008947BD"/>
    <w:rsid w:val="008B50DF"/>
    <w:rsid w:val="008C4E13"/>
    <w:rsid w:val="008E71AC"/>
    <w:rsid w:val="008E7CE8"/>
    <w:rsid w:val="008F77BF"/>
    <w:rsid w:val="00904A07"/>
    <w:rsid w:val="009357C2"/>
    <w:rsid w:val="00951531"/>
    <w:rsid w:val="00991C41"/>
    <w:rsid w:val="0099407E"/>
    <w:rsid w:val="009A0A14"/>
    <w:rsid w:val="009A6FBA"/>
    <w:rsid w:val="009B776B"/>
    <w:rsid w:val="009C0352"/>
    <w:rsid w:val="009C3F88"/>
    <w:rsid w:val="009C52C6"/>
    <w:rsid w:val="009C6464"/>
    <w:rsid w:val="009C7A0E"/>
    <w:rsid w:val="009E14EF"/>
    <w:rsid w:val="009E3924"/>
    <w:rsid w:val="009F5527"/>
    <w:rsid w:val="009F7FA3"/>
    <w:rsid w:val="00A17009"/>
    <w:rsid w:val="00A24978"/>
    <w:rsid w:val="00A33C00"/>
    <w:rsid w:val="00A4711E"/>
    <w:rsid w:val="00A514C4"/>
    <w:rsid w:val="00A54F3B"/>
    <w:rsid w:val="00A621B3"/>
    <w:rsid w:val="00A85319"/>
    <w:rsid w:val="00AB0738"/>
    <w:rsid w:val="00AB53FA"/>
    <w:rsid w:val="00AC658F"/>
    <w:rsid w:val="00AD605E"/>
    <w:rsid w:val="00AD7375"/>
    <w:rsid w:val="00AE4DE4"/>
    <w:rsid w:val="00B22275"/>
    <w:rsid w:val="00B22A81"/>
    <w:rsid w:val="00B23AC1"/>
    <w:rsid w:val="00B32FB0"/>
    <w:rsid w:val="00B33AC3"/>
    <w:rsid w:val="00B33F21"/>
    <w:rsid w:val="00B4740C"/>
    <w:rsid w:val="00B648B5"/>
    <w:rsid w:val="00B66B46"/>
    <w:rsid w:val="00B66B93"/>
    <w:rsid w:val="00B818DF"/>
    <w:rsid w:val="00B87654"/>
    <w:rsid w:val="00B87E88"/>
    <w:rsid w:val="00BD1E03"/>
    <w:rsid w:val="00BF3E10"/>
    <w:rsid w:val="00C00C4B"/>
    <w:rsid w:val="00C16665"/>
    <w:rsid w:val="00C17E13"/>
    <w:rsid w:val="00C24950"/>
    <w:rsid w:val="00C43D6C"/>
    <w:rsid w:val="00C91A5A"/>
    <w:rsid w:val="00CB2ECC"/>
    <w:rsid w:val="00CB6843"/>
    <w:rsid w:val="00CF4301"/>
    <w:rsid w:val="00D02948"/>
    <w:rsid w:val="00D336E5"/>
    <w:rsid w:val="00D41D9A"/>
    <w:rsid w:val="00D54889"/>
    <w:rsid w:val="00D7151F"/>
    <w:rsid w:val="00D92A3A"/>
    <w:rsid w:val="00D9409E"/>
    <w:rsid w:val="00DA2256"/>
    <w:rsid w:val="00DC33D0"/>
    <w:rsid w:val="00DC5F95"/>
    <w:rsid w:val="00DD2789"/>
    <w:rsid w:val="00DD5D2A"/>
    <w:rsid w:val="00E01551"/>
    <w:rsid w:val="00E049D8"/>
    <w:rsid w:val="00E07FDA"/>
    <w:rsid w:val="00E21882"/>
    <w:rsid w:val="00E308DD"/>
    <w:rsid w:val="00E37503"/>
    <w:rsid w:val="00E432A6"/>
    <w:rsid w:val="00E55EF3"/>
    <w:rsid w:val="00E75D17"/>
    <w:rsid w:val="00E76190"/>
    <w:rsid w:val="00EB410A"/>
    <w:rsid w:val="00EE05E4"/>
    <w:rsid w:val="00EE3E72"/>
    <w:rsid w:val="00F15481"/>
    <w:rsid w:val="00F16ACA"/>
    <w:rsid w:val="00F2108E"/>
    <w:rsid w:val="00F23813"/>
    <w:rsid w:val="00F243C3"/>
    <w:rsid w:val="00F608B5"/>
    <w:rsid w:val="00F66A21"/>
    <w:rsid w:val="00F92AC1"/>
    <w:rsid w:val="00FA2D84"/>
    <w:rsid w:val="00FD3F91"/>
    <w:rsid w:val="00FE6C08"/>
    <w:rsid w:val="00FF233A"/>
    <w:rsid w:val="00FF3BF6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D431"/>
  <w15:docId w15:val="{F0C262A0-9DF4-4CA6-819F-8223678E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C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222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2227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2227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222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222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222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2227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222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222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27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2227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2227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2227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2227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2227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2227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2227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2227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222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2227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B2227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B22275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B222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2227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B222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2227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B22275"/>
  </w:style>
  <w:style w:type="paragraph" w:customStyle="1" w:styleId="Tabletext">
    <w:name w:val="Tabletext"/>
    <w:basedOn w:val="Normal"/>
    <w:rsid w:val="00B2227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B2227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22275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22275"/>
    <w:pPr>
      <w:spacing w:after="120"/>
      <w:ind w:left="720"/>
    </w:pPr>
    <w:rPr>
      <w:i/>
      <w:color w:val="0000FF"/>
    </w:rPr>
  </w:style>
  <w:style w:type="table" w:styleId="TableGrid">
    <w:name w:val="Table Grid"/>
    <w:basedOn w:val="TableNormal"/>
    <w:uiPriority w:val="59"/>
    <w:rsid w:val="00B22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0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0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0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D2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D2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D2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D0E6-1A18-4D22-9F27-2FE865A5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Debela, Meron</dc:creator>
  <cp:lastModifiedBy>Assadullah, Mir M.</cp:lastModifiedBy>
  <cp:revision>43</cp:revision>
  <dcterms:created xsi:type="dcterms:W3CDTF">2020-06-09T23:28:00Z</dcterms:created>
  <dcterms:modified xsi:type="dcterms:W3CDTF">2020-06-13T23:46:00Z</dcterms:modified>
</cp:coreProperties>
</file>